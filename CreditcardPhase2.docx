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E4B5B" w14:textId="6DDE1B29" w:rsidR="0075143C" w:rsidRDefault="00990AC7" w:rsidP="0075143C">
      <w:pPr>
        <w:spacing w:after="440" w:line="244" w:lineRule="auto"/>
        <w:ind w:left="10" w:right="-15" w:hanging="10"/>
        <w:jc w:val="center"/>
        <w:rPr>
          <w:sz w:val="72"/>
          <w:szCs w:val="72"/>
          <w:u w:val="single" w:color="000000"/>
        </w:rPr>
      </w:pPr>
      <w:r>
        <w:rPr>
          <w:sz w:val="72"/>
          <w:szCs w:val="72"/>
          <w:u w:val="single" w:color="000000"/>
        </w:rPr>
        <w:t>Credit Card Fraud Detection</w:t>
      </w:r>
    </w:p>
    <w:p w14:paraId="6FCDB959" w14:textId="77777777" w:rsidR="0075143C" w:rsidRDefault="0075143C" w:rsidP="0075143C">
      <w:pPr>
        <w:spacing w:after="89" w:line="244" w:lineRule="auto"/>
        <w:ind w:left="10" w:right="-15" w:hanging="10"/>
        <w:jc w:val="center"/>
        <w:rPr>
          <w:sz w:val="32"/>
        </w:rPr>
      </w:pPr>
      <w:r>
        <w:rPr>
          <w:sz w:val="44"/>
          <w:szCs w:val="44"/>
        </w:rPr>
        <w:t>Team members</w:t>
      </w:r>
      <w:r>
        <w:rPr>
          <w:sz w:val="32"/>
        </w:rPr>
        <w:t>:</w:t>
      </w:r>
    </w:p>
    <w:p w14:paraId="4C47A4ED" w14:textId="7E182334" w:rsidR="0075143C" w:rsidRDefault="00AC1A0D" w:rsidP="0075143C">
      <w:pPr>
        <w:spacing w:after="89" w:line="244" w:lineRule="auto"/>
        <w:ind w:left="10" w:right="-15" w:hanging="10"/>
        <w:jc w:val="center"/>
        <w:rPr>
          <w:sz w:val="32"/>
        </w:rPr>
      </w:pPr>
      <w:proofErr w:type="spellStart"/>
      <w:r>
        <w:rPr>
          <w:sz w:val="32"/>
        </w:rPr>
        <w:t>Abhijith</w:t>
      </w:r>
      <w:proofErr w:type="spellEnd"/>
      <w:r>
        <w:rPr>
          <w:sz w:val="32"/>
        </w:rPr>
        <w:t xml:space="preserve"> SS</w:t>
      </w:r>
    </w:p>
    <w:p w14:paraId="7F0B7FD7" w14:textId="342969D3" w:rsidR="00AC1A0D" w:rsidRDefault="00AC1A0D" w:rsidP="0075143C">
      <w:pPr>
        <w:spacing w:after="89" w:line="244" w:lineRule="auto"/>
        <w:ind w:left="10" w:right="-15" w:hanging="10"/>
        <w:jc w:val="center"/>
        <w:rPr>
          <w:sz w:val="32"/>
        </w:rPr>
      </w:pPr>
      <w:proofErr w:type="spellStart"/>
      <w:r>
        <w:rPr>
          <w:sz w:val="32"/>
        </w:rPr>
        <w:t>Adarsh</w:t>
      </w:r>
      <w:proofErr w:type="spellEnd"/>
      <w:r>
        <w:rPr>
          <w:sz w:val="32"/>
        </w:rPr>
        <w:t xml:space="preserve"> LS</w:t>
      </w:r>
    </w:p>
    <w:p w14:paraId="33CD8930" w14:textId="354CD843" w:rsidR="00AC1A0D" w:rsidRDefault="00AC1A0D" w:rsidP="0075143C">
      <w:pPr>
        <w:spacing w:after="89" w:line="244" w:lineRule="auto"/>
        <w:ind w:left="10" w:right="-15" w:hanging="10"/>
        <w:jc w:val="center"/>
        <w:rPr>
          <w:sz w:val="32"/>
        </w:rPr>
      </w:pPr>
      <w:proofErr w:type="spellStart"/>
      <w:r>
        <w:rPr>
          <w:sz w:val="32"/>
        </w:rPr>
        <w:t>Anandhu</w:t>
      </w:r>
      <w:proofErr w:type="spellEnd"/>
      <w:r>
        <w:rPr>
          <w:sz w:val="32"/>
        </w:rPr>
        <w:t xml:space="preserve"> S</w:t>
      </w:r>
    </w:p>
    <w:p w14:paraId="6011574F" w14:textId="006D16AD" w:rsidR="00AC1A0D" w:rsidRDefault="00AC1A0D" w:rsidP="0075143C">
      <w:pPr>
        <w:spacing w:after="89" w:line="244" w:lineRule="auto"/>
        <w:ind w:left="10" w:right="-15" w:hanging="10"/>
        <w:jc w:val="center"/>
        <w:rPr>
          <w:sz w:val="32"/>
        </w:rPr>
      </w:pPr>
      <w:proofErr w:type="spellStart"/>
      <w:r>
        <w:rPr>
          <w:sz w:val="32"/>
        </w:rPr>
        <w:t>Ashkar</w:t>
      </w:r>
      <w:proofErr w:type="spellEnd"/>
      <w:r>
        <w:rPr>
          <w:sz w:val="32"/>
        </w:rPr>
        <w:t xml:space="preserve"> Muhammad AM</w:t>
      </w:r>
    </w:p>
    <w:p w14:paraId="740B9EB2" w14:textId="22BC4844" w:rsidR="00AC1A0D" w:rsidRDefault="00AC1A0D" w:rsidP="0075143C">
      <w:pPr>
        <w:spacing w:after="89" w:line="244" w:lineRule="auto"/>
        <w:ind w:left="10" w:right="-15" w:hanging="10"/>
        <w:jc w:val="center"/>
        <w:rPr>
          <w:sz w:val="32"/>
        </w:rPr>
      </w:pPr>
      <w:proofErr w:type="spellStart"/>
      <w:r>
        <w:rPr>
          <w:sz w:val="32"/>
        </w:rPr>
        <w:t>Akhil</w:t>
      </w:r>
      <w:proofErr w:type="spellEnd"/>
      <w:r>
        <w:rPr>
          <w:sz w:val="32"/>
        </w:rPr>
        <w:t xml:space="preserve"> SS</w:t>
      </w:r>
    </w:p>
    <w:p w14:paraId="738EEE30" w14:textId="77777777" w:rsidR="0075143C" w:rsidRDefault="0075143C" w:rsidP="0075143C">
      <w:pPr>
        <w:spacing w:after="390"/>
        <w:ind w:left="0" w:right="0" w:firstLine="0"/>
        <w:jc w:val="center"/>
      </w:pPr>
      <w:r>
        <w:rPr>
          <w:sz w:val="40"/>
        </w:rPr>
        <w:t>Phase 2 Submission Document</w:t>
      </w:r>
    </w:p>
    <w:p w14:paraId="4D549C53" w14:textId="6D87CF7F" w:rsidR="0075143C" w:rsidRDefault="0075143C" w:rsidP="0075143C">
      <w:pPr>
        <w:spacing w:after="478"/>
        <w:ind w:left="161" w:right="0" w:firstLine="0"/>
      </w:pPr>
      <w:r>
        <w:rPr>
          <w:sz w:val="32"/>
        </w:rPr>
        <w:t xml:space="preserve">Project: </w:t>
      </w:r>
      <w:r w:rsidR="00990AC7">
        <w:rPr>
          <w:sz w:val="32"/>
        </w:rPr>
        <w:t>Credit Card Fraud Detection</w:t>
      </w:r>
    </w:p>
    <w:p w14:paraId="7664DF36" w14:textId="6E561769" w:rsidR="0075143C" w:rsidRDefault="00990AC7" w:rsidP="0075143C">
      <w:pPr>
        <w:spacing w:after="378" w:line="292" w:lineRule="auto"/>
        <w:ind w:left="-5" w:right="-15" w:hanging="10"/>
      </w:pPr>
      <w:r>
        <w:rPr>
          <w:noProof/>
          <w:sz w:val="40"/>
          <w:u w:val="single" w:color="000000"/>
          <w14:ligatures w14:val="standardContextual"/>
        </w:rPr>
        <w:drawing>
          <wp:inline distT="0" distB="0" distL="0" distR="0" wp14:anchorId="77CD0403" wp14:editId="72D06EB2">
            <wp:extent cx="60960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c.jpg"/>
                    <pic:cNvPicPr/>
                  </pic:nvPicPr>
                  <pic:blipFill>
                    <a:blip r:embed="rId5">
                      <a:extLst>
                        <a:ext uri="{28A0092B-C50C-407E-A947-70E740481C1C}">
                          <a14:useLocalDpi xmlns:a14="http://schemas.microsoft.com/office/drawing/2010/main" val="0"/>
                        </a:ext>
                      </a:extLst>
                    </a:blip>
                    <a:stretch>
                      <a:fillRect/>
                    </a:stretch>
                  </pic:blipFill>
                  <pic:spPr>
                    <a:xfrm>
                      <a:off x="0" y="0"/>
                      <a:ext cx="6096000" cy="3581400"/>
                    </a:xfrm>
                    <a:prstGeom prst="rect">
                      <a:avLst/>
                    </a:prstGeom>
                  </pic:spPr>
                </pic:pic>
              </a:graphicData>
            </a:graphic>
          </wp:inline>
        </w:drawing>
      </w:r>
      <w:r w:rsidR="0075143C">
        <w:rPr>
          <w:sz w:val="40"/>
          <w:u w:val="single" w:color="000000"/>
        </w:rPr>
        <w:t>Introduction:</w:t>
      </w:r>
    </w:p>
    <w:p w14:paraId="5C56A89D" w14:textId="6AF267B5" w:rsidR="00A56216" w:rsidRPr="00A56216" w:rsidRDefault="00A56216" w:rsidP="00A56216">
      <w:pPr>
        <w:numPr>
          <w:ilvl w:val="0"/>
          <w:numId w:val="1"/>
        </w:numPr>
        <w:spacing w:after="815" w:line="292" w:lineRule="auto"/>
        <w:ind w:right="-15"/>
        <w:rPr>
          <w:b/>
          <w:bCs/>
        </w:rPr>
      </w:pPr>
      <w:r w:rsidRPr="00A56216">
        <w:rPr>
          <w:b/>
          <w:bCs/>
        </w:rPr>
        <w:t xml:space="preserve">Protecting Consumers: Prevents unauthorized transactions </w:t>
      </w:r>
      <w:proofErr w:type="spellStart"/>
      <w:r w:rsidRPr="00A56216">
        <w:rPr>
          <w:b/>
          <w:bCs/>
        </w:rPr>
        <w:t>andidentity</w:t>
      </w:r>
      <w:proofErr w:type="spellEnd"/>
      <w:r w:rsidRPr="00A56216">
        <w:rPr>
          <w:b/>
          <w:bCs/>
        </w:rPr>
        <w:t xml:space="preserve"> theft.</w:t>
      </w:r>
    </w:p>
    <w:p w14:paraId="463637ED" w14:textId="319BCFFE" w:rsidR="00A56216" w:rsidRPr="00A56216" w:rsidRDefault="00A56216" w:rsidP="00A56216">
      <w:pPr>
        <w:numPr>
          <w:ilvl w:val="0"/>
          <w:numId w:val="1"/>
        </w:numPr>
        <w:spacing w:after="815" w:line="292" w:lineRule="auto"/>
        <w:ind w:right="-15"/>
        <w:rPr>
          <w:b/>
          <w:bCs/>
        </w:rPr>
      </w:pPr>
      <w:r w:rsidRPr="00A56216">
        <w:rPr>
          <w:b/>
          <w:bCs/>
        </w:rPr>
        <w:lastRenderedPageBreak/>
        <w:t>Protecting Businesses: Safeguards against revenue loss and</w:t>
      </w:r>
      <w:r>
        <w:rPr>
          <w:b/>
          <w:bCs/>
        </w:rPr>
        <w:t xml:space="preserve"> </w:t>
      </w:r>
      <w:r w:rsidRPr="00A56216">
        <w:rPr>
          <w:b/>
          <w:bCs/>
        </w:rPr>
        <w:t>reputational damage.</w:t>
      </w:r>
    </w:p>
    <w:p w14:paraId="21F06C1F" w14:textId="37741305" w:rsidR="00A56216" w:rsidRPr="00A56216" w:rsidRDefault="00A56216" w:rsidP="00A56216">
      <w:pPr>
        <w:numPr>
          <w:ilvl w:val="0"/>
          <w:numId w:val="1"/>
        </w:numPr>
        <w:spacing w:after="815" w:line="292" w:lineRule="auto"/>
        <w:ind w:right="-15"/>
        <w:rPr>
          <w:b/>
          <w:bCs/>
        </w:rPr>
      </w:pPr>
      <w:r w:rsidRPr="00A56216">
        <w:rPr>
          <w:b/>
          <w:bCs/>
        </w:rPr>
        <w:t xml:space="preserve">Reducing Financial Losses: Minimizes financial impact </w:t>
      </w:r>
      <w:proofErr w:type="spellStart"/>
      <w:r w:rsidRPr="00A56216">
        <w:rPr>
          <w:b/>
          <w:bCs/>
        </w:rPr>
        <w:t>onndividuals</w:t>
      </w:r>
      <w:proofErr w:type="spellEnd"/>
      <w:r w:rsidRPr="00A56216">
        <w:rPr>
          <w:b/>
          <w:bCs/>
        </w:rPr>
        <w:t xml:space="preserve"> and organizations.</w:t>
      </w:r>
    </w:p>
    <w:p w14:paraId="51EF918C" w14:textId="77777777" w:rsidR="00A56216" w:rsidRDefault="00A56216" w:rsidP="00A56216">
      <w:pPr>
        <w:numPr>
          <w:ilvl w:val="0"/>
          <w:numId w:val="1"/>
        </w:numPr>
        <w:spacing w:after="815" w:line="292" w:lineRule="auto"/>
        <w:ind w:right="-15"/>
        <w:rPr>
          <w:b/>
          <w:bCs/>
        </w:rPr>
      </w:pPr>
      <w:r w:rsidRPr="00A56216">
        <w:rPr>
          <w:b/>
          <w:bCs/>
        </w:rPr>
        <w:t xml:space="preserve">Maintaining Trust in the Financial System: Ensures </w:t>
      </w:r>
      <w:proofErr w:type="spellStart"/>
      <w:r w:rsidRPr="00A56216">
        <w:rPr>
          <w:b/>
          <w:bCs/>
        </w:rPr>
        <w:t>confidencein</w:t>
      </w:r>
      <w:proofErr w:type="spellEnd"/>
      <w:r w:rsidRPr="00A56216">
        <w:rPr>
          <w:b/>
          <w:bCs/>
        </w:rPr>
        <w:t xml:space="preserve"> payment networks.</w:t>
      </w:r>
    </w:p>
    <w:p w14:paraId="66A6847A" w14:textId="305F3923" w:rsidR="0075143C" w:rsidRPr="00990AC7" w:rsidRDefault="0075143C" w:rsidP="00A56216">
      <w:pPr>
        <w:numPr>
          <w:ilvl w:val="0"/>
          <w:numId w:val="1"/>
        </w:numPr>
        <w:spacing w:after="815" w:line="292" w:lineRule="auto"/>
        <w:ind w:right="-15"/>
        <w:rPr>
          <w:b/>
          <w:bCs/>
        </w:rPr>
      </w:pPr>
      <w:r w:rsidRPr="00A56216">
        <w:rPr>
          <w:b/>
          <w:bCs/>
        </w:rPr>
        <w:t xml:space="preserve">Future </w:t>
      </w:r>
      <w:proofErr w:type="gramStart"/>
      <w:r w:rsidRPr="00A56216">
        <w:rPr>
          <w:b/>
          <w:bCs/>
        </w:rPr>
        <w:t xml:space="preserve">Developments </w:t>
      </w:r>
      <w:r w:rsidR="00990AC7">
        <w:rPr>
          <w:b/>
          <w:bCs/>
        </w:rPr>
        <w:t>:</w:t>
      </w:r>
      <w:r w:rsidR="00990AC7" w:rsidRPr="00990AC7">
        <w:rPr>
          <w:color w:val="111111"/>
          <w:shd w:val="clear" w:color="auto" w:fill="FFFFFF"/>
        </w:rPr>
        <w:t>we</w:t>
      </w:r>
      <w:proofErr w:type="gramEnd"/>
      <w:r w:rsidR="00990AC7" w:rsidRPr="00990AC7">
        <w:rPr>
          <w:color w:val="111111"/>
          <w:shd w:val="clear" w:color="auto" w:fill="FFFFFF"/>
        </w:rPr>
        <w:t xml:space="preserve"> need credit card fraud detection techniques</w:t>
      </w:r>
      <w:r w:rsidR="00990AC7" w:rsidRPr="00990AC7">
        <w:rPr>
          <w:rStyle w:val="Strong"/>
          <w:color w:val="111111"/>
          <w:shd w:val="clear" w:color="auto" w:fill="FFFFFF"/>
        </w:rPr>
        <w:t> to protect the cardholders from false activity.</w:t>
      </w:r>
      <w:r w:rsidR="00990AC7" w:rsidRPr="00990AC7">
        <w:rPr>
          <w:color w:val="111111"/>
          <w:shd w:val="clear" w:color="auto" w:fill="FFFFFF"/>
        </w:rPr>
        <w:t> India is on its way to becoming a developed country. To achieve this, the Government of India (</w:t>
      </w:r>
      <w:proofErr w:type="spellStart"/>
      <w:r w:rsidR="00990AC7" w:rsidRPr="00990AC7">
        <w:rPr>
          <w:color w:val="111111"/>
          <w:shd w:val="clear" w:color="auto" w:fill="FFFFFF"/>
        </w:rPr>
        <w:t>GoI</w:t>
      </w:r>
      <w:proofErr w:type="spellEnd"/>
      <w:r w:rsidR="00990AC7" w:rsidRPr="00990AC7">
        <w:rPr>
          <w:color w:val="111111"/>
          <w:shd w:val="clear" w:color="auto" w:fill="FFFFFF"/>
        </w:rPr>
        <w:t>) has launched several initiatives and one of these is Digital India Campaign.</w:t>
      </w:r>
    </w:p>
    <w:p w14:paraId="1D351A48" w14:textId="77777777" w:rsidR="0075143C" w:rsidRDefault="0075143C" w:rsidP="0075143C">
      <w:pPr>
        <w:spacing w:after="815" w:line="292" w:lineRule="auto"/>
        <w:ind w:left="-5" w:right="-15" w:hanging="10"/>
      </w:pPr>
      <w:r>
        <w:rPr>
          <w:sz w:val="40"/>
          <w:u w:val="single" w:color="000000"/>
        </w:rPr>
        <w:t xml:space="preserve">Content for Project Phase </w:t>
      </w:r>
      <w:proofErr w:type="gramStart"/>
      <w:r>
        <w:rPr>
          <w:sz w:val="40"/>
          <w:u w:val="single" w:color="000000"/>
        </w:rPr>
        <w:t>2 :</w:t>
      </w:r>
      <w:proofErr w:type="gramEnd"/>
    </w:p>
    <w:p w14:paraId="71236D57" w14:textId="77777777" w:rsidR="001B3A99" w:rsidRPr="001B3A99" w:rsidRDefault="001B3A99" w:rsidP="0075143C">
      <w:pPr>
        <w:spacing w:after="354"/>
        <w:ind w:left="0" w:right="0" w:firstLine="0"/>
        <w:rPr>
          <w:color w:val="222222"/>
          <w:szCs w:val="28"/>
          <w:shd w:val="clear" w:color="auto" w:fill="FFFFFF"/>
        </w:rPr>
      </w:pPr>
      <w:r w:rsidRPr="001B3A99">
        <w:rPr>
          <w:color w:val="222222"/>
          <w:szCs w:val="28"/>
          <w:shd w:val="clear" w:color="auto" w:fill="FFFFFF"/>
        </w:rPr>
        <w:t xml:space="preserve">For </w:t>
      </w:r>
      <w:proofErr w:type="spellStart"/>
      <w:r w:rsidRPr="001B3A99">
        <w:rPr>
          <w:color w:val="222222"/>
          <w:szCs w:val="28"/>
          <w:shd w:val="clear" w:color="auto" w:fill="FFFFFF"/>
        </w:rPr>
        <w:t>analyzing</w:t>
      </w:r>
      <w:proofErr w:type="spellEnd"/>
      <w:r w:rsidRPr="001B3A99">
        <w:rPr>
          <w:color w:val="222222"/>
          <w:szCs w:val="28"/>
          <w:shd w:val="clear" w:color="auto" w:fill="FFFFFF"/>
        </w:rPr>
        <w:t xml:space="preserve"> data, we need some libraries. In this section, we are importing all the required libraries like pandas, </w:t>
      </w:r>
      <w:proofErr w:type="spellStart"/>
      <w:r w:rsidRPr="001B3A99">
        <w:rPr>
          <w:color w:val="222222"/>
          <w:szCs w:val="28"/>
          <w:shd w:val="clear" w:color="auto" w:fill="FFFFFF"/>
        </w:rPr>
        <w:t>NumPy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matplotlib</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plotly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seaborn</w:t>
      </w:r>
      <w:proofErr w:type="spellEnd"/>
      <w:r w:rsidRPr="001B3A99">
        <w:rPr>
          <w:color w:val="222222"/>
          <w:szCs w:val="28"/>
          <w:shd w:val="clear" w:color="auto" w:fill="FFFFFF"/>
        </w:rPr>
        <w:t>, and word cloud that are required for data analysis. Check the below code to import all the required libraries.</w:t>
      </w:r>
    </w:p>
    <w:p w14:paraId="7C96F80C" w14:textId="7818F95D" w:rsidR="0075143C" w:rsidRDefault="0075143C" w:rsidP="0075143C">
      <w:pPr>
        <w:spacing w:after="354"/>
        <w:ind w:left="0" w:right="0" w:firstLine="0"/>
      </w:pPr>
      <w:r>
        <w:rPr>
          <w:color w:val="1F1F1F"/>
          <w:sz w:val="40"/>
          <w:u w:val="single" w:color="1F1F1F"/>
        </w:rPr>
        <w:t>Data Source</w:t>
      </w:r>
    </w:p>
    <w:p w14:paraId="46B6ED8E" w14:textId="489A9E78" w:rsidR="0075143C" w:rsidRDefault="0075143C" w:rsidP="0075143C">
      <w:pPr>
        <w:spacing w:after="357" w:line="232" w:lineRule="auto"/>
        <w:ind w:left="0" w:right="0" w:firstLine="720"/>
      </w:pPr>
      <w:r>
        <w:rPr>
          <w:color w:val="1F1F1F"/>
        </w:rPr>
        <w:t>A good data sourc</w:t>
      </w:r>
      <w:r w:rsidR="00A56216">
        <w:rPr>
          <w:color w:val="1F1F1F"/>
        </w:rPr>
        <w:t>e for credit card fraud detection</w:t>
      </w:r>
      <w:r>
        <w:rPr>
          <w:color w:val="1F1F1F"/>
        </w:rPr>
        <w:t xml:space="preserve"> should be Accurate, Complete, Covering the geographic area of interest, Accessible</w:t>
      </w:r>
      <w:r>
        <w:rPr>
          <w:color w:val="1F1F1F"/>
          <w:sz w:val="24"/>
        </w:rPr>
        <w:t>.</w:t>
      </w:r>
    </w:p>
    <w:p w14:paraId="72C42A8A" w14:textId="1AA93103" w:rsidR="0075143C" w:rsidRDefault="0075143C" w:rsidP="0075143C">
      <w:pPr>
        <w:spacing w:after="290"/>
        <w:ind w:left="720" w:right="0" w:firstLine="0"/>
      </w:pPr>
      <w:r>
        <w:rPr>
          <w:color w:val="1F1F1F"/>
        </w:rPr>
        <w:t>Dataset Link: (</w:t>
      </w:r>
      <w:r w:rsidR="00A56216" w:rsidRPr="00A56216">
        <w:rPr>
          <w:color w:val="5B9BD5"/>
          <w:u w:val="single" w:color="5B9BD5"/>
        </w:rPr>
        <w:t>https://www.kaggle.com/datasets/mlg-ulb/creditcardfraud</w:t>
      </w:r>
      <w:r>
        <w:rPr>
          <w:color w:val="1F1F1F"/>
        </w:rPr>
        <w:t>)</w:t>
      </w:r>
    </w:p>
    <w:p w14:paraId="0A45D474" w14:textId="2C2D274E" w:rsidR="00EA56A8" w:rsidRDefault="00EA56A8" w:rsidP="00EA56A8">
      <w:pPr>
        <w:pStyle w:val="Heading1"/>
      </w:pPr>
      <w:r w:rsidRPr="00AC1A0D">
        <w:rPr>
          <w:u w:val="single"/>
        </w:rPr>
        <w:lastRenderedPageBreak/>
        <w:t xml:space="preserve">Data Collection and </w:t>
      </w:r>
      <w:proofErr w:type="spellStart"/>
      <w:r w:rsidRPr="00AC1A0D">
        <w:rPr>
          <w:u w:val="single"/>
        </w:rPr>
        <w:t>Preprocessing</w:t>
      </w:r>
      <w:proofErr w:type="spellEnd"/>
      <w:r>
        <w:t>:</w:t>
      </w:r>
    </w:p>
    <w:p w14:paraId="33F423E2" w14:textId="7D614BDF" w:rsidR="00EA56A8" w:rsidRDefault="00EA56A8" w:rsidP="00EA56A8">
      <w:pPr>
        <w:numPr>
          <w:ilvl w:val="0"/>
          <w:numId w:val="2"/>
        </w:numPr>
        <w:spacing w:after="441"/>
        <w:ind w:firstLine="415"/>
      </w:pPr>
      <w:r>
        <w:rPr>
          <w:lang w:val="en-US"/>
        </w:rPr>
        <w:t xml:space="preserve">Data </w:t>
      </w:r>
      <w:proofErr w:type="gramStart"/>
      <w:r>
        <w:rPr>
          <w:lang w:val="en-US"/>
        </w:rPr>
        <w:t xml:space="preserve">collection </w:t>
      </w:r>
      <w:r w:rsidR="00A56216">
        <w:rPr>
          <w:lang w:val="en-US"/>
        </w:rPr>
        <w:t>:</w:t>
      </w:r>
      <w:proofErr w:type="gramEnd"/>
      <w:r w:rsidR="00A56216" w:rsidRPr="00A56216">
        <w:rPr>
          <w:rFonts w:ascii="Arial" w:hAnsi="Arial" w:cs="Arial"/>
          <w:color w:val="111111"/>
          <w:sz w:val="30"/>
          <w:szCs w:val="30"/>
          <w:shd w:val="clear" w:color="auto" w:fill="FFFFFF"/>
        </w:rPr>
        <w:t xml:space="preserve"> </w:t>
      </w:r>
      <w:r w:rsidR="00A56216" w:rsidRPr="00A56216">
        <w:rPr>
          <w:color w:val="111111"/>
          <w:szCs w:val="28"/>
          <w:shd w:val="clear" w:color="auto" w:fill="FFFFFF"/>
        </w:rPr>
        <w:t>With Credit Card Fraud Detection, this project demonstrates the modelling of a data collection using </w:t>
      </w:r>
      <w:r w:rsidR="00A56216" w:rsidRPr="00A56216">
        <w:rPr>
          <w:rStyle w:val="Strong"/>
          <w:color w:val="111111"/>
          <w:szCs w:val="28"/>
        </w:rPr>
        <w:t>machine learning</w:t>
      </w:r>
      <w:r w:rsidR="00A56216" w:rsidRPr="00A56216">
        <w:rPr>
          <w:color w:val="111111"/>
          <w:szCs w:val="28"/>
          <w:shd w:val="clear" w:color="auto" w:fill="FFFFFF"/>
        </w:rPr>
        <w:t xml:space="preserve">. </w:t>
      </w:r>
      <w:proofErr w:type="spellStart"/>
      <w:r w:rsidR="00A56216" w:rsidRPr="00A56216">
        <w:rPr>
          <w:color w:val="111111"/>
          <w:szCs w:val="28"/>
          <w:shd w:val="clear" w:color="auto" w:fill="FFFFFF"/>
        </w:rPr>
        <w:t>Modeling</w:t>
      </w:r>
      <w:proofErr w:type="spellEnd"/>
      <w:r w:rsidR="00A56216" w:rsidRPr="00A56216">
        <w:rPr>
          <w:color w:val="111111"/>
          <w:szCs w:val="28"/>
          <w:shd w:val="clear" w:color="auto" w:fill="FFFFFF"/>
        </w:rPr>
        <w:t xml:space="preserve"> prior credit card transactions with data from those that turned out to be fraudulent is part of the Credit Card Fraud Detection Problem. The model is then used to determine whether or not a new transaction is fraudulent</w:t>
      </w:r>
      <w:r w:rsidR="00A56216">
        <w:rPr>
          <w:rFonts w:ascii="Arial" w:hAnsi="Arial" w:cs="Arial"/>
          <w:color w:val="111111"/>
          <w:sz w:val="30"/>
          <w:szCs w:val="30"/>
          <w:shd w:val="clear" w:color="auto" w:fill="FFFFFF"/>
        </w:rPr>
        <w:t>.</w:t>
      </w:r>
    </w:p>
    <w:p w14:paraId="4054267F" w14:textId="508E7E25" w:rsidR="00EA56A8" w:rsidRDefault="00EA56A8" w:rsidP="00EA56A8">
      <w:pPr>
        <w:pStyle w:val="Heading1"/>
        <w:shd w:val="clear" w:color="auto" w:fill="FFFFFF"/>
        <w:rPr>
          <w:rFonts w:ascii="Merriweather" w:hAnsi="Merriweather"/>
          <w:color w:val="212121"/>
          <w:sz w:val="48"/>
        </w:rPr>
      </w:pPr>
      <w:r>
        <w:t xml:space="preserve">Data </w:t>
      </w:r>
      <w:proofErr w:type="spellStart"/>
      <w:r>
        <w:t>preprocessing</w:t>
      </w:r>
      <w:proofErr w:type="spellEnd"/>
      <w:r>
        <w:t xml:space="preserve">: </w:t>
      </w:r>
      <w:proofErr w:type="spellStart"/>
      <w:r w:rsidRPr="00EA56A8">
        <w:rPr>
          <w:color w:val="212121"/>
        </w:rPr>
        <w:t>Analyzing</w:t>
      </w:r>
      <w:proofErr w:type="spellEnd"/>
      <w:r w:rsidRPr="00EA56A8">
        <w:rPr>
          <w:color w:val="212121"/>
        </w:rPr>
        <w:t xml:space="preserve"> the effect of data preprocessing techniques using machine learning </w:t>
      </w:r>
      <w:r w:rsidRPr="00EA56A8">
        <w:rPr>
          <w:color w:val="212121"/>
          <w:sz w:val="28"/>
          <w:szCs w:val="28"/>
        </w:rPr>
        <w:t>algorithms</w:t>
      </w:r>
      <w:r w:rsidRPr="00EA56A8">
        <w:rPr>
          <w:color w:val="212121"/>
        </w:rPr>
        <w:t xml:space="preserve"> on the diagnosis of </w:t>
      </w:r>
      <w:r w:rsidR="00A56216">
        <w:rPr>
          <w:color w:val="212121"/>
          <w:sz w:val="28"/>
          <w:szCs w:val="28"/>
        </w:rPr>
        <w:t>fraud detection</w:t>
      </w:r>
    </w:p>
    <w:p w14:paraId="3811625A" w14:textId="7755B092" w:rsidR="00EA56A8" w:rsidRDefault="00EA56A8" w:rsidP="00A56216">
      <w:pPr>
        <w:spacing w:after="441"/>
        <w:ind w:left="415" w:firstLine="0"/>
      </w:pPr>
    </w:p>
    <w:p w14:paraId="0DF6FAF4" w14:textId="77777777" w:rsidR="00EA56A8" w:rsidRPr="00AC1A0D" w:rsidRDefault="00EA56A8" w:rsidP="00EA56A8">
      <w:pPr>
        <w:pStyle w:val="Heading1"/>
        <w:rPr>
          <w:u w:val="single"/>
        </w:rPr>
      </w:pPr>
      <w:r w:rsidRPr="00AC1A0D">
        <w:rPr>
          <w:u w:val="single"/>
        </w:rPr>
        <w:t xml:space="preserve">Exploratory Data Analysis </w:t>
      </w:r>
      <w:proofErr w:type="gramStart"/>
      <w:r w:rsidRPr="00AC1A0D">
        <w:rPr>
          <w:u w:val="single"/>
        </w:rPr>
        <w:t>( EDA</w:t>
      </w:r>
      <w:proofErr w:type="gramEnd"/>
      <w:r w:rsidRPr="00AC1A0D">
        <w:rPr>
          <w:u w:val="single"/>
        </w:rPr>
        <w:t xml:space="preserve"> ):</w:t>
      </w:r>
    </w:p>
    <w:p w14:paraId="72FD0808" w14:textId="77777777" w:rsidR="00A56216" w:rsidRDefault="00A56216" w:rsidP="00EA56A8">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23D6EAD6" w14:textId="702A072D" w:rsidR="00EA56A8" w:rsidRPr="00AC1A0D" w:rsidRDefault="00EA56A8" w:rsidP="00EA56A8">
      <w:pPr>
        <w:pStyle w:val="Heading1"/>
        <w:rPr>
          <w:color w:val="auto"/>
          <w:u w:val="single"/>
        </w:rPr>
      </w:pPr>
      <w:r w:rsidRPr="00AC1A0D">
        <w:rPr>
          <w:color w:val="auto"/>
          <w:u w:val="single"/>
        </w:rPr>
        <w:t>Feature Engineering:</w:t>
      </w:r>
    </w:p>
    <w:p w14:paraId="6F96CDB9" w14:textId="77777777" w:rsidR="00246CC6" w:rsidRPr="00246CC6" w:rsidRDefault="00246CC6" w:rsidP="00EA56A8">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6" w:tgtFrame="_blank" w:history="1">
        <w:r w:rsidRPr="00246CC6">
          <w:rPr>
            <w:rStyle w:val="Hyperlink"/>
            <w:color w:val="auto"/>
          </w:rPr>
          <w:t xml:space="preserve">In credit card fraud detection, feature engineering can help identify patterns and anomalies in transaction data that are indicative of fraudulent </w:t>
        </w:r>
        <w:proofErr w:type="gramStart"/>
        <w:r w:rsidRPr="00246CC6">
          <w:rPr>
            <w:rStyle w:val="Hyperlink"/>
            <w:color w:val="auto"/>
          </w:rPr>
          <w:t>activity</w:t>
        </w:r>
        <w:r w:rsidRPr="00246CC6">
          <w:rPr>
            <w:rStyle w:val="Hyperlink"/>
            <w:rFonts w:ascii="Segoe UI" w:hAnsi="Segoe UI" w:cs="Segoe UI"/>
            <w:color w:val="auto"/>
          </w:rPr>
          <w:t> </w:t>
        </w:r>
        <w:proofErr w:type="gramEnd"/>
      </w:hyperlink>
      <w:r w:rsidRPr="00246CC6">
        <w:rPr>
          <w:rFonts w:ascii="Segoe UI" w:hAnsi="Segoe UI" w:cs="Segoe UI"/>
          <w:color w:val="auto"/>
          <w:vertAlign w:val="superscript"/>
        </w:rPr>
        <w:t>.</w:t>
      </w:r>
    </w:p>
    <w:p w14:paraId="182DF13F" w14:textId="075F1BDC" w:rsidR="00EA56A8" w:rsidRDefault="00EA56A8" w:rsidP="00EA56A8">
      <w:pPr>
        <w:spacing w:after="378" w:line="244" w:lineRule="auto"/>
        <w:ind w:left="10" w:right="-15" w:hanging="10"/>
      </w:pPr>
      <w:r>
        <w:rPr>
          <w:sz w:val="32"/>
          <w:u w:val="single" w:color="000000"/>
        </w:rPr>
        <w:t>Advanced Regression Techniques:</w:t>
      </w:r>
    </w:p>
    <w:p w14:paraId="2E09A91D" w14:textId="2CEA0FB0" w:rsidR="00246CC6" w:rsidRDefault="00246CC6" w:rsidP="00EA56A8">
      <w:pPr>
        <w:pStyle w:val="Heading1"/>
        <w:rPr>
          <w:rFonts w:ascii="Segoe UI" w:hAnsi="Segoe UI" w:cs="Segoe UI"/>
          <w:color w:val="111111"/>
        </w:rPr>
      </w:pPr>
      <w:r w:rsidRPr="00246CC6">
        <w:rPr>
          <w:color w:val="111111"/>
          <w:sz w:val="28"/>
          <w:szCs w:val="28"/>
        </w:rPr>
        <w:lastRenderedPageBreak/>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7"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r w:rsidRPr="00246CC6">
        <w:rPr>
          <w:color w:val="111111"/>
          <w:sz w:val="28"/>
          <w:szCs w:val="28"/>
        </w:rPr>
        <w:t>Another technique is </w:t>
      </w:r>
      <w:r w:rsidRPr="00246CC6">
        <w:rPr>
          <w:rStyle w:val="Strong"/>
          <w:color w:val="111111"/>
          <w:sz w:val="28"/>
          <w:szCs w:val="28"/>
        </w:rPr>
        <w:t>genetic algorithm (GA)</w:t>
      </w:r>
      <w:r w:rsidRPr="00246CC6">
        <w:rPr>
          <w:color w:val="111111"/>
          <w:sz w:val="28"/>
          <w:szCs w:val="28"/>
        </w:rPr>
        <w:t> based feature selection. A recent paper proposed a machine learning based credit card fraud detection engine using the GA algorithm for feature selection. </w:t>
      </w:r>
      <w:hyperlink r:id="rId8" w:tgtFrame="_blank" w:history="1">
        <w:r w:rsidRPr="00246CC6">
          <w:rPr>
            <w:rStyle w:val="Hyperlink"/>
            <w:color w:val="auto"/>
            <w:sz w:val="28"/>
            <w:szCs w:val="28"/>
          </w:rPr>
          <w:t>After the optimized features are chosen, the proposed detection engine uses the following ML classifiers: Decision Tree (DT), Random Forest (RF), Logistic Regression (LR), Artificial Neural Network (ANN), and Naive Bayes (NB) </w:t>
        </w:r>
      </w:hyperlink>
      <w:hyperlink r:id="rId9" w:tgtFrame="_blank" w:history="1">
        <w:r w:rsidRPr="00246CC6">
          <w:rPr>
            <w:rStyle w:val="Hyperlink"/>
            <w:color w:val="auto"/>
            <w:sz w:val="28"/>
            <w:szCs w:val="28"/>
            <w:vertAlign w:val="superscript"/>
          </w:rPr>
          <w:t>2</w:t>
        </w:r>
      </w:hyperlink>
      <w:r w:rsidRPr="00246CC6">
        <w:rPr>
          <w:color w:val="auto"/>
          <w:sz w:val="28"/>
          <w:szCs w:val="28"/>
        </w:rPr>
        <w:t>. </w:t>
      </w:r>
      <w:hyperlink r:id="rId10" w:tgtFrame="_blank" w:history="1">
        <w:r w:rsidRPr="00246CC6">
          <w:rPr>
            <w:rStyle w:val="Hyperlink"/>
            <w:color w:val="auto"/>
            <w:sz w:val="28"/>
            <w:szCs w:val="28"/>
          </w:rPr>
          <w:t xml:space="preserve">The paper also demonstrated that their proposed approach outperforms existing </w:t>
        </w:r>
        <w:proofErr w:type="gramStart"/>
        <w:r w:rsidRPr="00246CC6">
          <w:rPr>
            <w:rStyle w:val="Hyperlink"/>
            <w:color w:val="auto"/>
            <w:sz w:val="28"/>
            <w:szCs w:val="28"/>
          </w:rPr>
          <w:t>systems</w:t>
        </w:r>
        <w:r w:rsidRPr="00246CC6">
          <w:rPr>
            <w:rStyle w:val="Hyperlink"/>
            <w:rFonts w:ascii="Segoe UI" w:hAnsi="Segoe UI" w:cs="Segoe UI"/>
            <w:color w:val="auto"/>
          </w:rPr>
          <w:t> </w:t>
        </w:r>
        <w:proofErr w:type="gramEnd"/>
      </w:hyperlink>
      <w:r>
        <w:rPr>
          <w:rFonts w:ascii="Segoe UI" w:hAnsi="Segoe UI" w:cs="Segoe UI"/>
          <w:vertAlign w:val="superscript"/>
        </w:rPr>
        <w:t>.</w:t>
      </w:r>
    </w:p>
    <w:p w14:paraId="4A7EB269" w14:textId="43A98ADC" w:rsidR="00EA56A8" w:rsidRPr="00AC1A0D" w:rsidRDefault="00EA56A8" w:rsidP="00EA56A8">
      <w:pPr>
        <w:pStyle w:val="Heading1"/>
        <w:rPr>
          <w:u w:val="single"/>
        </w:rPr>
      </w:pPr>
      <w:r w:rsidRPr="00AC1A0D">
        <w:rPr>
          <w:u w:val="single"/>
        </w:rPr>
        <w:t>Model Interpretability:</w:t>
      </w:r>
    </w:p>
    <w:p w14:paraId="328E5C2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1A72EA7D"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financial</w:t>
      </w:r>
      <w:proofErr w:type="gramEnd"/>
      <w:r w:rsidRPr="00246CC6">
        <w:rPr>
          <w:rFonts w:ascii="ff2" w:hAnsi="ff2"/>
          <w:sz w:val="63"/>
          <w:szCs w:val="63"/>
        </w:rPr>
        <w:t xml:space="preserve"> losses to both customers and financial institutions. As a result, there has been a significant</w:t>
      </w:r>
    </w:p>
    <w:p w14:paraId="459A8378"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amount</w:t>
      </w:r>
      <w:proofErr w:type="gramEnd"/>
      <w:r w:rsidRPr="00246CC6">
        <w:rPr>
          <w:rFonts w:ascii="ff2" w:hAnsi="ff2"/>
          <w:sz w:val="63"/>
          <w:szCs w:val="63"/>
        </w:rPr>
        <w:t xml:space="preserve"> of research in recent years on developing effective fraud detection systems. These systems rely on</w:t>
      </w:r>
    </w:p>
    <w:p w14:paraId="53B26610"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a</w:t>
      </w:r>
      <w:proofErr w:type="gramEnd"/>
      <w:r w:rsidRPr="00246CC6">
        <w:rPr>
          <w:rFonts w:ascii="ff2" w:hAnsi="ff2"/>
          <w:sz w:val="63"/>
          <w:szCs w:val="63"/>
        </w:rPr>
        <w:t xml:space="preserve"> combination of statistical techniques, machine learning algorithms, and deep learning models to identify</w:t>
      </w:r>
    </w:p>
    <w:p w14:paraId="7E025AFC"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fraudulent</w:t>
      </w:r>
      <w:proofErr w:type="gramEnd"/>
      <w:r w:rsidRPr="00246CC6">
        <w:rPr>
          <w:rFonts w:ascii="ff2" w:hAnsi="ff2"/>
          <w:sz w:val="63"/>
          <w:szCs w:val="63"/>
        </w:rPr>
        <w:t xml:space="preserve">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3B697A52"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rule-based</w:t>
      </w:r>
      <w:proofErr w:type="gramEnd"/>
      <w:r w:rsidRPr="00246CC6">
        <w:rPr>
          <w:rFonts w:ascii="ff2" w:hAnsi="ff2"/>
          <w:sz w:val="63"/>
          <w:szCs w:val="63"/>
        </w:rPr>
        <w:t xml:space="preserve"> systems. These systems use predefined rules to identify transactions that are deemed suspicious.</w:t>
      </w:r>
    </w:p>
    <w:p w14:paraId="5886708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3897FBF4"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predefined</w:t>
      </w:r>
      <w:proofErr w:type="gramEnd"/>
      <w:r w:rsidRPr="00246CC6">
        <w:rPr>
          <w:rFonts w:ascii="ff2" w:hAnsi="ff2"/>
          <w:sz w:val="63"/>
          <w:szCs w:val="63"/>
        </w:rPr>
        <w:t>, and they may not be able to detect new types of fraud. To overcome these limitations, machine</w:t>
      </w:r>
    </w:p>
    <w:p w14:paraId="39A9A4B8"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learning</w:t>
      </w:r>
      <w:proofErr w:type="gramEnd"/>
      <w:r w:rsidRPr="00246CC6">
        <w:rPr>
          <w:rFonts w:ascii="ff2" w:hAnsi="ff2"/>
          <w:sz w:val="63"/>
          <w:szCs w:val="63"/>
        </w:rPr>
        <w:t xml:space="preserve"> algorithms and statistical techniques have been applied to credit card fraud detection. These</w:t>
      </w:r>
    </w:p>
    <w:p w14:paraId="3C2101F5"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techniques</w:t>
      </w:r>
      <w:proofErr w:type="gramEnd"/>
      <w:r w:rsidRPr="00246CC6">
        <w:rPr>
          <w:rFonts w:ascii="ff2" w:hAnsi="ff2"/>
          <w:sz w:val="63"/>
          <w:szCs w:val="63"/>
        </w:rPr>
        <w:t xml:space="preserve"> are based on analysing transaction-related data, such as the transaction amount, location, and</w:t>
      </w:r>
    </w:p>
    <w:p w14:paraId="5954E90C"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time</w:t>
      </w:r>
      <w:proofErr w:type="gramEnd"/>
      <w:r w:rsidRPr="00246CC6">
        <w:rPr>
          <w:rFonts w:ascii="ff2" w:hAnsi="ff2"/>
          <w:sz w:val="63"/>
          <w:szCs w:val="63"/>
        </w:rPr>
        <w:t>, as well as other relevant factors, such as the customer’s transaction history and account details. In</w:t>
      </w:r>
    </w:p>
    <w:p w14:paraId="297D516B"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recent</w:t>
      </w:r>
      <w:proofErr w:type="gramEnd"/>
      <w:r w:rsidRPr="00246CC6">
        <w:rPr>
          <w:rFonts w:ascii="ff2" w:hAnsi="ff2"/>
          <w:sz w:val="63"/>
          <w:szCs w:val="63"/>
        </w:rPr>
        <w:t xml:space="preserve"> years, deep learning models, such as convolutional neural networks (CNNs) and recurrent neural</w:t>
      </w:r>
    </w:p>
    <w:p w14:paraId="47A94A77"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networks</w:t>
      </w:r>
      <w:proofErr w:type="gramEnd"/>
      <w:r w:rsidRPr="00246CC6">
        <w:rPr>
          <w:rFonts w:ascii="ff2" w:hAnsi="ff2"/>
          <w:sz w:val="63"/>
          <w:szCs w:val="63"/>
        </w:rPr>
        <w:t xml:space="preserve"> (RNNs), have also been applied to credit card fraud detection. These models have shown</w:t>
      </w:r>
    </w:p>
    <w:p w14:paraId="449A93D8"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promising</w:t>
      </w:r>
      <w:proofErr w:type="gramEnd"/>
      <w:r w:rsidRPr="00246CC6">
        <w:rPr>
          <w:rFonts w:ascii="ff2" w:hAnsi="ff2"/>
          <w:sz w:val="63"/>
          <w:szCs w:val="63"/>
        </w:rPr>
        <w:t xml:space="preserve"> results in identifying fraudulent transactions by learning patterns in the data and improving the</w:t>
      </w:r>
    </w:p>
    <w:p w14:paraId="79268C6C"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accuracy</w:t>
      </w:r>
      <w:proofErr w:type="gramEnd"/>
      <w:r w:rsidRPr="00246CC6">
        <w:rPr>
          <w:rFonts w:ascii="ff2" w:hAnsi="ff2"/>
          <w:sz w:val="63"/>
          <w:szCs w:val="63"/>
        </w:rPr>
        <w:t xml:space="preserve"> of fraud detection. Overall, credit card fraud detection is a critical area of research in the financial</w:t>
      </w:r>
    </w:p>
    <w:p w14:paraId="56E60BF6"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industry</w:t>
      </w:r>
      <w:proofErr w:type="gramEnd"/>
      <w:r w:rsidRPr="00246CC6">
        <w:rPr>
          <w:rFonts w:ascii="ff2" w:hAnsi="ff2"/>
          <w:sz w:val="63"/>
          <w:szCs w:val="63"/>
        </w:rPr>
        <w:t xml:space="preserve">, with significant potential for improving fraud detection rates and reducing financial </w:t>
      </w:r>
      <w:proofErr w:type="spellStart"/>
      <w:r w:rsidRPr="00246CC6">
        <w:rPr>
          <w:rFonts w:ascii="ff2" w:hAnsi="ff2"/>
          <w:sz w:val="63"/>
          <w:szCs w:val="63"/>
        </w:rPr>
        <w:t>losse</w:t>
      </w:r>
      <w:proofErr w:type="spellEnd"/>
    </w:p>
    <w:p w14:paraId="72FCA2C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60FEDDE7"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financial</w:t>
      </w:r>
      <w:proofErr w:type="gramEnd"/>
      <w:r w:rsidRPr="00246CC6">
        <w:rPr>
          <w:rFonts w:ascii="ff2" w:hAnsi="ff2"/>
          <w:sz w:val="63"/>
          <w:szCs w:val="63"/>
        </w:rPr>
        <w:t xml:space="preserve"> losses to both customers and financial institutions. As a result, there has been a significant</w:t>
      </w:r>
    </w:p>
    <w:p w14:paraId="2C93C6C1"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amount</w:t>
      </w:r>
      <w:proofErr w:type="gramEnd"/>
      <w:r w:rsidRPr="00246CC6">
        <w:rPr>
          <w:rFonts w:ascii="ff2" w:hAnsi="ff2"/>
          <w:sz w:val="63"/>
          <w:szCs w:val="63"/>
        </w:rPr>
        <w:t xml:space="preserve"> of research in recent years on developing effective fraud detection systems. These systems rely on</w:t>
      </w:r>
    </w:p>
    <w:p w14:paraId="3C3C99CE"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a</w:t>
      </w:r>
      <w:proofErr w:type="gramEnd"/>
      <w:r w:rsidRPr="00246CC6">
        <w:rPr>
          <w:rFonts w:ascii="ff2" w:hAnsi="ff2"/>
          <w:sz w:val="63"/>
          <w:szCs w:val="63"/>
        </w:rPr>
        <w:t xml:space="preserve"> combination of statistical techniques, machine learning algorithms, and deep learning models to identify</w:t>
      </w:r>
    </w:p>
    <w:p w14:paraId="7BE53672"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fraudulent</w:t>
      </w:r>
      <w:proofErr w:type="gramEnd"/>
      <w:r w:rsidRPr="00246CC6">
        <w:rPr>
          <w:rFonts w:ascii="ff2" w:hAnsi="ff2"/>
          <w:sz w:val="63"/>
          <w:szCs w:val="63"/>
        </w:rPr>
        <w:t xml:space="preserve">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23669F9D"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rule-based</w:t>
      </w:r>
      <w:proofErr w:type="gramEnd"/>
      <w:r w:rsidRPr="00246CC6">
        <w:rPr>
          <w:rFonts w:ascii="ff2" w:hAnsi="ff2"/>
          <w:sz w:val="63"/>
          <w:szCs w:val="63"/>
        </w:rPr>
        <w:t xml:space="preserve"> systems. These systems use predefined rules to identify transactions that are deemed suspicious.</w:t>
      </w:r>
    </w:p>
    <w:p w14:paraId="3306089A"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0984C920"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predefined</w:t>
      </w:r>
      <w:proofErr w:type="gramEnd"/>
      <w:r w:rsidRPr="00246CC6">
        <w:rPr>
          <w:rFonts w:ascii="ff2" w:hAnsi="ff2"/>
          <w:sz w:val="63"/>
          <w:szCs w:val="63"/>
        </w:rPr>
        <w:t>, and they may not be able to detect new types of fraud. To overcome these limitations, machine</w:t>
      </w:r>
    </w:p>
    <w:p w14:paraId="4624878C"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learning</w:t>
      </w:r>
      <w:proofErr w:type="gramEnd"/>
      <w:r w:rsidRPr="00246CC6">
        <w:rPr>
          <w:rFonts w:ascii="ff2" w:hAnsi="ff2"/>
          <w:sz w:val="63"/>
          <w:szCs w:val="63"/>
        </w:rPr>
        <w:t xml:space="preserve"> algorithms and statistical techniques have been applied to credit card fraud detection. These</w:t>
      </w:r>
    </w:p>
    <w:p w14:paraId="0270E52C"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techniques</w:t>
      </w:r>
      <w:proofErr w:type="gramEnd"/>
      <w:r w:rsidRPr="00246CC6">
        <w:rPr>
          <w:rFonts w:ascii="ff2" w:hAnsi="ff2"/>
          <w:sz w:val="63"/>
          <w:szCs w:val="63"/>
        </w:rPr>
        <w:t xml:space="preserve"> are based on analysing transaction-related data, such as the transaction amount, location, and</w:t>
      </w:r>
    </w:p>
    <w:p w14:paraId="40147E42"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time</w:t>
      </w:r>
      <w:proofErr w:type="gramEnd"/>
      <w:r w:rsidRPr="00246CC6">
        <w:rPr>
          <w:rFonts w:ascii="ff2" w:hAnsi="ff2"/>
          <w:sz w:val="63"/>
          <w:szCs w:val="63"/>
        </w:rPr>
        <w:t>, as well as other relevant factors, such as the customer’s transaction history and account details. In</w:t>
      </w:r>
    </w:p>
    <w:p w14:paraId="6D3C896F"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recent</w:t>
      </w:r>
      <w:proofErr w:type="gramEnd"/>
      <w:r w:rsidRPr="00246CC6">
        <w:rPr>
          <w:rFonts w:ascii="ff2" w:hAnsi="ff2"/>
          <w:sz w:val="63"/>
          <w:szCs w:val="63"/>
        </w:rPr>
        <w:t xml:space="preserve"> years, deep learning models, such as convolutional neural networks (CNNs) and recurrent neural</w:t>
      </w:r>
    </w:p>
    <w:p w14:paraId="467167E7"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networks</w:t>
      </w:r>
      <w:proofErr w:type="gramEnd"/>
      <w:r w:rsidRPr="00246CC6">
        <w:rPr>
          <w:rFonts w:ascii="ff2" w:hAnsi="ff2"/>
          <w:sz w:val="63"/>
          <w:szCs w:val="63"/>
        </w:rPr>
        <w:t xml:space="preserve"> (RNNs), have also been applied to credit card fraud detection. These models have shown</w:t>
      </w:r>
    </w:p>
    <w:p w14:paraId="07ABD712"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promising</w:t>
      </w:r>
      <w:proofErr w:type="gramEnd"/>
      <w:r w:rsidRPr="00246CC6">
        <w:rPr>
          <w:rFonts w:ascii="ff2" w:hAnsi="ff2"/>
          <w:sz w:val="63"/>
          <w:szCs w:val="63"/>
        </w:rPr>
        <w:t xml:space="preserve"> results in identifying fraudulent transactions by learning patterns in the data and improving the</w:t>
      </w:r>
    </w:p>
    <w:p w14:paraId="66669252"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accuracy</w:t>
      </w:r>
      <w:proofErr w:type="gramEnd"/>
      <w:r w:rsidRPr="00246CC6">
        <w:rPr>
          <w:rFonts w:ascii="ff2" w:hAnsi="ff2"/>
          <w:sz w:val="63"/>
          <w:szCs w:val="63"/>
        </w:rPr>
        <w:t xml:space="preserve"> of fraud detection. Overall, credit card fraud detection is a critical area of research in the financial</w:t>
      </w:r>
    </w:p>
    <w:p w14:paraId="08084A41" w14:textId="77777777" w:rsidR="00246CC6" w:rsidRPr="00246CC6" w:rsidRDefault="00246CC6" w:rsidP="00246CC6">
      <w:pPr>
        <w:shd w:val="clear" w:color="auto" w:fill="FFFFFF"/>
        <w:spacing w:after="0" w:line="0" w:lineRule="auto"/>
        <w:ind w:left="0" w:right="0" w:firstLine="0"/>
        <w:rPr>
          <w:rFonts w:ascii="ff2" w:hAnsi="ff2"/>
          <w:sz w:val="63"/>
          <w:szCs w:val="63"/>
        </w:rPr>
      </w:pPr>
      <w:proofErr w:type="gramStart"/>
      <w:r w:rsidRPr="00246CC6">
        <w:rPr>
          <w:rFonts w:ascii="ff2" w:hAnsi="ff2"/>
          <w:sz w:val="63"/>
          <w:szCs w:val="63"/>
        </w:rPr>
        <w:t>industry</w:t>
      </w:r>
      <w:proofErr w:type="gramEnd"/>
      <w:r w:rsidRPr="00246CC6">
        <w:rPr>
          <w:rFonts w:ascii="ff2" w:hAnsi="ff2"/>
          <w:sz w:val="63"/>
          <w:szCs w:val="63"/>
        </w:rPr>
        <w:t xml:space="preserve">, with significant potential for improving fraud detection rates and reducing financial </w:t>
      </w:r>
      <w:proofErr w:type="spellStart"/>
      <w:r w:rsidRPr="00246CC6">
        <w:rPr>
          <w:rFonts w:ascii="ff2" w:hAnsi="ff2"/>
          <w:sz w:val="63"/>
          <w:szCs w:val="63"/>
        </w:rPr>
        <w:t>losse</w:t>
      </w:r>
      <w:proofErr w:type="spellEnd"/>
    </w:p>
    <w:p w14:paraId="0CB85107" w14:textId="5A79B471" w:rsidR="00EA56A8" w:rsidRPr="00246CC6" w:rsidRDefault="00246CC6" w:rsidP="00EA56A8">
      <w:pPr>
        <w:spacing w:after="439"/>
        <w:rPr>
          <w:szCs w:val="28"/>
        </w:rPr>
      </w:pPr>
      <w:r w:rsidRPr="00246CC6">
        <w:rPr>
          <w:szCs w:val="28"/>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proofErr w:type="spellStart"/>
      <w:r w:rsidRPr="00246CC6">
        <w:rPr>
          <w:szCs w:val="28"/>
        </w:rPr>
        <w:t>analyzing</w:t>
      </w:r>
      <w:proofErr w:type="spellEnd"/>
      <w:r w:rsidRPr="00246CC6">
        <w:rPr>
          <w:szCs w:val="28"/>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246CC6">
        <w:rPr>
          <w:szCs w:val="28"/>
        </w:rPr>
        <w:t>analyze</w:t>
      </w:r>
      <w:proofErr w:type="spellEnd"/>
      <w:r w:rsidRPr="00246CC6">
        <w:rPr>
          <w:szCs w:val="28"/>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1609295A" w14:textId="77777777" w:rsidR="00EA56A8" w:rsidRPr="00AC1A0D" w:rsidRDefault="00EA56A8" w:rsidP="00EA56A8">
      <w:pPr>
        <w:pStyle w:val="Heading1"/>
        <w:rPr>
          <w:u w:val="single"/>
        </w:rPr>
      </w:pPr>
      <w:r w:rsidRPr="00AC1A0D">
        <w:rPr>
          <w:u w:val="single"/>
        </w:rPr>
        <w:lastRenderedPageBreak/>
        <w:t>Deployment and Prediction:</w:t>
      </w:r>
    </w:p>
    <w:p w14:paraId="788410D2" w14:textId="25C7B465" w:rsidR="00EA56A8" w:rsidRDefault="00EA56A8" w:rsidP="00EA56A8">
      <w:pPr>
        <w:ind w:left="425" w:firstLine="0"/>
      </w:pPr>
      <w:r>
        <w:rPr>
          <w:sz w:val="16"/>
        </w:rPr>
        <w:sym w:font="Times New Roman" w:char="F06C"/>
      </w:r>
      <w:r>
        <w:rPr>
          <w:sz w:val="16"/>
        </w:rPr>
        <w:t xml:space="preserve"> </w:t>
      </w:r>
      <w:r>
        <w:t xml:space="preserve">Deploy the chosen regression model to </w:t>
      </w:r>
      <w:r w:rsidR="00246CC6">
        <w:t>credit card fraud detection</w:t>
      </w:r>
    </w:p>
    <w:p w14:paraId="7D865227" w14:textId="7C4083EA" w:rsidR="00EA56A8" w:rsidRDefault="00EA56A8" w:rsidP="00EA56A8">
      <w:pPr>
        <w:spacing w:after="964"/>
      </w:pPr>
      <w:r>
        <w:rPr>
          <w:sz w:val="16"/>
        </w:rPr>
        <w:sym w:font="Times New Roman" w:char="F06C"/>
      </w:r>
      <w:r>
        <w:rPr>
          <w:sz w:val="16"/>
        </w:rPr>
        <w:t xml:space="preserve"> </w:t>
      </w:r>
      <w:r>
        <w:t>Develop a user-friendly interface for users to input property features</w:t>
      </w:r>
      <w:r w:rsidR="0013622C">
        <w:t>.</w:t>
      </w:r>
    </w:p>
    <w:p w14:paraId="250AAAC4" w14:textId="77777777" w:rsidR="00EA56A8" w:rsidRPr="00AC1A0D" w:rsidRDefault="00EA56A8" w:rsidP="00EA56A8">
      <w:pPr>
        <w:spacing w:after="72" w:line="244" w:lineRule="auto"/>
        <w:ind w:left="-5" w:right="-15" w:hanging="10"/>
        <w:rPr>
          <w:u w:val="single"/>
        </w:rPr>
      </w:pPr>
      <w:r w:rsidRPr="00AC1A0D">
        <w:rPr>
          <w:sz w:val="40"/>
          <w:u w:val="single"/>
        </w:rPr>
        <w:t>Program:</w:t>
      </w:r>
    </w:p>
    <w:p w14:paraId="06E9EAC3" w14:textId="77777777" w:rsidR="00915B8A" w:rsidRDefault="00915B8A" w:rsidP="00915B8A">
      <w:pPr>
        <w:spacing w:after="0"/>
        <w:ind w:left="0" w:right="0" w:firstLine="0"/>
        <w:jc w:val="center"/>
        <w:rPr>
          <w:ins w:id="0" w:author="Unknown"/>
          <w:rFonts w:ascii="Lato" w:hAnsi="Lato"/>
          <w:color w:val="4A4A4A"/>
          <w:sz w:val="24"/>
          <w:shd w:val="clear" w:color="auto" w:fill="FFFFFF"/>
        </w:rPr>
      </w:pPr>
      <w:ins w:id="1" w:author="Unknown">
        <w:r>
          <w:rPr>
            <w:rFonts w:ascii="Lato" w:hAnsi="Lato"/>
            <w:color w:val="4A4A4A"/>
            <w:shd w:val="clear" w:color="auto" w:fill="FFFFFF"/>
          </w:rPr>
          <w:br/>
        </w:r>
      </w:ins>
    </w:p>
    <w:p w14:paraId="35933DE6" w14:textId="6350B840" w:rsidR="00915B8A" w:rsidRDefault="00246CC6" w:rsidP="00915B8A">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25C7212E" w14:textId="77777777" w:rsidR="00246CC6" w:rsidRPr="00246CC6" w:rsidRDefault="00246CC6" w:rsidP="00246CC6"/>
    <w:p w14:paraId="30A6197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pip</w:t>
      </w:r>
      <w:proofErr w:type="gramEnd"/>
      <w:r>
        <w:rPr>
          <w:rStyle w:val="HTMLCode"/>
          <w:rFonts w:ascii="Consolas" w:eastAsiaTheme="majorEastAsia" w:hAnsi="Consolas"/>
          <w:color w:val="000000"/>
          <w:sz w:val="23"/>
          <w:szCs w:val="23"/>
        </w:rPr>
        <w:t xml:space="preserve">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w:t>
      </w:r>
      <w:proofErr w:type="spellStart"/>
      <w:r>
        <w:rPr>
          <w:rStyle w:val="HTMLCode"/>
          <w:rFonts w:ascii="Consolas" w:eastAsiaTheme="majorEastAsia" w:hAnsi="Consolas"/>
          <w:color w:val="000000"/>
          <w:sz w:val="23"/>
          <w:szCs w:val="23"/>
        </w:rPr>
        <w:t>matplotlib</w:t>
      </w:r>
      <w:proofErr w:type="spell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seaborn</w:t>
      </w:r>
      <w:proofErr w:type="spellEnd"/>
    </w:p>
    <w:p w14:paraId="6F2C0E9F" w14:textId="5D7DFFE0" w:rsidR="00246CC6" w:rsidRDefault="00246CC6" w:rsidP="00246CC6">
      <w:pPr>
        <w:shd w:val="clear" w:color="auto" w:fill="FFFFFF"/>
        <w:ind w:left="0" w:firstLine="0"/>
        <w:rPr>
          <w:rFonts w:ascii="Arial" w:hAnsi="Arial" w:cs="Arial"/>
          <w:color w:val="0077AA"/>
          <w:sz w:val="30"/>
          <w:szCs w:val="30"/>
        </w:rPr>
      </w:pPr>
    </w:p>
    <w:p w14:paraId="0839D789"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77AAB99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proofErr w:type="spellEnd"/>
    </w:p>
    <w:p w14:paraId="6B9E1D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proofErr w:type="spellEnd"/>
    </w:p>
    <w:p w14:paraId="2BDC0DD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340C5F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seaborn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59A57809"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3BFAE6D5" w14:textId="25E0DB54" w:rsidR="00246CC6" w:rsidRDefault="00246CC6" w:rsidP="00246CC6">
      <w:pPr>
        <w:shd w:val="clear" w:color="auto" w:fill="FFFFFF"/>
        <w:rPr>
          <w:rFonts w:ascii="Arial" w:hAnsi="Arial" w:cs="Arial"/>
          <w:color w:val="0077AA"/>
          <w:sz w:val="30"/>
          <w:szCs w:val="30"/>
        </w:rPr>
      </w:pPr>
    </w:p>
    <w:p w14:paraId="237652FF"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11"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20FE2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dataset</w:t>
      </w:r>
      <w:proofErr w:type="gram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read_csv</w:t>
      </w:r>
      <w:proofErr w:type="spellEnd"/>
      <w:r>
        <w:rPr>
          <w:rStyle w:val="token"/>
          <w:rFonts w:ascii="Consolas" w:hAnsi="Consolas"/>
          <w:color w:val="999999"/>
          <w:sz w:val="23"/>
          <w:szCs w:val="23"/>
        </w:rPr>
        <w:t>(</w:t>
      </w:r>
      <w:r>
        <w:rPr>
          <w:rStyle w:val="token"/>
          <w:rFonts w:ascii="Consolas" w:hAnsi="Consolas"/>
          <w:color w:val="669900"/>
          <w:sz w:val="23"/>
          <w:szCs w:val="23"/>
        </w:rPr>
        <w:t>"creditcard.csv"</w:t>
      </w:r>
      <w:r>
        <w:rPr>
          <w:rStyle w:val="token"/>
          <w:rFonts w:ascii="Consolas" w:hAnsi="Consolas"/>
          <w:color w:val="999999"/>
          <w:sz w:val="23"/>
          <w:szCs w:val="23"/>
        </w:rPr>
        <w:t>)</w:t>
      </w:r>
    </w:p>
    <w:p w14:paraId="5E87416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5E43701" w14:textId="7288EA62" w:rsidR="00246CC6" w:rsidRDefault="00246CC6" w:rsidP="00246CC6">
      <w:pPr>
        <w:shd w:val="clear" w:color="auto" w:fill="FFFFFF"/>
        <w:rPr>
          <w:rFonts w:ascii="Arial" w:hAnsi="Arial" w:cs="Arial"/>
          <w:color w:val="0077AA"/>
          <w:sz w:val="30"/>
          <w:szCs w:val="30"/>
        </w:rPr>
      </w:pPr>
    </w:p>
    <w:p w14:paraId="1F1ED2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0926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05AE80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289149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FE729D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23BE54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D8CBE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E12822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718F9D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434E8B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CCFD4B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C2091C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69.99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886421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r>
        <w:rPr>
          <w:rStyle w:val="HTMLCode"/>
          <w:rFonts w:ascii="Consolas" w:eastAsiaTheme="majorEastAsia" w:hAnsi="Consolas"/>
          <w:color w:val="000000"/>
          <w:sz w:val="23"/>
          <w:szCs w:val="23"/>
        </w:rPr>
        <w:lastRenderedPageBreak/>
        <w:t>─────┼───────────┼───────────┼───────────┼───────────┼───────────┼───────────┼───────────┼────────┼───────╢</w:t>
      </w:r>
    </w:p>
    <w:p w14:paraId="31A20CF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0D7A0A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3A8FA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172787.0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24.79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0A64FA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74AFD9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67.88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2EFFCD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C3ECF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667B62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3C39C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172792.0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217.00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258E740"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w:t>
      </w:r>
    </w:p>
    <w:p w14:paraId="77AC2D8E" w14:textId="06988548" w:rsidR="00246CC6" w:rsidRDefault="00246CC6" w:rsidP="00246CC6">
      <w:pPr>
        <w:shd w:val="clear" w:color="auto" w:fill="FFFFFF"/>
        <w:ind w:left="0" w:firstLine="0"/>
        <w:rPr>
          <w:rFonts w:ascii="Arial" w:hAnsi="Arial" w:cs="Arial"/>
          <w:color w:val="0077AA"/>
          <w:sz w:val="30"/>
          <w:szCs w:val="30"/>
        </w:rPr>
      </w:pPr>
    </w:p>
    <w:p w14:paraId="235CA057" w14:textId="77777777" w:rsidR="00246CC6" w:rsidRDefault="00246CC6" w:rsidP="00246CC6">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lastRenderedPageBreak/>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are the only features 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37FF7E8" w14:textId="51CDB20D" w:rsidR="00246CC6" w:rsidRDefault="00246CC6" w:rsidP="00246CC6">
      <w:pPr>
        <w:rPr>
          <w:color w:val="auto"/>
          <w:sz w:val="24"/>
          <w:szCs w:val="24"/>
        </w:rPr>
      </w:pPr>
    </w:p>
    <w:p w14:paraId="4F565200" w14:textId="77777777" w:rsidR="00246CC6" w:rsidRPr="00246CC6" w:rsidRDefault="00246CC6" w:rsidP="00246CC6">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0D6C1D9B" w14:textId="03E3B61A" w:rsidR="00246CC6" w:rsidRDefault="00246CC6" w:rsidP="00246CC6">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07B86DF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95E9D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4DDE669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8129D9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60D8B2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roofErr w:type="gramEnd"/>
    </w:p>
    <w:p w14:paraId="74365FA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64D02C76"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21469B56" w14:textId="58FD2E3D" w:rsidR="00246CC6" w:rsidRDefault="00246CC6" w:rsidP="00246CC6">
      <w:pPr>
        <w:shd w:val="clear" w:color="auto" w:fill="FFFFFF"/>
        <w:ind w:left="0" w:firstLine="0"/>
        <w:rPr>
          <w:rFonts w:ascii="Arial" w:hAnsi="Arial" w:cs="Arial"/>
          <w:color w:val="0077AA"/>
          <w:sz w:val="30"/>
          <w:szCs w:val="30"/>
        </w:rPr>
      </w:pPr>
    </w:p>
    <w:p w14:paraId="2CC1FE5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9484AF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5570D85F"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65298AE7" w14:textId="1092207B" w:rsidR="00246CC6" w:rsidRDefault="00246CC6" w:rsidP="00246CC6">
      <w:pPr>
        <w:shd w:val="clear" w:color="auto" w:fill="FFFFFF"/>
        <w:rPr>
          <w:rFonts w:ascii="Arial" w:hAnsi="Arial" w:cs="Arial"/>
          <w:color w:val="0077AA"/>
          <w:sz w:val="30"/>
          <w:szCs w:val="30"/>
        </w:rPr>
      </w:pPr>
    </w:p>
    <w:p w14:paraId="05C2AA52" w14:textId="7B46E58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32C833A1" wp14:editId="46E93299">
            <wp:extent cx="2619375" cy="2200275"/>
            <wp:effectExtent l="0" t="0" r="0" b="0"/>
            <wp:docPr id="7" name="Picture 7"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180CBC92"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lastRenderedPageBreak/>
        <w:t>There is an imbalance in the data, with only 0.17% of the total cases being fraudulent.</w:t>
      </w:r>
    </w:p>
    <w:p w14:paraId="3BAAEA08"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222AD0A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f</w:t>
      </w:r>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F9287E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3758E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proofErr w:type="gramEnd"/>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1FE1F0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proofErr w:type="gramEnd"/>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39CD88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D041D7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proofErr w:type="gramEnd"/>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41EB57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proofErr w:type="gramEnd"/>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7C92C58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5AFD4C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roofErr w:type="gramEnd"/>
    </w:p>
    <w:p w14:paraId="6581E9B8" w14:textId="369754B1" w:rsidR="00246CC6" w:rsidRDefault="00246CC6" w:rsidP="00246CC6">
      <w:pPr>
        <w:shd w:val="clear" w:color="auto" w:fill="FFFFFF"/>
        <w:rPr>
          <w:rFonts w:ascii="Arial" w:hAnsi="Arial" w:cs="Arial"/>
          <w:color w:val="0077AA"/>
          <w:sz w:val="30"/>
          <w:szCs w:val="30"/>
        </w:rPr>
      </w:pPr>
    </w:p>
    <w:p w14:paraId="43F0307A" w14:textId="72309F36"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457178A3" wp14:editId="65E08A90">
            <wp:extent cx="7143750" cy="1752600"/>
            <wp:effectExtent l="0" t="0" r="0" b="0"/>
            <wp:docPr id="6" name="Picture 6"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7080A317" w14:textId="5170EEC8"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11FDA35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A700F5B"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809EC3A" w14:textId="699D451A" w:rsidR="00246CC6" w:rsidRDefault="00246CC6" w:rsidP="00246CC6">
      <w:pPr>
        <w:shd w:val="clear" w:color="auto" w:fill="FFFFFF"/>
        <w:rPr>
          <w:rFonts w:ascii="Arial" w:hAnsi="Arial" w:cs="Arial"/>
          <w:color w:val="0077AA"/>
          <w:sz w:val="30"/>
          <w:szCs w:val="30"/>
        </w:rPr>
      </w:pPr>
    </w:p>
    <w:p w14:paraId="3FB842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1ADE71D2"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62C14128" w14:textId="73D1371C" w:rsidR="00246CC6" w:rsidRDefault="00246CC6" w:rsidP="00246CC6">
      <w:pPr>
        <w:shd w:val="clear" w:color="auto" w:fill="FFFFFF"/>
        <w:rPr>
          <w:rFonts w:ascii="Arial" w:hAnsi="Arial" w:cs="Arial"/>
          <w:color w:val="0077AA"/>
          <w:sz w:val="30"/>
          <w:szCs w:val="30"/>
        </w:rPr>
      </w:pPr>
    </w:p>
    <w:p w14:paraId="2AED7A64"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lastRenderedPageBreak/>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737D268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233B8E24"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describe</w:t>
      </w:r>
      <w:r>
        <w:rPr>
          <w:rStyle w:val="token"/>
          <w:rFonts w:ascii="Consolas" w:hAnsi="Consolas"/>
          <w:color w:val="999999"/>
          <w:sz w:val="23"/>
          <w:szCs w:val="23"/>
        </w:rPr>
        <w:t>())</w:t>
      </w:r>
    </w:p>
    <w:p w14:paraId="3EC8BC0B" w14:textId="547254D2" w:rsidR="00246CC6" w:rsidRDefault="00246CC6" w:rsidP="00246CC6">
      <w:pPr>
        <w:shd w:val="clear" w:color="auto" w:fill="FFFFFF"/>
        <w:ind w:left="0" w:firstLine="0"/>
        <w:rPr>
          <w:rFonts w:ascii="Arial" w:hAnsi="Arial" w:cs="Arial"/>
          <w:color w:val="0077AA"/>
          <w:sz w:val="30"/>
          <w:szCs w:val="30"/>
        </w:rPr>
      </w:pPr>
    </w:p>
    <w:p w14:paraId="35E2B7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55B8E4A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3129F8D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count</w:t>
      </w:r>
      <w:proofErr w:type="gramEnd"/>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284807.000000</w:t>
      </w:r>
    </w:p>
    <w:p w14:paraId="323D61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mean</w:t>
      </w:r>
      <w:proofErr w:type="gramEnd"/>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88.349619</w:t>
      </w:r>
    </w:p>
    <w:p w14:paraId="77C0E1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std</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250.120109</w:t>
      </w:r>
    </w:p>
    <w:p w14:paraId="3D9C8FE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669900"/>
          <w:sz w:val="23"/>
          <w:szCs w:val="23"/>
        </w:rPr>
        <w:t>min</w:t>
      </w:r>
      <w:proofErr w:type="gramEnd"/>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3A49E74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403ACF3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2B2C0F7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545A92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669900"/>
          <w:sz w:val="23"/>
          <w:szCs w:val="23"/>
        </w:rPr>
        <w:t>max</w:t>
      </w:r>
      <w:proofErr w:type="gramEnd"/>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31AEBC5A"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177CA11D" w14:textId="55B20CEC" w:rsidR="00246CC6" w:rsidRDefault="00246CC6" w:rsidP="00246CC6">
      <w:pPr>
        <w:shd w:val="clear" w:color="auto" w:fill="FFFFFF"/>
        <w:rPr>
          <w:rFonts w:ascii="Arial" w:hAnsi="Arial" w:cs="Arial"/>
          <w:color w:val="0077AA"/>
          <w:sz w:val="30"/>
          <w:szCs w:val="30"/>
        </w:rPr>
      </w:pPr>
    </w:p>
    <w:p w14:paraId="233D95E7"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4ED87C6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roofErr w:type="gramEnd"/>
    </w:p>
    <w:p w14:paraId="622A23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amount</w:t>
      </w:r>
      <w:proofErr w:type="gram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05A2129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r>
        <w:rPr>
          <w:rStyle w:val="token"/>
          <w:rFonts w:ascii="Consolas" w:hAnsi="Consolas"/>
          <w:color w:val="999999"/>
          <w:sz w:val="23"/>
          <w:szCs w:val="23"/>
        </w:rPr>
        <w:t>(</w:t>
      </w:r>
      <w:proofErr w:type="gramEnd"/>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35B0F4B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w:t>
      </w:r>
      <w:proofErr w:type="gramStart"/>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60CDDC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columns</w:t>
      </w:r>
      <w:proofErr w:type="gram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549264E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r>
        <w:rPr>
          <w:rStyle w:val="token"/>
          <w:rFonts w:ascii="Consolas" w:hAnsi="Consolas"/>
          <w:color w:val="999999"/>
          <w:sz w:val="23"/>
          <w:szCs w:val="23"/>
        </w:rPr>
        <w:t>(</w:t>
      </w:r>
      <w:proofErr w:type="spellStart"/>
      <w:proofErr w:type="gramEnd"/>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0F3623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grids</w:t>
      </w:r>
      <w:proofErr w:type="gram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EE4C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for</w:t>
      </w:r>
      <w:proofErr w:type="gramEnd"/>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12F40EB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ax</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37E512D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proofErr w:type="gramEnd"/>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6A0FA6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proofErr w:type="gramEnd"/>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756CCC8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w:t>
      </w:r>
      <w:proofErr w:type="gramStart"/>
      <w:r>
        <w:rPr>
          <w:rStyle w:val="HTMLCode"/>
          <w:rFonts w:ascii="Consolas" w:eastAsiaTheme="majorEastAsia" w:hAnsi="Consolas"/>
          <w:color w:val="000000"/>
          <w:sz w:val="23"/>
          <w:szCs w:val="23"/>
        </w:rPr>
        <w:t>xlabel</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w:t>
      </w:r>
      <w:r>
        <w:rPr>
          <w:rStyle w:val="token"/>
          <w:rFonts w:ascii="Consolas" w:hAnsi="Consolas"/>
          <w:color w:val="999999"/>
          <w:sz w:val="23"/>
          <w:szCs w:val="23"/>
        </w:rPr>
        <w:t>)</w:t>
      </w:r>
    </w:p>
    <w:p w14:paraId="69EEC24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w:t>
      </w:r>
      <w:proofErr w:type="gramStart"/>
      <w:r>
        <w:rPr>
          <w:rStyle w:val="HTMLCode"/>
          <w:rFonts w:ascii="Consolas" w:eastAsiaTheme="majorEastAsia" w:hAnsi="Consolas"/>
          <w:color w:val="000000"/>
          <w:sz w:val="23"/>
          <w:szCs w:val="23"/>
        </w:rPr>
        <w:t>title</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7A05EBD"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roofErr w:type="gramEnd"/>
    </w:p>
    <w:p w14:paraId="2E5F2193" w14:textId="05104F72" w:rsidR="00246CC6" w:rsidRDefault="00246CC6" w:rsidP="00246CC6">
      <w:pPr>
        <w:shd w:val="clear" w:color="auto" w:fill="FFFFFF"/>
        <w:rPr>
          <w:rFonts w:ascii="Arial" w:hAnsi="Arial" w:cs="Arial"/>
          <w:color w:val="0077AA"/>
          <w:sz w:val="30"/>
          <w:szCs w:val="30"/>
        </w:rPr>
      </w:pPr>
    </w:p>
    <w:p w14:paraId="1297BEA0" w14:textId="675BC66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lastRenderedPageBreak/>
        <w:drawing>
          <wp:inline distT="0" distB="0" distL="0" distR="0" wp14:anchorId="52322082" wp14:editId="280BCA47">
            <wp:extent cx="5715000" cy="9058275"/>
            <wp:effectExtent l="0" t="0" r="0" b="9525"/>
            <wp:docPr id="3" name="Picture 3"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6278B8C5" w14:textId="1C56350B" w:rsidR="00246CC6" w:rsidRPr="00246CC6" w:rsidRDefault="00246CC6" w:rsidP="00246CC6">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lastRenderedPageBreak/>
        <w:t>Data Preparation</w:t>
      </w:r>
    </w:p>
    <w:p w14:paraId="46433BB4" w14:textId="77777777" w:rsidR="00246CC6" w:rsidRPr="00246CC6" w:rsidRDefault="00246CC6" w:rsidP="00246CC6"/>
    <w:p w14:paraId="4C5543B1" w14:textId="0A125C95"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3258AB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EBBF1F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5B3E3AFD"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D69E6D4" w14:textId="639945A9" w:rsidR="00246CC6" w:rsidRDefault="00246CC6" w:rsidP="00246CC6">
      <w:pPr>
        <w:shd w:val="clear" w:color="auto" w:fill="FFFFFF"/>
        <w:rPr>
          <w:rFonts w:ascii="Arial" w:hAnsi="Arial" w:cs="Arial"/>
          <w:color w:val="0077AA"/>
          <w:sz w:val="30"/>
          <w:szCs w:val="30"/>
        </w:rPr>
      </w:pPr>
    </w:p>
    <w:p w14:paraId="62C95AE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61B26FD8"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15799653" w14:textId="398415A5" w:rsidR="00246CC6" w:rsidRDefault="00246CC6" w:rsidP="00246CC6">
      <w:pPr>
        <w:shd w:val="clear" w:color="auto" w:fill="FFFFFF"/>
        <w:ind w:left="0" w:firstLine="0"/>
        <w:rPr>
          <w:rFonts w:ascii="Arial" w:hAnsi="Arial" w:cs="Arial"/>
          <w:color w:val="0077AA"/>
          <w:sz w:val="30"/>
          <w:szCs w:val="30"/>
        </w:rPr>
      </w:pPr>
    </w:p>
    <w:p w14:paraId="7488B45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Pr>
          <w:rFonts w:ascii="Helvetica" w:hAnsi="Helvetica" w:cs="Arial"/>
          <w:color w:val="212529"/>
        </w:rPr>
        <w:fldChar w:fldCharType="begin"/>
      </w:r>
      <w:r>
        <w:rPr>
          <w:rFonts w:ascii="Helvetica" w:hAnsi="Helvetica" w:cs="Arial"/>
          <w:color w:val="212529"/>
        </w:rPr>
        <w:instrText xml:space="preserve"> HYPERLINK "https://scikit-learn.org/stable/modules/generated/sklearn.preprocessing.RobustScaler.html" \o "RobustScaler" \t "_blank" </w:instrText>
      </w:r>
      <w:r>
        <w:rPr>
          <w:rFonts w:ascii="Helvetica" w:hAnsi="Helvetica" w:cs="Arial"/>
          <w:color w:val="212529"/>
        </w:rPr>
        <w:fldChar w:fldCharType="separate"/>
      </w:r>
      <w:r>
        <w:rPr>
          <w:rStyle w:val="HTMLCode"/>
          <w:rFonts w:eastAsiaTheme="majorEastAsia"/>
          <w:color w:val="306998"/>
          <w:sz w:val="21"/>
          <w:szCs w:val="21"/>
        </w:rPr>
        <w:t>RobustScaler</w:t>
      </w:r>
      <w:proofErr w:type="spellEnd"/>
      <w:r>
        <w:rPr>
          <w:rFonts w:ascii="Helvetica" w:hAnsi="Helvetica" w:cs="Arial"/>
          <w:color w:val="212529"/>
        </w:rPr>
        <w:fldChar w:fldCharType="end"/>
      </w:r>
      <w:r>
        <w:rPr>
          <w:rFonts w:ascii="Helvetica" w:hAnsi="Helvetica" w:cs="Arial"/>
          <w:color w:val="212529"/>
        </w:rPr>
        <w:t>:</w:t>
      </w:r>
    </w:p>
    <w:p w14:paraId="3B7C0E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2151B9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scaler</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7577E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29A5C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06D729AB"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7664796" w14:textId="7A39FCB5" w:rsidR="00246CC6" w:rsidRDefault="00246CC6" w:rsidP="00246CC6">
      <w:pPr>
        <w:shd w:val="clear" w:color="auto" w:fill="FFFFFF"/>
        <w:rPr>
          <w:rFonts w:ascii="Arial" w:hAnsi="Arial" w:cs="Arial"/>
          <w:color w:val="0077AA"/>
          <w:sz w:val="30"/>
          <w:szCs w:val="30"/>
        </w:rPr>
      </w:pPr>
    </w:p>
    <w:p w14:paraId="79D4FD63"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saw previously, the </w:t>
      </w:r>
      <w:r>
        <w:rPr>
          <w:rStyle w:val="HTMLCode"/>
          <w:rFonts w:eastAsiaTheme="majorEastAsia"/>
          <w:color w:val="D63384"/>
          <w:sz w:val="21"/>
          <w:szCs w:val="21"/>
        </w:rPr>
        <w:t>Amount</w:t>
      </w:r>
      <w:r>
        <w:rPr>
          <w:rFonts w:ascii="Helvetica" w:hAnsi="Helvetica" w:cs="Arial"/>
          <w:color w:val="212529"/>
        </w:rPr>
        <w:t> column has outliers, that's why we chose </w:t>
      </w:r>
      <w:proofErr w:type="spellStart"/>
      <w:proofErr w:type="gramStart"/>
      <w:r>
        <w:rPr>
          <w:rStyle w:val="HTMLCode"/>
          <w:rFonts w:eastAsiaTheme="majorEastAsia"/>
          <w:color w:val="D63384"/>
          <w:sz w:val="21"/>
          <w:szCs w:val="21"/>
        </w:rPr>
        <w:t>RobustScaler</w:t>
      </w:r>
      <w:proofErr w:type="spellEnd"/>
      <w:r>
        <w:rPr>
          <w:rStyle w:val="HTMLCode"/>
          <w:rFonts w:eastAsiaTheme="majorEastAsia"/>
          <w:color w:val="D63384"/>
          <w:sz w:val="21"/>
          <w:szCs w:val="21"/>
        </w:rPr>
        <w:t>(</w:t>
      </w:r>
      <w:proofErr w:type="gramEnd"/>
      <w:r>
        <w:rPr>
          <w:rStyle w:val="HTMLCode"/>
          <w:rFonts w:eastAsiaTheme="majorEastAsia"/>
          <w:color w:val="D63384"/>
          <w:sz w:val="21"/>
          <w:szCs w:val="21"/>
        </w:rPr>
        <w:t>)</w:t>
      </w:r>
      <w:r>
        <w:rPr>
          <w:rFonts w:ascii="Helvetica" w:hAnsi="Helvetica" w:cs="Arial"/>
          <w:color w:val="212529"/>
        </w:rPr>
        <w:t> as it's robust to outliers. Output:</w:t>
      </w:r>
    </w:p>
    <w:p w14:paraId="7B09AC2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D1D873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30D934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7BA45B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1.783274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10B82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649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0.269825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E1167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2891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4.983721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D6692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319508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1.418291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D33376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0E0C3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0.670579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9CB470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71B9E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1.034951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0.296653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3F4C5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r>
        <w:rPr>
          <w:rStyle w:val="HTMLCode"/>
          <w:rFonts w:ascii="Consolas" w:eastAsiaTheme="majorEastAsia" w:hAnsi="Consolas"/>
          <w:color w:val="000000"/>
          <w:sz w:val="23"/>
          <w:szCs w:val="23"/>
        </w:rPr>
        <w:lastRenderedPageBreak/>
        <w:t>──────┼───────────┼───────────┼───────────┼───────────┼───────────┼───────────┼───────────┼───────────┼───────╢</w:t>
      </w:r>
    </w:p>
    <w:p w14:paraId="20534ED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0.038986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7052E4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CCD4A4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0.641096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A6B87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8FF9C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0.167680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1126B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A9FB58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1.035022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2.724796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C04677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00240F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2E8FC56"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4423DFC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proofErr w:type="gramEnd"/>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2F4D445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42429B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4308FAF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A90F7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w:t>
      </w:r>
      <w:proofErr w:type="gramStart"/>
      <w:r>
        <w:rPr>
          <w:rStyle w:val="HTMLCode"/>
          <w:rFonts w:ascii="Consolas" w:eastAsiaTheme="majorEastAsia" w:hAnsi="Consolas"/>
          <w:color w:val="000000"/>
          <w:sz w:val="23"/>
          <w:szCs w:val="23"/>
        </w:rPr>
        <w:t>split</w:t>
      </w:r>
      <w:proofErr w:type="spellEnd"/>
      <w:r>
        <w:rPr>
          <w:rStyle w:val="token"/>
          <w:rFonts w:ascii="Consolas" w:hAnsi="Consolas"/>
          <w:color w:val="999999"/>
          <w:sz w:val="23"/>
          <w:szCs w:val="23"/>
        </w:rPr>
        <w:t>(</w:t>
      </w:r>
      <w:proofErr w:type="gramEnd"/>
      <w:r>
        <w:rPr>
          <w:rStyle w:val="HTMLCode"/>
          <w:rFonts w:ascii="Consolas" w:eastAsiaTheme="majorEastAsia" w:hAnsi="Consolas"/>
          <w:color w:val="000000"/>
          <w:sz w:val="23"/>
          <w:szCs w:val="23"/>
        </w:rPr>
        <w:t xml:space="preserve"> </w:t>
      </w:r>
    </w:p>
    <w:p w14:paraId="36656A3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6BA8361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F2FEB18"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5C5AD05C" w14:textId="077F2766" w:rsidR="00246CC6" w:rsidRDefault="00246CC6" w:rsidP="00246CC6">
      <w:pPr>
        <w:shd w:val="clear" w:color="auto" w:fill="FFFFFF"/>
        <w:rPr>
          <w:rFonts w:ascii="Arial" w:hAnsi="Arial" w:cs="Arial"/>
          <w:color w:val="0077AA"/>
          <w:sz w:val="30"/>
          <w:szCs w:val="30"/>
        </w:rPr>
      </w:pPr>
    </w:p>
    <w:p w14:paraId="22F82EB1" w14:textId="77777777" w:rsidR="00246CC6" w:rsidRPr="00AC1A0D" w:rsidRDefault="00246CC6" w:rsidP="00246CC6">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26240AE7"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FC30826" w14:textId="014FC37D" w:rsidR="00246CC6" w:rsidRDefault="00246CC6" w:rsidP="00246CC6">
      <w:pPr>
        <w:shd w:val="clear" w:color="auto" w:fill="FFFFFF"/>
        <w:ind w:left="0" w:firstLine="0"/>
        <w:rPr>
          <w:rFonts w:ascii="Arial" w:hAnsi="Arial" w:cs="Arial"/>
          <w:color w:val="0077AA"/>
          <w:sz w:val="30"/>
          <w:szCs w:val="30"/>
        </w:rPr>
      </w:pPr>
    </w:p>
    <w:p w14:paraId="081C778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CF4ACB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7193B05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49E1DA9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788BC7F7"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proofErr w:type="gramStart"/>
      <w:r>
        <w:rPr>
          <w:rStyle w:val="HTMLCode"/>
          <w:rFonts w:ascii="Consolas" w:eastAsiaTheme="majorEastAsia" w:hAnsi="Consolas"/>
          <w:color w:val="000000"/>
          <w:sz w:val="23"/>
          <w:szCs w:val="23"/>
        </w:rPr>
        <w:t>kf</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25834B43" w14:textId="06EC2B67" w:rsidR="00246CC6" w:rsidRDefault="00246CC6" w:rsidP="00246CC6">
      <w:pPr>
        <w:shd w:val="clear" w:color="auto" w:fill="FFFFFF"/>
        <w:rPr>
          <w:rFonts w:ascii="Arial" w:hAnsi="Arial" w:cs="Arial"/>
          <w:color w:val="0077AA"/>
          <w:sz w:val="30"/>
          <w:szCs w:val="30"/>
        </w:rPr>
      </w:pPr>
    </w:p>
    <w:p w14:paraId="2F1074A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2556F81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1479502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7DC6AB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1EA76E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18494F8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4F7D816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CDA3A9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7B058099"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gramStart"/>
      <w:r>
        <w:rPr>
          <w:rStyle w:val="token"/>
          <w:rFonts w:ascii="Consolas" w:hAnsi="Consolas"/>
          <w:color w:val="0077AA"/>
          <w:sz w:val="23"/>
          <w:szCs w:val="23"/>
        </w:rPr>
        <w:t>from</w:t>
      </w:r>
      <w:proofErr w:type="gram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090EE818" w14:textId="77777777" w:rsidR="004F10A8" w:rsidRDefault="004F10A8" w:rsidP="004F10A8">
      <w:pPr>
        <w:pStyle w:val="HTMLPreformatted"/>
        <w:shd w:val="clear" w:color="auto" w:fill="FFFFFF"/>
        <w:rPr>
          <w:rFonts w:ascii="Consolas" w:hAnsi="Consolas"/>
          <w:color w:val="212529"/>
          <w:sz w:val="24"/>
          <w:szCs w:val="24"/>
        </w:rPr>
      </w:pPr>
    </w:p>
    <w:p w14:paraId="37764EC4" w14:textId="10E0DC49" w:rsidR="004F10A8" w:rsidRPr="001B3A99" w:rsidRDefault="00EA56A8" w:rsidP="004F10A8">
      <w:pPr>
        <w:pStyle w:val="HTMLPreformatted"/>
        <w:shd w:val="clear" w:color="auto" w:fill="FFFFFF"/>
        <w:rPr>
          <w:rFonts w:ascii="Consolas" w:hAnsi="Consolas"/>
          <w:color w:val="212529"/>
          <w:sz w:val="24"/>
          <w:szCs w:val="24"/>
          <w:u w:val="single"/>
        </w:rPr>
      </w:pPr>
      <w:r w:rsidRPr="001B3A99">
        <w:rPr>
          <w:sz w:val="40"/>
          <w:u w:val="single"/>
        </w:rPr>
        <w:t>Conclusion and Future Work (Phase 2</w:t>
      </w:r>
      <w:r w:rsidR="001A4A49" w:rsidRPr="001B3A99">
        <w:rPr>
          <w:sz w:val="40"/>
          <w:u w:val="single"/>
        </w:rPr>
        <w:t>)</w:t>
      </w:r>
    </w:p>
    <w:p w14:paraId="2BE439E1" w14:textId="50B88F91" w:rsidR="00EA56A8" w:rsidRPr="001B3A99" w:rsidRDefault="00EA56A8" w:rsidP="00EA56A8">
      <w:pPr>
        <w:spacing w:after="484" w:line="244" w:lineRule="auto"/>
        <w:ind w:left="-5" w:right="-15" w:hanging="10"/>
        <w:rPr>
          <w:u w:val="single"/>
        </w:rPr>
      </w:pPr>
    </w:p>
    <w:p w14:paraId="6D8D345E" w14:textId="77777777" w:rsidR="00EA56A8" w:rsidRDefault="00EA56A8" w:rsidP="00EA56A8">
      <w:pPr>
        <w:pStyle w:val="Heading1"/>
      </w:pPr>
      <w:r>
        <w:lastRenderedPageBreak/>
        <w:t>Project Conclusion:</w:t>
      </w:r>
    </w:p>
    <w:p w14:paraId="10227577" w14:textId="0F3BB851" w:rsidR="00AC1A0D" w:rsidRPr="00AC1A0D" w:rsidRDefault="00EA56A8" w:rsidP="00AC1A0D">
      <w:pPr>
        <w:spacing w:after="377"/>
      </w:pPr>
      <w:r>
        <w:rPr>
          <w:sz w:val="16"/>
        </w:rPr>
        <w:sym w:font="Times New Roman" w:char="F06C"/>
      </w:r>
      <w:r>
        <w:rPr>
          <w:sz w:val="16"/>
        </w:rPr>
        <w:t xml:space="preserve"> </w:t>
      </w:r>
      <w:r w:rsidR="00AC1A0D">
        <w:t xml:space="preserve">In the Phase 2 conclusion: </w:t>
      </w:r>
      <w:r w:rsidR="00AC1A0D" w:rsidRPr="00AC1A0D">
        <w:rPr>
          <w:bCs/>
        </w:rPr>
        <w:t>Recap Key Points: Stress the im</w:t>
      </w:r>
      <w:r w:rsidR="00AC1A0D" w:rsidRPr="00AC1A0D">
        <w:rPr>
          <w:bCs/>
        </w:rPr>
        <w:t xml:space="preserve">portance of fraud detection form financial </w:t>
      </w:r>
      <w:proofErr w:type="spellStart"/>
      <w:r w:rsidR="00AC1A0D" w:rsidRPr="00AC1A0D">
        <w:rPr>
          <w:bCs/>
        </w:rPr>
        <w:t>security.</w:t>
      </w:r>
      <w:r w:rsidR="00AC1A0D" w:rsidRPr="00AC1A0D">
        <w:rPr>
          <w:bCs/>
        </w:rPr>
        <w:t>Emphasize</w:t>
      </w:r>
      <w:proofErr w:type="spellEnd"/>
      <w:r w:rsidR="00AC1A0D" w:rsidRPr="00AC1A0D">
        <w:rPr>
          <w:bCs/>
        </w:rPr>
        <w:t xml:space="preserve"> the Ongoing Need for Vigilance</w:t>
      </w:r>
      <w:r w:rsidR="00AC1A0D" w:rsidRPr="00AC1A0D">
        <w:rPr>
          <w:bCs/>
        </w:rPr>
        <w:t xml:space="preserve">: Highlight that fraud </w:t>
      </w:r>
      <w:r w:rsidR="00AC1A0D" w:rsidRPr="00AC1A0D">
        <w:rPr>
          <w:bCs/>
        </w:rPr>
        <w:t>p</w:t>
      </w:r>
      <w:r w:rsidR="00AC1A0D" w:rsidRPr="00AC1A0D">
        <w:rPr>
          <w:bCs/>
        </w:rPr>
        <w:t>revention is an evolving process</w:t>
      </w:r>
    </w:p>
    <w:p w14:paraId="4099FE1A" w14:textId="76D4F42F" w:rsidR="001B3A99" w:rsidRPr="00AC1A0D" w:rsidRDefault="00EA56A8" w:rsidP="00AC1A0D">
      <w:pPr>
        <w:spacing w:after="377"/>
      </w:pPr>
      <w:r>
        <w:rPr>
          <w:sz w:val="16"/>
        </w:rPr>
        <w:sym w:font="Times New Roman" w:char="F06C"/>
      </w:r>
      <w:r>
        <w:rPr>
          <w:sz w:val="16"/>
        </w:rPr>
        <w:t xml:space="preserve"> </w:t>
      </w:r>
      <w:r>
        <w:t xml:space="preserve">Future Work: </w:t>
      </w:r>
      <w:r w:rsidR="00AC1A0D" w:rsidRPr="00AC1A0D">
        <w:rPr>
          <w:color w:val="111111"/>
          <w:shd w:val="clear" w:color="auto" w:fill="FFFFFF"/>
        </w:rPr>
        <w:t>we need credit card fraud detection techniques</w:t>
      </w:r>
      <w:r w:rsidR="00AC1A0D" w:rsidRPr="00AC1A0D">
        <w:rPr>
          <w:rStyle w:val="Strong"/>
          <w:color w:val="111111"/>
          <w:shd w:val="clear" w:color="auto" w:fill="FFFFFF"/>
        </w:rPr>
        <w:t> to protect the cardholders from false activity.</w:t>
      </w:r>
      <w:r w:rsidR="00AC1A0D" w:rsidRPr="00AC1A0D">
        <w:rPr>
          <w:color w:val="111111"/>
          <w:shd w:val="clear" w:color="auto" w:fill="FFFFFF"/>
        </w:rPr>
        <w:t> India is on its way to becoming a developed country. To achieve this, the Government of India (</w:t>
      </w:r>
      <w:proofErr w:type="spellStart"/>
      <w:r w:rsidR="00AC1A0D" w:rsidRPr="00AC1A0D">
        <w:rPr>
          <w:color w:val="111111"/>
          <w:shd w:val="clear" w:color="auto" w:fill="FFFFFF"/>
        </w:rPr>
        <w:t>GoI</w:t>
      </w:r>
      <w:proofErr w:type="spellEnd"/>
      <w:r w:rsidR="00AC1A0D" w:rsidRPr="00AC1A0D">
        <w:rPr>
          <w:color w:val="111111"/>
          <w:shd w:val="clear" w:color="auto" w:fill="FFFFFF"/>
        </w:rPr>
        <w:t>) has launched several initiatives and one of these is Digital India Campaign. </w:t>
      </w:r>
      <w:r w:rsidR="001B3A99" w:rsidRPr="00AC1A0D">
        <w:t>.</w:t>
      </w:r>
    </w:p>
    <w:p w14:paraId="4C30B245" w14:textId="6EB61145" w:rsidR="002027AA" w:rsidRDefault="002027AA" w:rsidP="001B3A99">
      <w:pPr>
        <w:spacing w:after="377"/>
      </w:pPr>
      <w:bookmarkStart w:id="2" w:name="_GoBack"/>
      <w:bookmarkEnd w:id="2"/>
    </w:p>
    <w:sectPr w:rsidR="00202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variable"/>
    <w:sig w:usb0="00000001" w:usb1="00000002" w:usb2="00000000" w:usb3="00000000" w:csb0="00000197"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26D8B"/>
    <w:multiLevelType w:val="multilevel"/>
    <w:tmpl w:val="75E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F32A3"/>
    <w:multiLevelType w:val="multilevel"/>
    <w:tmpl w:val="8F7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80FD2"/>
    <w:multiLevelType w:val="multilevel"/>
    <w:tmpl w:val="434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43BBF"/>
    <w:multiLevelType w:val="hybridMultilevel"/>
    <w:tmpl w:val="A3A68B4E"/>
    <w:lvl w:ilvl="0" w:tplc="B4709E3A">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7DF80DAE">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45DC66CA">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CD96776E">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BDC8ADC">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B6C6713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65442C2">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6E00951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A67A480E">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4">
    <w:nsid w:val="338836FF"/>
    <w:multiLevelType w:val="multilevel"/>
    <w:tmpl w:val="286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B103AC"/>
    <w:multiLevelType w:val="hybridMultilevel"/>
    <w:tmpl w:val="2E083BE2"/>
    <w:lvl w:ilvl="0" w:tplc="D196F954">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AC1C2D8E">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F718DA3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33129D52">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01C2DF0C">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91308B4C">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D46D8AE">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76C6998">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34C85FC">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6">
    <w:nsid w:val="3A57683E"/>
    <w:multiLevelType w:val="multilevel"/>
    <w:tmpl w:val="A9D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347EC4"/>
    <w:multiLevelType w:val="hybridMultilevel"/>
    <w:tmpl w:val="E996CDAA"/>
    <w:lvl w:ilvl="0" w:tplc="6DEEB220">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EA4E6504">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E7309C0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801E66DA">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166EEC00">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657A5A1A">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FFBA21E4">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9B86FB66">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416E914A">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8">
    <w:nsid w:val="68606D9D"/>
    <w:multiLevelType w:val="hybridMultilevel"/>
    <w:tmpl w:val="E0189EA0"/>
    <w:lvl w:ilvl="0" w:tplc="0D68953C">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898E92DC">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794CD056">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840A2A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7A4D0D6">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1B74B80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09EE359E">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C4A096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2243A50">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9">
    <w:nsid w:val="6BA911A5"/>
    <w:multiLevelType w:val="hybridMultilevel"/>
    <w:tmpl w:val="548A86D2"/>
    <w:lvl w:ilvl="0" w:tplc="CAA0176E">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4C28FE88">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38F6A1C8">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668D11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C95A144E">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7C66C558">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4B428CA">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3A38EA0C">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9BE0422">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num w:numId="1">
    <w:abstractNumId w:val="9"/>
  </w:num>
  <w:num w:numId="2">
    <w:abstractNumId w:val="8"/>
  </w:num>
  <w:num w:numId="3">
    <w:abstractNumId w:val="5"/>
  </w:num>
  <w:num w:numId="4">
    <w:abstractNumId w:val="7"/>
  </w:num>
  <w:num w:numId="5">
    <w:abstractNumId w:val="3"/>
  </w:num>
  <w:num w:numId="6">
    <w:abstractNumId w:val="2"/>
  </w:num>
  <w:num w:numId="7">
    <w:abstractNumId w:val="1"/>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3C"/>
    <w:rsid w:val="0013622C"/>
    <w:rsid w:val="001A4A49"/>
    <w:rsid w:val="001B3A99"/>
    <w:rsid w:val="002027AA"/>
    <w:rsid w:val="00246CC6"/>
    <w:rsid w:val="00375A77"/>
    <w:rsid w:val="004F10A8"/>
    <w:rsid w:val="0075143C"/>
    <w:rsid w:val="00915B8A"/>
    <w:rsid w:val="00990AC7"/>
    <w:rsid w:val="00A56216"/>
    <w:rsid w:val="00AC1A0D"/>
    <w:rsid w:val="00E47306"/>
    <w:rsid w:val="00EA56A8"/>
    <w:rsid w:val="00EB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3E1F"/>
  <w15:chartTrackingRefBased/>
  <w15:docId w15:val="{D255868C-1516-4854-9724-C34C1A5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43C"/>
    <w:pPr>
      <w:spacing w:after="55" w:line="240" w:lineRule="auto"/>
      <w:ind w:left="-15" w:right="-14" w:firstLine="415"/>
    </w:pPr>
    <w:rPr>
      <w:rFonts w:ascii="Times New Roman" w:eastAsia="Times New Roman" w:hAnsi="Times New Roman" w:cs="Times New Roman"/>
      <w:color w:val="000000"/>
      <w:kern w:val="0"/>
      <w:sz w:val="28"/>
      <w:lang w:eastAsia="en-IN"/>
      <w14:ligatures w14:val="none"/>
    </w:rPr>
  </w:style>
  <w:style w:type="paragraph" w:styleId="Heading1">
    <w:name w:val="heading 1"/>
    <w:next w:val="Normal"/>
    <w:link w:val="Heading1Char"/>
    <w:uiPriority w:val="9"/>
    <w:qFormat/>
    <w:rsid w:val="00EA56A8"/>
    <w:pPr>
      <w:keepNext/>
      <w:keepLines/>
      <w:spacing w:after="376" w:line="316" w:lineRule="auto"/>
      <w:ind w:left="-5" w:right="-15" w:hanging="10"/>
      <w:outlineLvl w:val="0"/>
    </w:pPr>
    <w:rPr>
      <w:rFonts w:ascii="Times New Roman" w:eastAsia="Times New Roman" w:hAnsi="Times New Roman" w:cs="Times New Roman"/>
      <w:color w:val="000000"/>
      <w:kern w:val="0"/>
      <w:sz w:val="32"/>
      <w:lang w:eastAsia="en-IN"/>
      <w14:ligatures w14:val="none"/>
    </w:rPr>
  </w:style>
  <w:style w:type="paragraph" w:styleId="Heading2">
    <w:name w:val="heading 2"/>
    <w:basedOn w:val="Normal"/>
    <w:next w:val="Normal"/>
    <w:link w:val="Heading2Char"/>
    <w:uiPriority w:val="9"/>
    <w:unhideWhenUsed/>
    <w:qFormat/>
    <w:rsid w:val="0091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A8"/>
    <w:rPr>
      <w:rFonts w:ascii="Times New Roman" w:eastAsia="Times New Roman" w:hAnsi="Times New Roman" w:cs="Times New Roman"/>
      <w:color w:val="000000"/>
      <w:kern w:val="0"/>
      <w:sz w:val="32"/>
      <w:lang w:eastAsia="en-IN"/>
      <w14:ligatures w14:val="none"/>
    </w:rPr>
  </w:style>
  <w:style w:type="table" w:customStyle="1" w:styleId="TableGrid">
    <w:name w:val="TableGrid"/>
    <w:rsid w:val="00EA56A8"/>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75A77"/>
    <w:rPr>
      <w:rFonts w:asciiTheme="majorHAnsi" w:eastAsiaTheme="majorEastAsia" w:hAnsiTheme="majorHAnsi" w:cstheme="majorBidi"/>
      <w:color w:val="1F3763" w:themeColor="accent1" w:themeShade="7F"/>
      <w:kern w:val="0"/>
      <w:sz w:val="24"/>
      <w:szCs w:val="24"/>
      <w:lang w:eastAsia="en-IN"/>
      <w14:ligatures w14:val="none"/>
    </w:rPr>
  </w:style>
  <w:style w:type="paragraph" w:customStyle="1" w:styleId="p">
    <w:name w:val="p"/>
    <w:basedOn w:val="Normal"/>
    <w:rsid w:val="00375A77"/>
    <w:pPr>
      <w:spacing w:before="100" w:beforeAutospacing="1" w:after="100" w:afterAutospacing="1"/>
      <w:ind w:left="0" w:right="0" w:firstLine="0"/>
    </w:pPr>
    <w:rPr>
      <w:color w:val="auto"/>
      <w:sz w:val="24"/>
      <w:szCs w:val="24"/>
    </w:rPr>
  </w:style>
  <w:style w:type="character" w:styleId="Hyperlink">
    <w:name w:val="Hyperlink"/>
    <w:basedOn w:val="DefaultParagraphFont"/>
    <w:uiPriority w:val="99"/>
    <w:semiHidden/>
    <w:unhideWhenUsed/>
    <w:rsid w:val="00375A77"/>
    <w:rPr>
      <w:color w:val="0000FF"/>
      <w:u w:val="single"/>
    </w:rPr>
  </w:style>
  <w:style w:type="character" w:customStyle="1" w:styleId="mtext">
    <w:name w:val="mtext"/>
    <w:basedOn w:val="DefaultParagraphFont"/>
    <w:rsid w:val="00375A77"/>
  </w:style>
  <w:style w:type="character" w:customStyle="1" w:styleId="mo">
    <w:name w:val="mo"/>
    <w:basedOn w:val="DefaultParagraphFont"/>
    <w:rsid w:val="00375A77"/>
  </w:style>
  <w:style w:type="character" w:customStyle="1" w:styleId="mi">
    <w:name w:val="mi"/>
    <w:basedOn w:val="DefaultParagraphFont"/>
    <w:rsid w:val="00375A77"/>
  </w:style>
  <w:style w:type="paragraph" w:styleId="NormalWeb">
    <w:name w:val="Normal (Web)"/>
    <w:basedOn w:val="Normal"/>
    <w:uiPriority w:val="99"/>
    <w:unhideWhenUsed/>
    <w:rsid w:val="00375A77"/>
    <w:pPr>
      <w:spacing w:before="100" w:beforeAutospacing="1" w:after="100" w:afterAutospacing="1"/>
      <w:ind w:left="0" w:right="0" w:firstLine="0"/>
    </w:pPr>
    <w:rPr>
      <w:color w:val="auto"/>
      <w:sz w:val="24"/>
      <w:szCs w:val="24"/>
    </w:rPr>
  </w:style>
  <w:style w:type="character" w:styleId="Emphasis">
    <w:name w:val="Emphasis"/>
    <w:basedOn w:val="DefaultParagraphFont"/>
    <w:uiPriority w:val="20"/>
    <w:qFormat/>
    <w:rsid w:val="00375A77"/>
    <w:rPr>
      <w:i/>
      <w:iCs/>
    </w:rPr>
  </w:style>
  <w:style w:type="character" w:customStyle="1" w:styleId="mn">
    <w:name w:val="mn"/>
    <w:basedOn w:val="DefaultParagraphFont"/>
    <w:rsid w:val="00375A77"/>
  </w:style>
  <w:style w:type="character" w:customStyle="1" w:styleId="Heading2Char">
    <w:name w:val="Heading 2 Char"/>
    <w:basedOn w:val="DefaultParagraphFont"/>
    <w:link w:val="Heading2"/>
    <w:uiPriority w:val="9"/>
    <w:rsid w:val="00915B8A"/>
    <w:rPr>
      <w:rFonts w:asciiTheme="majorHAnsi" w:eastAsiaTheme="majorEastAsia" w:hAnsiTheme="majorHAnsi" w:cstheme="majorBidi"/>
      <w:color w:val="2F5496" w:themeColor="accent1" w:themeShade="BF"/>
      <w:kern w:val="0"/>
      <w:sz w:val="26"/>
      <w:szCs w:val="26"/>
      <w:lang w:eastAsia="en-IN"/>
      <w14:ligatures w14:val="none"/>
    </w:rPr>
  </w:style>
  <w:style w:type="paragraph" w:styleId="HTMLPreformatted">
    <w:name w:val="HTML Preformatted"/>
    <w:basedOn w:val="Normal"/>
    <w:link w:val="HTMLPreformattedChar"/>
    <w:uiPriority w:val="99"/>
    <w:semiHidden/>
    <w:unhideWhenUsed/>
    <w:rsid w:val="0091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5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6CC6"/>
    <w:rPr>
      <w:rFonts w:ascii="Courier New" w:eastAsia="Times New Roman" w:hAnsi="Courier New" w:cs="Courier New"/>
      <w:sz w:val="20"/>
      <w:szCs w:val="20"/>
    </w:rPr>
  </w:style>
  <w:style w:type="character" w:customStyle="1" w:styleId="token">
    <w:name w:val="token"/>
    <w:basedOn w:val="DefaultParagraphFont"/>
    <w:rsid w:val="00246CC6"/>
  </w:style>
  <w:style w:type="character" w:customStyle="1" w:styleId="ezoic-autoinsert-ad">
    <w:name w:val="ezoic-autoinsert-ad"/>
    <w:basedOn w:val="DefaultParagraphFont"/>
    <w:rsid w:val="00246CC6"/>
  </w:style>
  <w:style w:type="character" w:customStyle="1" w:styleId="ezoic-autoinsert-video">
    <w:name w:val="ezoic-autoinsert-video"/>
    <w:basedOn w:val="DefaultParagraphFont"/>
    <w:rsid w:val="00246CC6"/>
  </w:style>
  <w:style w:type="character" w:styleId="FollowedHyperlink">
    <w:name w:val="FollowedHyperlink"/>
    <w:basedOn w:val="DefaultParagraphFont"/>
    <w:uiPriority w:val="99"/>
    <w:semiHidden/>
    <w:unhideWhenUsed/>
    <w:rsid w:val="00246CC6"/>
    <w:rPr>
      <w:color w:val="800080"/>
      <w:u w:val="single"/>
    </w:rPr>
  </w:style>
  <w:style w:type="character" w:customStyle="1" w:styleId="ezoic-adpicker-ad">
    <w:name w:val="ezoic-adpicker-ad"/>
    <w:basedOn w:val="DefaultParagraphFont"/>
    <w:rsid w:val="00246CC6"/>
  </w:style>
  <w:style w:type="character" w:customStyle="1" w:styleId="ezoic-ad">
    <w:name w:val="ezoic-ad"/>
    <w:basedOn w:val="DefaultParagraphFont"/>
    <w:rsid w:val="00246CC6"/>
  </w:style>
  <w:style w:type="character" w:customStyle="1" w:styleId="reportline">
    <w:name w:val="reportline"/>
    <w:basedOn w:val="DefaultParagraphFont"/>
    <w:rsid w:val="00246CC6"/>
  </w:style>
  <w:style w:type="character" w:customStyle="1" w:styleId="ezoicwhat">
    <w:name w:val="ezoicwhat"/>
    <w:basedOn w:val="DefaultParagraphFont"/>
    <w:rsid w:val="00246CC6"/>
  </w:style>
  <w:style w:type="character" w:customStyle="1" w:styleId="ezoic-videopicker-video">
    <w:name w:val="ezoic-videopicker-video"/>
    <w:basedOn w:val="DefaultParagraphFont"/>
    <w:rsid w:val="00246CC6"/>
  </w:style>
  <w:style w:type="character" w:customStyle="1" w:styleId="a">
    <w:name w:val="_"/>
    <w:basedOn w:val="DefaultParagraphFont"/>
    <w:rsid w:val="00246CC6"/>
  </w:style>
  <w:style w:type="character" w:styleId="Strong">
    <w:name w:val="Strong"/>
    <w:basedOn w:val="DefaultParagraphFont"/>
    <w:uiPriority w:val="22"/>
    <w:qFormat/>
    <w:rsid w:val="00246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3221">
      <w:bodyDiv w:val="1"/>
      <w:marLeft w:val="0"/>
      <w:marRight w:val="0"/>
      <w:marTop w:val="0"/>
      <w:marBottom w:val="0"/>
      <w:divBdr>
        <w:top w:val="none" w:sz="0" w:space="0" w:color="auto"/>
        <w:left w:val="none" w:sz="0" w:space="0" w:color="auto"/>
        <w:bottom w:val="none" w:sz="0" w:space="0" w:color="auto"/>
        <w:right w:val="none" w:sz="0" w:space="0" w:color="auto"/>
      </w:divBdr>
    </w:div>
    <w:div w:id="182328358">
      <w:bodyDiv w:val="1"/>
      <w:marLeft w:val="0"/>
      <w:marRight w:val="0"/>
      <w:marTop w:val="0"/>
      <w:marBottom w:val="0"/>
      <w:divBdr>
        <w:top w:val="none" w:sz="0" w:space="0" w:color="auto"/>
        <w:left w:val="none" w:sz="0" w:space="0" w:color="auto"/>
        <w:bottom w:val="none" w:sz="0" w:space="0" w:color="auto"/>
        <w:right w:val="none" w:sz="0" w:space="0" w:color="auto"/>
      </w:divBdr>
    </w:div>
    <w:div w:id="255594679">
      <w:bodyDiv w:val="1"/>
      <w:marLeft w:val="0"/>
      <w:marRight w:val="0"/>
      <w:marTop w:val="0"/>
      <w:marBottom w:val="0"/>
      <w:divBdr>
        <w:top w:val="none" w:sz="0" w:space="0" w:color="auto"/>
        <w:left w:val="none" w:sz="0" w:space="0" w:color="auto"/>
        <w:bottom w:val="none" w:sz="0" w:space="0" w:color="auto"/>
        <w:right w:val="none" w:sz="0" w:space="0" w:color="auto"/>
      </w:divBdr>
    </w:div>
    <w:div w:id="374476322">
      <w:bodyDiv w:val="1"/>
      <w:marLeft w:val="0"/>
      <w:marRight w:val="0"/>
      <w:marTop w:val="0"/>
      <w:marBottom w:val="0"/>
      <w:divBdr>
        <w:top w:val="none" w:sz="0" w:space="0" w:color="auto"/>
        <w:left w:val="none" w:sz="0" w:space="0" w:color="auto"/>
        <w:bottom w:val="none" w:sz="0" w:space="0" w:color="auto"/>
        <w:right w:val="none" w:sz="0" w:space="0" w:color="auto"/>
      </w:divBdr>
    </w:div>
    <w:div w:id="3862705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98">
          <w:marLeft w:val="0"/>
          <w:marRight w:val="0"/>
          <w:marTop w:val="0"/>
          <w:marBottom w:val="0"/>
          <w:divBdr>
            <w:top w:val="none" w:sz="0" w:space="0" w:color="auto"/>
            <w:left w:val="none" w:sz="0" w:space="0" w:color="auto"/>
            <w:bottom w:val="none" w:sz="0" w:space="0" w:color="auto"/>
            <w:right w:val="none" w:sz="0" w:space="0" w:color="auto"/>
          </w:divBdr>
        </w:div>
        <w:div w:id="1006175379">
          <w:marLeft w:val="0"/>
          <w:marRight w:val="0"/>
          <w:marTop w:val="0"/>
          <w:marBottom w:val="0"/>
          <w:divBdr>
            <w:top w:val="none" w:sz="0" w:space="0" w:color="auto"/>
            <w:left w:val="none" w:sz="0" w:space="0" w:color="auto"/>
            <w:bottom w:val="none" w:sz="0" w:space="0" w:color="auto"/>
            <w:right w:val="none" w:sz="0" w:space="0" w:color="auto"/>
          </w:divBdr>
        </w:div>
        <w:div w:id="2104297835">
          <w:marLeft w:val="0"/>
          <w:marRight w:val="0"/>
          <w:marTop w:val="0"/>
          <w:marBottom w:val="0"/>
          <w:divBdr>
            <w:top w:val="none" w:sz="0" w:space="0" w:color="auto"/>
            <w:left w:val="none" w:sz="0" w:space="0" w:color="auto"/>
            <w:bottom w:val="none" w:sz="0" w:space="0" w:color="auto"/>
            <w:right w:val="none" w:sz="0" w:space="0" w:color="auto"/>
          </w:divBdr>
        </w:div>
        <w:div w:id="1303774700">
          <w:marLeft w:val="0"/>
          <w:marRight w:val="0"/>
          <w:marTop w:val="0"/>
          <w:marBottom w:val="0"/>
          <w:divBdr>
            <w:top w:val="none" w:sz="0" w:space="0" w:color="auto"/>
            <w:left w:val="none" w:sz="0" w:space="0" w:color="auto"/>
            <w:bottom w:val="none" w:sz="0" w:space="0" w:color="auto"/>
            <w:right w:val="none" w:sz="0" w:space="0" w:color="auto"/>
          </w:divBdr>
        </w:div>
        <w:div w:id="1191341031">
          <w:marLeft w:val="0"/>
          <w:marRight w:val="0"/>
          <w:marTop w:val="0"/>
          <w:marBottom w:val="0"/>
          <w:divBdr>
            <w:top w:val="none" w:sz="0" w:space="0" w:color="auto"/>
            <w:left w:val="none" w:sz="0" w:space="0" w:color="auto"/>
            <w:bottom w:val="none" w:sz="0" w:space="0" w:color="auto"/>
            <w:right w:val="none" w:sz="0" w:space="0" w:color="auto"/>
          </w:divBdr>
        </w:div>
      </w:divsChild>
    </w:div>
    <w:div w:id="806968296">
      <w:bodyDiv w:val="1"/>
      <w:marLeft w:val="0"/>
      <w:marRight w:val="0"/>
      <w:marTop w:val="0"/>
      <w:marBottom w:val="0"/>
      <w:divBdr>
        <w:top w:val="none" w:sz="0" w:space="0" w:color="auto"/>
        <w:left w:val="none" w:sz="0" w:space="0" w:color="auto"/>
        <w:bottom w:val="none" w:sz="0" w:space="0" w:color="auto"/>
        <w:right w:val="none" w:sz="0" w:space="0" w:color="auto"/>
      </w:divBdr>
      <w:divsChild>
        <w:div w:id="761947680">
          <w:marLeft w:val="0"/>
          <w:marRight w:val="0"/>
          <w:marTop w:val="0"/>
          <w:marBottom w:val="0"/>
          <w:divBdr>
            <w:top w:val="none" w:sz="0" w:space="0" w:color="auto"/>
            <w:left w:val="none" w:sz="0" w:space="0" w:color="auto"/>
            <w:bottom w:val="none" w:sz="0" w:space="0" w:color="auto"/>
            <w:right w:val="none" w:sz="0" w:space="0" w:color="auto"/>
          </w:divBdr>
          <w:divsChild>
            <w:div w:id="1866672766">
              <w:marLeft w:val="0"/>
              <w:marRight w:val="0"/>
              <w:marTop w:val="0"/>
              <w:marBottom w:val="0"/>
              <w:divBdr>
                <w:top w:val="none" w:sz="0" w:space="0" w:color="auto"/>
                <w:left w:val="none" w:sz="0" w:space="0" w:color="auto"/>
                <w:bottom w:val="none" w:sz="0" w:space="0" w:color="auto"/>
                <w:right w:val="none" w:sz="0" w:space="0" w:color="auto"/>
              </w:divBdr>
              <w:divsChild>
                <w:div w:id="981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563">
          <w:marLeft w:val="0"/>
          <w:marRight w:val="0"/>
          <w:marTop w:val="0"/>
          <w:marBottom w:val="0"/>
          <w:divBdr>
            <w:top w:val="none" w:sz="0" w:space="0" w:color="auto"/>
            <w:left w:val="none" w:sz="0" w:space="0" w:color="auto"/>
            <w:bottom w:val="none" w:sz="0" w:space="0" w:color="auto"/>
            <w:right w:val="none" w:sz="0" w:space="0" w:color="auto"/>
          </w:divBdr>
          <w:divsChild>
            <w:div w:id="731391755">
              <w:marLeft w:val="0"/>
              <w:marRight w:val="0"/>
              <w:marTop w:val="0"/>
              <w:marBottom w:val="0"/>
              <w:divBdr>
                <w:top w:val="none" w:sz="0" w:space="0" w:color="auto"/>
                <w:left w:val="none" w:sz="0" w:space="0" w:color="auto"/>
                <w:bottom w:val="none" w:sz="0" w:space="0" w:color="auto"/>
                <w:right w:val="none" w:sz="0" w:space="0" w:color="auto"/>
              </w:divBdr>
              <w:divsChild>
                <w:div w:id="20691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614">
          <w:marLeft w:val="0"/>
          <w:marRight w:val="0"/>
          <w:marTop w:val="0"/>
          <w:marBottom w:val="0"/>
          <w:divBdr>
            <w:top w:val="none" w:sz="0" w:space="0" w:color="auto"/>
            <w:left w:val="none" w:sz="0" w:space="0" w:color="auto"/>
            <w:bottom w:val="none" w:sz="0" w:space="0" w:color="auto"/>
            <w:right w:val="none" w:sz="0" w:space="0" w:color="auto"/>
          </w:divBdr>
          <w:divsChild>
            <w:div w:id="1219705235">
              <w:marLeft w:val="0"/>
              <w:marRight w:val="0"/>
              <w:marTop w:val="0"/>
              <w:marBottom w:val="0"/>
              <w:divBdr>
                <w:top w:val="none" w:sz="0" w:space="0" w:color="auto"/>
                <w:left w:val="none" w:sz="0" w:space="0" w:color="auto"/>
                <w:bottom w:val="none" w:sz="0" w:space="0" w:color="auto"/>
                <w:right w:val="none" w:sz="0" w:space="0" w:color="auto"/>
              </w:divBdr>
              <w:divsChild>
                <w:div w:id="19399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6387">
          <w:marLeft w:val="0"/>
          <w:marRight w:val="0"/>
          <w:marTop w:val="0"/>
          <w:marBottom w:val="0"/>
          <w:divBdr>
            <w:top w:val="none" w:sz="0" w:space="0" w:color="auto"/>
            <w:left w:val="none" w:sz="0" w:space="0" w:color="auto"/>
            <w:bottom w:val="none" w:sz="0" w:space="0" w:color="auto"/>
            <w:right w:val="none" w:sz="0" w:space="0" w:color="auto"/>
          </w:divBdr>
          <w:divsChild>
            <w:div w:id="1817187708">
              <w:marLeft w:val="0"/>
              <w:marRight w:val="0"/>
              <w:marTop w:val="0"/>
              <w:marBottom w:val="0"/>
              <w:divBdr>
                <w:top w:val="none" w:sz="0" w:space="0" w:color="auto"/>
                <w:left w:val="none" w:sz="0" w:space="0" w:color="auto"/>
                <w:bottom w:val="none" w:sz="0" w:space="0" w:color="auto"/>
                <w:right w:val="none" w:sz="0" w:space="0" w:color="auto"/>
              </w:divBdr>
              <w:divsChild>
                <w:div w:id="14634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803">
          <w:marLeft w:val="0"/>
          <w:marRight w:val="0"/>
          <w:marTop w:val="0"/>
          <w:marBottom w:val="0"/>
          <w:divBdr>
            <w:top w:val="none" w:sz="0" w:space="0" w:color="auto"/>
            <w:left w:val="none" w:sz="0" w:space="0" w:color="auto"/>
            <w:bottom w:val="none" w:sz="0" w:space="0" w:color="auto"/>
            <w:right w:val="none" w:sz="0" w:space="0" w:color="auto"/>
          </w:divBdr>
          <w:divsChild>
            <w:div w:id="564268551">
              <w:marLeft w:val="0"/>
              <w:marRight w:val="0"/>
              <w:marTop w:val="0"/>
              <w:marBottom w:val="0"/>
              <w:divBdr>
                <w:top w:val="none" w:sz="0" w:space="0" w:color="auto"/>
                <w:left w:val="none" w:sz="0" w:space="0" w:color="auto"/>
                <w:bottom w:val="none" w:sz="0" w:space="0" w:color="auto"/>
                <w:right w:val="none" w:sz="0" w:space="0" w:color="auto"/>
              </w:divBdr>
              <w:divsChild>
                <w:div w:id="18090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879">
          <w:marLeft w:val="0"/>
          <w:marRight w:val="0"/>
          <w:marTop w:val="0"/>
          <w:marBottom w:val="0"/>
          <w:divBdr>
            <w:top w:val="none" w:sz="0" w:space="0" w:color="auto"/>
            <w:left w:val="none" w:sz="0" w:space="0" w:color="auto"/>
            <w:bottom w:val="none" w:sz="0" w:space="0" w:color="auto"/>
            <w:right w:val="none" w:sz="0" w:space="0" w:color="auto"/>
          </w:divBdr>
          <w:divsChild>
            <w:div w:id="860240932">
              <w:marLeft w:val="0"/>
              <w:marRight w:val="0"/>
              <w:marTop w:val="0"/>
              <w:marBottom w:val="0"/>
              <w:divBdr>
                <w:top w:val="none" w:sz="0" w:space="0" w:color="auto"/>
                <w:left w:val="none" w:sz="0" w:space="0" w:color="auto"/>
                <w:bottom w:val="none" w:sz="0" w:space="0" w:color="auto"/>
                <w:right w:val="none" w:sz="0" w:space="0" w:color="auto"/>
              </w:divBdr>
              <w:divsChild>
                <w:div w:id="1372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119">
          <w:marLeft w:val="0"/>
          <w:marRight w:val="0"/>
          <w:marTop w:val="0"/>
          <w:marBottom w:val="0"/>
          <w:divBdr>
            <w:top w:val="none" w:sz="0" w:space="0" w:color="auto"/>
            <w:left w:val="none" w:sz="0" w:space="0" w:color="auto"/>
            <w:bottom w:val="none" w:sz="0" w:space="0" w:color="auto"/>
            <w:right w:val="none" w:sz="0" w:space="0" w:color="auto"/>
          </w:divBdr>
          <w:divsChild>
            <w:div w:id="589316756">
              <w:marLeft w:val="0"/>
              <w:marRight w:val="0"/>
              <w:marTop w:val="0"/>
              <w:marBottom w:val="0"/>
              <w:divBdr>
                <w:top w:val="none" w:sz="0" w:space="0" w:color="auto"/>
                <w:left w:val="none" w:sz="0" w:space="0" w:color="auto"/>
                <w:bottom w:val="none" w:sz="0" w:space="0" w:color="auto"/>
                <w:right w:val="none" w:sz="0" w:space="0" w:color="auto"/>
              </w:divBdr>
              <w:divsChild>
                <w:div w:id="1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595">
          <w:marLeft w:val="0"/>
          <w:marRight w:val="0"/>
          <w:marTop w:val="0"/>
          <w:marBottom w:val="0"/>
          <w:divBdr>
            <w:top w:val="none" w:sz="0" w:space="0" w:color="auto"/>
            <w:left w:val="none" w:sz="0" w:space="0" w:color="auto"/>
            <w:bottom w:val="none" w:sz="0" w:space="0" w:color="auto"/>
            <w:right w:val="none" w:sz="0" w:space="0" w:color="auto"/>
          </w:divBdr>
          <w:divsChild>
            <w:div w:id="1950506412">
              <w:marLeft w:val="0"/>
              <w:marRight w:val="0"/>
              <w:marTop w:val="0"/>
              <w:marBottom w:val="0"/>
              <w:divBdr>
                <w:top w:val="none" w:sz="0" w:space="0" w:color="auto"/>
                <w:left w:val="none" w:sz="0" w:space="0" w:color="auto"/>
                <w:bottom w:val="none" w:sz="0" w:space="0" w:color="auto"/>
                <w:right w:val="none" w:sz="0" w:space="0" w:color="auto"/>
              </w:divBdr>
              <w:divsChild>
                <w:div w:id="1252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491">
          <w:marLeft w:val="0"/>
          <w:marRight w:val="0"/>
          <w:marTop w:val="0"/>
          <w:marBottom w:val="0"/>
          <w:divBdr>
            <w:top w:val="none" w:sz="0" w:space="0" w:color="auto"/>
            <w:left w:val="none" w:sz="0" w:space="0" w:color="auto"/>
            <w:bottom w:val="none" w:sz="0" w:space="0" w:color="auto"/>
            <w:right w:val="none" w:sz="0" w:space="0" w:color="auto"/>
          </w:divBdr>
          <w:divsChild>
            <w:div w:id="1384980553">
              <w:marLeft w:val="0"/>
              <w:marRight w:val="0"/>
              <w:marTop w:val="0"/>
              <w:marBottom w:val="0"/>
              <w:divBdr>
                <w:top w:val="none" w:sz="0" w:space="0" w:color="auto"/>
                <w:left w:val="none" w:sz="0" w:space="0" w:color="auto"/>
                <w:bottom w:val="none" w:sz="0" w:space="0" w:color="auto"/>
                <w:right w:val="none" w:sz="0" w:space="0" w:color="auto"/>
              </w:divBdr>
              <w:divsChild>
                <w:div w:id="103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716">
          <w:marLeft w:val="0"/>
          <w:marRight w:val="0"/>
          <w:marTop w:val="0"/>
          <w:marBottom w:val="0"/>
          <w:divBdr>
            <w:top w:val="none" w:sz="0" w:space="0" w:color="auto"/>
            <w:left w:val="none" w:sz="0" w:space="0" w:color="auto"/>
            <w:bottom w:val="none" w:sz="0" w:space="0" w:color="auto"/>
            <w:right w:val="none" w:sz="0" w:space="0" w:color="auto"/>
          </w:divBdr>
          <w:divsChild>
            <w:div w:id="500583387">
              <w:marLeft w:val="0"/>
              <w:marRight w:val="0"/>
              <w:marTop w:val="0"/>
              <w:marBottom w:val="0"/>
              <w:divBdr>
                <w:top w:val="none" w:sz="0" w:space="0" w:color="auto"/>
                <w:left w:val="none" w:sz="0" w:space="0" w:color="auto"/>
                <w:bottom w:val="none" w:sz="0" w:space="0" w:color="auto"/>
                <w:right w:val="none" w:sz="0" w:space="0" w:color="auto"/>
              </w:divBdr>
              <w:divsChild>
                <w:div w:id="3175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15">
          <w:marLeft w:val="0"/>
          <w:marRight w:val="0"/>
          <w:marTop w:val="0"/>
          <w:marBottom w:val="0"/>
          <w:divBdr>
            <w:top w:val="none" w:sz="0" w:space="0" w:color="auto"/>
            <w:left w:val="none" w:sz="0" w:space="0" w:color="auto"/>
            <w:bottom w:val="none" w:sz="0" w:space="0" w:color="auto"/>
            <w:right w:val="none" w:sz="0" w:space="0" w:color="auto"/>
          </w:divBdr>
          <w:divsChild>
            <w:div w:id="1741558565">
              <w:marLeft w:val="0"/>
              <w:marRight w:val="0"/>
              <w:marTop w:val="0"/>
              <w:marBottom w:val="0"/>
              <w:divBdr>
                <w:top w:val="none" w:sz="0" w:space="0" w:color="auto"/>
                <w:left w:val="none" w:sz="0" w:space="0" w:color="auto"/>
                <w:bottom w:val="none" w:sz="0" w:space="0" w:color="auto"/>
                <w:right w:val="none" w:sz="0" w:space="0" w:color="auto"/>
              </w:divBdr>
              <w:divsChild>
                <w:div w:id="11879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0976">
          <w:marLeft w:val="0"/>
          <w:marRight w:val="0"/>
          <w:marTop w:val="0"/>
          <w:marBottom w:val="0"/>
          <w:divBdr>
            <w:top w:val="none" w:sz="0" w:space="0" w:color="auto"/>
            <w:left w:val="none" w:sz="0" w:space="0" w:color="auto"/>
            <w:bottom w:val="none" w:sz="0" w:space="0" w:color="auto"/>
            <w:right w:val="none" w:sz="0" w:space="0" w:color="auto"/>
          </w:divBdr>
          <w:divsChild>
            <w:div w:id="667252244">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227">
          <w:marLeft w:val="0"/>
          <w:marRight w:val="0"/>
          <w:marTop w:val="0"/>
          <w:marBottom w:val="0"/>
          <w:divBdr>
            <w:top w:val="none" w:sz="0" w:space="0" w:color="auto"/>
            <w:left w:val="none" w:sz="0" w:space="0" w:color="auto"/>
            <w:bottom w:val="none" w:sz="0" w:space="0" w:color="auto"/>
            <w:right w:val="none" w:sz="0" w:space="0" w:color="auto"/>
          </w:divBdr>
          <w:divsChild>
            <w:div w:id="1697151145">
              <w:marLeft w:val="0"/>
              <w:marRight w:val="0"/>
              <w:marTop w:val="0"/>
              <w:marBottom w:val="0"/>
              <w:divBdr>
                <w:top w:val="none" w:sz="0" w:space="0" w:color="auto"/>
                <w:left w:val="none" w:sz="0" w:space="0" w:color="auto"/>
                <w:bottom w:val="none" w:sz="0" w:space="0" w:color="auto"/>
                <w:right w:val="none" w:sz="0" w:space="0" w:color="auto"/>
              </w:divBdr>
              <w:divsChild>
                <w:div w:id="242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075">
          <w:marLeft w:val="0"/>
          <w:marRight w:val="0"/>
          <w:marTop w:val="0"/>
          <w:marBottom w:val="0"/>
          <w:divBdr>
            <w:top w:val="none" w:sz="0" w:space="0" w:color="auto"/>
            <w:left w:val="none" w:sz="0" w:space="0" w:color="auto"/>
            <w:bottom w:val="none" w:sz="0" w:space="0" w:color="auto"/>
            <w:right w:val="none" w:sz="0" w:space="0" w:color="auto"/>
          </w:divBdr>
          <w:divsChild>
            <w:div w:id="1436631741">
              <w:marLeft w:val="0"/>
              <w:marRight w:val="0"/>
              <w:marTop w:val="0"/>
              <w:marBottom w:val="0"/>
              <w:divBdr>
                <w:top w:val="none" w:sz="0" w:space="0" w:color="auto"/>
                <w:left w:val="none" w:sz="0" w:space="0" w:color="auto"/>
                <w:bottom w:val="none" w:sz="0" w:space="0" w:color="auto"/>
                <w:right w:val="none" w:sz="0" w:space="0" w:color="auto"/>
              </w:divBdr>
              <w:divsChild>
                <w:div w:id="17609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796">
          <w:marLeft w:val="0"/>
          <w:marRight w:val="0"/>
          <w:marTop w:val="0"/>
          <w:marBottom w:val="0"/>
          <w:divBdr>
            <w:top w:val="none" w:sz="0" w:space="0" w:color="auto"/>
            <w:left w:val="none" w:sz="0" w:space="0" w:color="auto"/>
            <w:bottom w:val="none" w:sz="0" w:space="0" w:color="auto"/>
            <w:right w:val="none" w:sz="0" w:space="0" w:color="auto"/>
          </w:divBdr>
          <w:divsChild>
            <w:div w:id="1358626878">
              <w:marLeft w:val="0"/>
              <w:marRight w:val="0"/>
              <w:marTop w:val="0"/>
              <w:marBottom w:val="0"/>
              <w:divBdr>
                <w:top w:val="none" w:sz="0" w:space="0" w:color="auto"/>
                <w:left w:val="none" w:sz="0" w:space="0" w:color="auto"/>
                <w:bottom w:val="none" w:sz="0" w:space="0" w:color="auto"/>
                <w:right w:val="none" w:sz="0" w:space="0" w:color="auto"/>
              </w:divBdr>
              <w:divsChild>
                <w:div w:id="4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45">
          <w:marLeft w:val="0"/>
          <w:marRight w:val="0"/>
          <w:marTop w:val="0"/>
          <w:marBottom w:val="0"/>
          <w:divBdr>
            <w:top w:val="none" w:sz="0" w:space="0" w:color="auto"/>
            <w:left w:val="none" w:sz="0" w:space="0" w:color="auto"/>
            <w:bottom w:val="none" w:sz="0" w:space="0" w:color="auto"/>
            <w:right w:val="none" w:sz="0" w:space="0" w:color="auto"/>
          </w:divBdr>
          <w:divsChild>
            <w:div w:id="1126853917">
              <w:marLeft w:val="0"/>
              <w:marRight w:val="0"/>
              <w:marTop w:val="0"/>
              <w:marBottom w:val="0"/>
              <w:divBdr>
                <w:top w:val="none" w:sz="0" w:space="0" w:color="auto"/>
                <w:left w:val="none" w:sz="0" w:space="0" w:color="auto"/>
                <w:bottom w:val="none" w:sz="0" w:space="0" w:color="auto"/>
                <w:right w:val="none" w:sz="0" w:space="0" w:color="auto"/>
              </w:divBdr>
              <w:divsChild>
                <w:div w:id="906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0773">
          <w:marLeft w:val="0"/>
          <w:marRight w:val="0"/>
          <w:marTop w:val="0"/>
          <w:marBottom w:val="0"/>
          <w:divBdr>
            <w:top w:val="none" w:sz="0" w:space="0" w:color="auto"/>
            <w:left w:val="none" w:sz="0" w:space="0" w:color="auto"/>
            <w:bottom w:val="none" w:sz="0" w:space="0" w:color="auto"/>
            <w:right w:val="none" w:sz="0" w:space="0" w:color="auto"/>
          </w:divBdr>
          <w:divsChild>
            <w:div w:id="866335963">
              <w:marLeft w:val="0"/>
              <w:marRight w:val="0"/>
              <w:marTop w:val="0"/>
              <w:marBottom w:val="0"/>
              <w:divBdr>
                <w:top w:val="none" w:sz="0" w:space="0" w:color="auto"/>
                <w:left w:val="none" w:sz="0" w:space="0" w:color="auto"/>
                <w:bottom w:val="none" w:sz="0" w:space="0" w:color="auto"/>
                <w:right w:val="none" w:sz="0" w:space="0" w:color="auto"/>
              </w:divBdr>
              <w:divsChild>
                <w:div w:id="447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349">
          <w:marLeft w:val="0"/>
          <w:marRight w:val="0"/>
          <w:marTop w:val="0"/>
          <w:marBottom w:val="0"/>
          <w:divBdr>
            <w:top w:val="none" w:sz="0" w:space="0" w:color="auto"/>
            <w:left w:val="none" w:sz="0" w:space="0" w:color="auto"/>
            <w:bottom w:val="none" w:sz="0" w:space="0" w:color="auto"/>
            <w:right w:val="none" w:sz="0" w:space="0" w:color="auto"/>
          </w:divBdr>
          <w:divsChild>
            <w:div w:id="1094059786">
              <w:marLeft w:val="0"/>
              <w:marRight w:val="0"/>
              <w:marTop w:val="0"/>
              <w:marBottom w:val="0"/>
              <w:divBdr>
                <w:top w:val="none" w:sz="0" w:space="0" w:color="auto"/>
                <w:left w:val="none" w:sz="0" w:space="0" w:color="auto"/>
                <w:bottom w:val="none" w:sz="0" w:space="0" w:color="auto"/>
                <w:right w:val="none" w:sz="0" w:space="0" w:color="auto"/>
              </w:divBdr>
              <w:divsChild>
                <w:div w:id="861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66">
          <w:marLeft w:val="0"/>
          <w:marRight w:val="0"/>
          <w:marTop w:val="0"/>
          <w:marBottom w:val="0"/>
          <w:divBdr>
            <w:top w:val="none" w:sz="0" w:space="0" w:color="auto"/>
            <w:left w:val="none" w:sz="0" w:space="0" w:color="auto"/>
            <w:bottom w:val="none" w:sz="0" w:space="0" w:color="auto"/>
            <w:right w:val="none" w:sz="0" w:space="0" w:color="auto"/>
          </w:divBdr>
          <w:divsChild>
            <w:div w:id="1733886814">
              <w:marLeft w:val="0"/>
              <w:marRight w:val="0"/>
              <w:marTop w:val="0"/>
              <w:marBottom w:val="0"/>
              <w:divBdr>
                <w:top w:val="none" w:sz="0" w:space="0" w:color="auto"/>
                <w:left w:val="none" w:sz="0" w:space="0" w:color="auto"/>
                <w:bottom w:val="none" w:sz="0" w:space="0" w:color="auto"/>
                <w:right w:val="none" w:sz="0" w:space="0" w:color="auto"/>
              </w:divBdr>
              <w:divsChild>
                <w:div w:id="130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271">
          <w:marLeft w:val="0"/>
          <w:marRight w:val="0"/>
          <w:marTop w:val="0"/>
          <w:marBottom w:val="0"/>
          <w:divBdr>
            <w:top w:val="none" w:sz="0" w:space="0" w:color="auto"/>
            <w:left w:val="none" w:sz="0" w:space="0" w:color="auto"/>
            <w:bottom w:val="none" w:sz="0" w:space="0" w:color="auto"/>
            <w:right w:val="none" w:sz="0" w:space="0" w:color="auto"/>
          </w:divBdr>
        </w:div>
      </w:divsChild>
    </w:div>
    <w:div w:id="864364408">
      <w:bodyDiv w:val="1"/>
      <w:marLeft w:val="0"/>
      <w:marRight w:val="0"/>
      <w:marTop w:val="0"/>
      <w:marBottom w:val="0"/>
      <w:divBdr>
        <w:top w:val="none" w:sz="0" w:space="0" w:color="auto"/>
        <w:left w:val="none" w:sz="0" w:space="0" w:color="auto"/>
        <w:bottom w:val="none" w:sz="0" w:space="0" w:color="auto"/>
        <w:right w:val="none" w:sz="0" w:space="0" w:color="auto"/>
      </w:divBdr>
    </w:div>
    <w:div w:id="995304736">
      <w:bodyDiv w:val="1"/>
      <w:marLeft w:val="0"/>
      <w:marRight w:val="0"/>
      <w:marTop w:val="0"/>
      <w:marBottom w:val="0"/>
      <w:divBdr>
        <w:top w:val="none" w:sz="0" w:space="0" w:color="auto"/>
        <w:left w:val="none" w:sz="0" w:space="0" w:color="auto"/>
        <w:bottom w:val="none" w:sz="0" w:space="0" w:color="auto"/>
        <w:right w:val="none" w:sz="0" w:space="0" w:color="auto"/>
      </w:divBdr>
    </w:div>
    <w:div w:id="995644439">
      <w:bodyDiv w:val="1"/>
      <w:marLeft w:val="0"/>
      <w:marRight w:val="0"/>
      <w:marTop w:val="0"/>
      <w:marBottom w:val="0"/>
      <w:divBdr>
        <w:top w:val="none" w:sz="0" w:space="0" w:color="auto"/>
        <w:left w:val="none" w:sz="0" w:space="0" w:color="auto"/>
        <w:bottom w:val="none" w:sz="0" w:space="0" w:color="auto"/>
        <w:right w:val="none" w:sz="0" w:space="0" w:color="auto"/>
      </w:divBdr>
    </w:div>
    <w:div w:id="1010638939">
      <w:bodyDiv w:val="1"/>
      <w:marLeft w:val="0"/>
      <w:marRight w:val="0"/>
      <w:marTop w:val="0"/>
      <w:marBottom w:val="0"/>
      <w:divBdr>
        <w:top w:val="none" w:sz="0" w:space="0" w:color="auto"/>
        <w:left w:val="none" w:sz="0" w:space="0" w:color="auto"/>
        <w:bottom w:val="none" w:sz="0" w:space="0" w:color="auto"/>
        <w:right w:val="none" w:sz="0" w:space="0" w:color="auto"/>
      </w:divBdr>
    </w:div>
    <w:div w:id="1168131778">
      <w:bodyDiv w:val="1"/>
      <w:marLeft w:val="0"/>
      <w:marRight w:val="0"/>
      <w:marTop w:val="0"/>
      <w:marBottom w:val="0"/>
      <w:divBdr>
        <w:top w:val="none" w:sz="0" w:space="0" w:color="auto"/>
        <w:left w:val="none" w:sz="0" w:space="0" w:color="auto"/>
        <w:bottom w:val="none" w:sz="0" w:space="0" w:color="auto"/>
        <w:right w:val="none" w:sz="0" w:space="0" w:color="auto"/>
      </w:divBdr>
      <w:divsChild>
        <w:div w:id="1084835623">
          <w:marLeft w:val="0"/>
          <w:marRight w:val="0"/>
          <w:marTop w:val="0"/>
          <w:marBottom w:val="0"/>
          <w:divBdr>
            <w:top w:val="none" w:sz="0" w:space="0" w:color="auto"/>
            <w:left w:val="none" w:sz="0" w:space="0" w:color="auto"/>
            <w:bottom w:val="none" w:sz="0" w:space="0" w:color="auto"/>
            <w:right w:val="none" w:sz="0" w:space="0" w:color="auto"/>
          </w:divBdr>
        </w:div>
        <w:div w:id="916138354">
          <w:marLeft w:val="0"/>
          <w:marRight w:val="0"/>
          <w:marTop w:val="0"/>
          <w:marBottom w:val="0"/>
          <w:divBdr>
            <w:top w:val="none" w:sz="0" w:space="0" w:color="auto"/>
            <w:left w:val="none" w:sz="0" w:space="0" w:color="auto"/>
            <w:bottom w:val="none" w:sz="0" w:space="0" w:color="auto"/>
            <w:right w:val="none" w:sz="0" w:space="0" w:color="auto"/>
          </w:divBdr>
        </w:div>
        <w:div w:id="131288361">
          <w:marLeft w:val="0"/>
          <w:marRight w:val="0"/>
          <w:marTop w:val="0"/>
          <w:marBottom w:val="0"/>
          <w:divBdr>
            <w:top w:val="none" w:sz="0" w:space="0" w:color="auto"/>
            <w:left w:val="none" w:sz="0" w:space="0" w:color="auto"/>
            <w:bottom w:val="none" w:sz="0" w:space="0" w:color="auto"/>
            <w:right w:val="none" w:sz="0" w:space="0" w:color="auto"/>
          </w:divBdr>
        </w:div>
        <w:div w:id="735251073">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sChild>
    </w:div>
    <w:div w:id="1548226110">
      <w:bodyDiv w:val="1"/>
      <w:marLeft w:val="0"/>
      <w:marRight w:val="0"/>
      <w:marTop w:val="0"/>
      <w:marBottom w:val="0"/>
      <w:divBdr>
        <w:top w:val="none" w:sz="0" w:space="0" w:color="auto"/>
        <w:left w:val="none" w:sz="0" w:space="0" w:color="auto"/>
        <w:bottom w:val="none" w:sz="0" w:space="0" w:color="auto"/>
        <w:right w:val="none" w:sz="0" w:space="0" w:color="auto"/>
      </w:divBdr>
    </w:div>
    <w:div w:id="1660646395">
      <w:bodyDiv w:val="1"/>
      <w:marLeft w:val="0"/>
      <w:marRight w:val="0"/>
      <w:marTop w:val="0"/>
      <w:marBottom w:val="0"/>
      <w:divBdr>
        <w:top w:val="none" w:sz="0" w:space="0" w:color="auto"/>
        <w:left w:val="none" w:sz="0" w:space="0" w:color="auto"/>
        <w:bottom w:val="none" w:sz="0" w:space="0" w:color="auto"/>
        <w:right w:val="none" w:sz="0" w:space="0" w:color="auto"/>
      </w:divBdr>
    </w:div>
    <w:div w:id="1702971107">
      <w:bodyDiv w:val="1"/>
      <w:marLeft w:val="0"/>
      <w:marRight w:val="0"/>
      <w:marTop w:val="0"/>
      <w:marBottom w:val="0"/>
      <w:divBdr>
        <w:top w:val="none" w:sz="0" w:space="0" w:color="auto"/>
        <w:left w:val="none" w:sz="0" w:space="0" w:color="auto"/>
        <w:bottom w:val="none" w:sz="0" w:space="0" w:color="auto"/>
        <w:right w:val="none" w:sz="0" w:space="0" w:color="auto"/>
      </w:divBdr>
    </w:div>
    <w:div w:id="1753164154">
      <w:bodyDiv w:val="1"/>
      <w:marLeft w:val="0"/>
      <w:marRight w:val="0"/>
      <w:marTop w:val="0"/>
      <w:marBottom w:val="0"/>
      <w:divBdr>
        <w:top w:val="none" w:sz="0" w:space="0" w:color="auto"/>
        <w:left w:val="none" w:sz="0" w:space="0" w:color="auto"/>
        <w:bottom w:val="none" w:sz="0" w:space="0" w:color="auto"/>
        <w:right w:val="none" w:sz="0" w:space="0" w:color="auto"/>
      </w:divBdr>
    </w:div>
    <w:div w:id="1816218853">
      <w:bodyDiv w:val="1"/>
      <w:marLeft w:val="0"/>
      <w:marRight w:val="0"/>
      <w:marTop w:val="0"/>
      <w:marBottom w:val="0"/>
      <w:divBdr>
        <w:top w:val="none" w:sz="0" w:space="0" w:color="auto"/>
        <w:left w:val="none" w:sz="0" w:space="0" w:color="auto"/>
        <w:bottom w:val="none" w:sz="0" w:space="0" w:color="auto"/>
        <w:right w:val="none" w:sz="0" w:space="0" w:color="auto"/>
      </w:divBdr>
    </w:div>
    <w:div w:id="1846942667">
      <w:bodyDiv w:val="1"/>
      <w:marLeft w:val="0"/>
      <w:marRight w:val="0"/>
      <w:marTop w:val="0"/>
      <w:marBottom w:val="0"/>
      <w:divBdr>
        <w:top w:val="none" w:sz="0" w:space="0" w:color="auto"/>
        <w:left w:val="none" w:sz="0" w:space="0" w:color="auto"/>
        <w:bottom w:val="none" w:sz="0" w:space="0" w:color="auto"/>
        <w:right w:val="none" w:sz="0" w:space="0" w:color="auto"/>
      </w:divBdr>
    </w:div>
    <w:div w:id="1933051270">
      <w:bodyDiv w:val="1"/>
      <w:marLeft w:val="0"/>
      <w:marRight w:val="0"/>
      <w:marTop w:val="0"/>
      <w:marBottom w:val="0"/>
      <w:divBdr>
        <w:top w:val="none" w:sz="0" w:space="0" w:color="auto"/>
        <w:left w:val="none" w:sz="0" w:space="0" w:color="auto"/>
        <w:bottom w:val="none" w:sz="0" w:space="0" w:color="auto"/>
        <w:right w:val="none" w:sz="0" w:space="0" w:color="auto"/>
      </w:divBdr>
    </w:div>
    <w:div w:id="1944070847">
      <w:bodyDiv w:val="1"/>
      <w:marLeft w:val="0"/>
      <w:marRight w:val="0"/>
      <w:marTop w:val="0"/>
      <w:marBottom w:val="0"/>
      <w:divBdr>
        <w:top w:val="none" w:sz="0" w:space="0" w:color="auto"/>
        <w:left w:val="none" w:sz="0" w:space="0" w:color="auto"/>
        <w:bottom w:val="none" w:sz="0" w:space="0" w:color="auto"/>
        <w:right w:val="none" w:sz="0" w:space="0" w:color="auto"/>
      </w:divBdr>
      <w:divsChild>
        <w:div w:id="564295588">
          <w:marLeft w:val="0"/>
          <w:marRight w:val="0"/>
          <w:marTop w:val="400"/>
          <w:marBottom w:val="400"/>
          <w:divBdr>
            <w:top w:val="none" w:sz="0" w:space="0" w:color="auto"/>
            <w:left w:val="none" w:sz="0" w:space="0" w:color="auto"/>
            <w:bottom w:val="none" w:sz="0" w:space="0" w:color="auto"/>
            <w:right w:val="none" w:sz="0" w:space="0" w:color="auto"/>
          </w:divBdr>
          <w:divsChild>
            <w:div w:id="390159907">
              <w:marLeft w:val="0"/>
              <w:marRight w:val="0"/>
              <w:marTop w:val="400"/>
              <w:marBottom w:val="400"/>
              <w:divBdr>
                <w:top w:val="none" w:sz="0" w:space="0" w:color="auto"/>
                <w:left w:val="none" w:sz="0" w:space="0" w:color="auto"/>
                <w:bottom w:val="none" w:sz="0" w:space="0" w:color="auto"/>
                <w:right w:val="none" w:sz="0" w:space="0" w:color="auto"/>
              </w:divBdr>
              <w:divsChild>
                <w:div w:id="319694454">
                  <w:marLeft w:val="0"/>
                  <w:marRight w:val="0"/>
                  <w:marTop w:val="240"/>
                  <w:marBottom w:val="240"/>
                  <w:divBdr>
                    <w:top w:val="none" w:sz="0" w:space="0" w:color="auto"/>
                    <w:left w:val="none" w:sz="0" w:space="0" w:color="auto"/>
                    <w:bottom w:val="none" w:sz="0" w:space="0" w:color="auto"/>
                    <w:right w:val="none" w:sz="0" w:space="0" w:color="auto"/>
                  </w:divBdr>
                </w:div>
              </w:divsChild>
            </w:div>
            <w:div w:id="355693857">
              <w:marLeft w:val="0"/>
              <w:marRight w:val="0"/>
              <w:marTop w:val="400"/>
              <w:marBottom w:val="400"/>
              <w:divBdr>
                <w:top w:val="none" w:sz="0" w:space="0" w:color="auto"/>
                <w:left w:val="none" w:sz="0" w:space="0" w:color="auto"/>
                <w:bottom w:val="none" w:sz="0" w:space="0" w:color="auto"/>
                <w:right w:val="none" w:sz="0" w:space="0" w:color="auto"/>
              </w:divBdr>
              <w:divsChild>
                <w:div w:id="234904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82434">
          <w:marLeft w:val="0"/>
          <w:marRight w:val="0"/>
          <w:marTop w:val="400"/>
          <w:marBottom w:val="400"/>
          <w:divBdr>
            <w:top w:val="none" w:sz="0" w:space="0" w:color="auto"/>
            <w:left w:val="none" w:sz="0" w:space="0" w:color="auto"/>
            <w:bottom w:val="none" w:sz="0" w:space="0" w:color="auto"/>
            <w:right w:val="none" w:sz="0" w:space="0" w:color="auto"/>
          </w:divBdr>
          <w:divsChild>
            <w:div w:id="807475134">
              <w:marLeft w:val="0"/>
              <w:marRight w:val="0"/>
              <w:marTop w:val="400"/>
              <w:marBottom w:val="400"/>
              <w:divBdr>
                <w:top w:val="none" w:sz="0" w:space="0" w:color="auto"/>
                <w:left w:val="none" w:sz="0" w:space="0" w:color="auto"/>
                <w:bottom w:val="none" w:sz="0" w:space="0" w:color="auto"/>
                <w:right w:val="none" w:sz="0" w:space="0" w:color="auto"/>
              </w:divBdr>
              <w:divsChild>
                <w:div w:id="2034452403">
                  <w:marLeft w:val="0"/>
                  <w:marRight w:val="0"/>
                  <w:marTop w:val="240"/>
                  <w:marBottom w:val="240"/>
                  <w:divBdr>
                    <w:top w:val="none" w:sz="0" w:space="0" w:color="auto"/>
                    <w:left w:val="none" w:sz="0" w:space="0" w:color="auto"/>
                    <w:bottom w:val="none" w:sz="0" w:space="0" w:color="auto"/>
                    <w:right w:val="none" w:sz="0" w:space="0" w:color="auto"/>
                  </w:divBdr>
                </w:div>
              </w:divsChild>
            </w:div>
            <w:div w:id="1862083566">
              <w:marLeft w:val="0"/>
              <w:marRight w:val="0"/>
              <w:marTop w:val="400"/>
              <w:marBottom w:val="400"/>
              <w:divBdr>
                <w:top w:val="none" w:sz="0" w:space="0" w:color="auto"/>
                <w:left w:val="none" w:sz="0" w:space="0" w:color="auto"/>
                <w:bottom w:val="none" w:sz="0" w:space="0" w:color="auto"/>
                <w:right w:val="none" w:sz="0" w:space="0" w:color="auto"/>
              </w:divBdr>
              <w:divsChild>
                <w:div w:id="1649045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2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2-00573-8"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document/10112302/"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dataman-in-ai/how-to-create-good-features-in-fraud-detection-de6562f249ef" TargetMode="External"/><Relationship Id="rId11" Type="http://schemas.openxmlformats.org/officeDocument/2006/relationships/hyperlink" Target="https://pandas.pydata.org/"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journalofbigdata.springeropen.com/articles/10.1186/s40537-022-00573-8" TargetMode="External"/><Relationship Id="rId4" Type="http://schemas.openxmlformats.org/officeDocument/2006/relationships/webSettings" Target="webSettings.xml"/><Relationship Id="rId9" Type="http://schemas.openxmlformats.org/officeDocument/2006/relationships/hyperlink" Target="https://journalofbigdata.springeropen.com/articles/10.1186/s40537-022-00573-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4189</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sam</dc:creator>
  <cp:keywords/>
  <dc:description/>
  <cp:lastModifiedBy>Windows User</cp:lastModifiedBy>
  <cp:revision>4</cp:revision>
  <dcterms:created xsi:type="dcterms:W3CDTF">2023-10-10T06:22:00Z</dcterms:created>
  <dcterms:modified xsi:type="dcterms:W3CDTF">2023-10-10T06:38:00Z</dcterms:modified>
</cp:coreProperties>
</file>