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4B5B" w14:textId="6DDE1B29" w:rsidR="0075143C" w:rsidRDefault="00990AC7" w:rsidP="0075143C">
      <w:pPr>
        <w:spacing w:after="440" w:line="244" w:lineRule="auto"/>
        <w:ind w:left="10" w:right="-15" w:hanging="10"/>
        <w:jc w:val="center"/>
        <w:rPr>
          <w:sz w:val="72"/>
          <w:szCs w:val="72"/>
          <w:u w:val="single" w:color="000000"/>
        </w:rPr>
      </w:pPr>
      <w:r>
        <w:rPr>
          <w:sz w:val="72"/>
          <w:szCs w:val="72"/>
          <w:u w:val="single" w:color="000000"/>
        </w:rPr>
        <w:t>Credit Card Fraud Detection</w:t>
      </w:r>
    </w:p>
    <w:p w14:paraId="6FCDB959" w14:textId="77777777" w:rsidR="0075143C" w:rsidRDefault="0075143C" w:rsidP="0075143C">
      <w:pPr>
        <w:spacing w:after="89" w:line="244" w:lineRule="auto"/>
        <w:ind w:left="10" w:right="-15" w:hanging="10"/>
        <w:jc w:val="center"/>
        <w:rPr>
          <w:sz w:val="32"/>
        </w:rPr>
      </w:pPr>
      <w:r>
        <w:rPr>
          <w:sz w:val="44"/>
          <w:szCs w:val="44"/>
        </w:rPr>
        <w:t>Team members</w:t>
      </w:r>
      <w:r>
        <w:rPr>
          <w:sz w:val="32"/>
        </w:rPr>
        <w:t>:</w:t>
      </w:r>
    </w:p>
    <w:p w14:paraId="4C47A4ED" w14:textId="1A881EB7" w:rsidR="0075143C" w:rsidRDefault="00AC1A0D" w:rsidP="0075143C">
      <w:pPr>
        <w:spacing w:after="89" w:line="244" w:lineRule="auto"/>
        <w:ind w:left="10" w:right="-15" w:hanging="10"/>
        <w:jc w:val="center"/>
        <w:rPr>
          <w:sz w:val="32"/>
        </w:rPr>
      </w:pPr>
      <w:proofErr w:type="spellStart"/>
      <w:r>
        <w:rPr>
          <w:sz w:val="32"/>
        </w:rPr>
        <w:t>Abhijith</w:t>
      </w:r>
      <w:proofErr w:type="spellEnd"/>
      <w:r>
        <w:rPr>
          <w:sz w:val="32"/>
        </w:rPr>
        <w:t xml:space="preserve"> SS</w:t>
      </w:r>
      <w:r w:rsidR="00D8525A">
        <w:rPr>
          <w:sz w:val="32"/>
        </w:rPr>
        <w:t xml:space="preserve"> </w:t>
      </w:r>
      <w:r w:rsidR="00B13CFB">
        <w:rPr>
          <w:sz w:val="32"/>
        </w:rPr>
        <w:t>–</w:t>
      </w:r>
      <w:r w:rsidR="00D8525A">
        <w:rPr>
          <w:sz w:val="32"/>
        </w:rPr>
        <w:t xml:space="preserve"> 961721104001</w:t>
      </w:r>
    </w:p>
    <w:p w14:paraId="35C51E06" w14:textId="4F39E7FE" w:rsidR="00B13CFB" w:rsidRDefault="00B13CFB" w:rsidP="0075143C">
      <w:pPr>
        <w:spacing w:after="89" w:line="244" w:lineRule="auto"/>
        <w:ind w:left="10" w:right="-15" w:hanging="10"/>
        <w:jc w:val="center"/>
        <w:rPr>
          <w:sz w:val="32"/>
        </w:rPr>
      </w:pPr>
      <w:proofErr w:type="spellStart"/>
      <w:r>
        <w:rPr>
          <w:sz w:val="32"/>
        </w:rPr>
        <w:t>Akhil</w:t>
      </w:r>
      <w:proofErr w:type="spellEnd"/>
      <w:r>
        <w:rPr>
          <w:sz w:val="32"/>
        </w:rPr>
        <w:t xml:space="preserve"> SS – 961721104301</w:t>
      </w:r>
    </w:p>
    <w:p w14:paraId="7F0B7FD7" w14:textId="2A43FDED" w:rsidR="00AC1A0D" w:rsidRDefault="00AC1A0D" w:rsidP="0075143C">
      <w:pPr>
        <w:spacing w:after="89" w:line="244" w:lineRule="auto"/>
        <w:ind w:left="10" w:right="-15" w:hanging="10"/>
        <w:jc w:val="center"/>
        <w:rPr>
          <w:sz w:val="32"/>
        </w:rPr>
      </w:pPr>
      <w:r>
        <w:rPr>
          <w:sz w:val="32"/>
        </w:rPr>
        <w:t>Adarsh LS</w:t>
      </w:r>
      <w:r w:rsidR="00D8525A">
        <w:rPr>
          <w:sz w:val="32"/>
        </w:rPr>
        <w:t xml:space="preserve"> - </w:t>
      </w:r>
      <w:r w:rsidR="00D8525A" w:rsidRPr="00843884">
        <w:rPr>
          <w:sz w:val="32"/>
          <w:szCs w:val="32"/>
        </w:rPr>
        <w:t>961721104003</w:t>
      </w:r>
    </w:p>
    <w:p w14:paraId="33CD8930" w14:textId="77719F0D" w:rsidR="00AC1A0D" w:rsidRDefault="00AC1A0D" w:rsidP="0075143C">
      <w:pPr>
        <w:spacing w:after="89" w:line="244" w:lineRule="auto"/>
        <w:ind w:left="10" w:right="-15" w:hanging="10"/>
        <w:jc w:val="center"/>
        <w:rPr>
          <w:sz w:val="32"/>
        </w:rPr>
      </w:pPr>
      <w:r>
        <w:rPr>
          <w:sz w:val="32"/>
        </w:rPr>
        <w:t>Anandhu S</w:t>
      </w:r>
      <w:r w:rsidR="00D8525A">
        <w:rPr>
          <w:sz w:val="32"/>
        </w:rPr>
        <w:t xml:space="preserve"> - </w:t>
      </w:r>
      <w:r w:rsidR="00D8525A" w:rsidRPr="00843884">
        <w:rPr>
          <w:sz w:val="32"/>
          <w:szCs w:val="32"/>
        </w:rPr>
        <w:t>961721104302</w:t>
      </w:r>
    </w:p>
    <w:p w14:paraId="6011574F" w14:textId="3BD78020" w:rsidR="00AC1A0D" w:rsidRDefault="00AC1A0D" w:rsidP="0075143C">
      <w:pPr>
        <w:spacing w:after="89" w:line="244" w:lineRule="auto"/>
        <w:ind w:left="10" w:right="-15" w:hanging="10"/>
        <w:jc w:val="center"/>
        <w:rPr>
          <w:sz w:val="32"/>
        </w:rPr>
      </w:pPr>
      <w:r>
        <w:rPr>
          <w:sz w:val="32"/>
        </w:rPr>
        <w:t>Ashkar Muhammad AM</w:t>
      </w:r>
      <w:r w:rsidR="00D8525A">
        <w:rPr>
          <w:sz w:val="32"/>
        </w:rPr>
        <w:t xml:space="preserve"> - </w:t>
      </w:r>
      <w:r w:rsidR="00D8525A" w:rsidRPr="00843884">
        <w:rPr>
          <w:sz w:val="32"/>
          <w:szCs w:val="32"/>
        </w:rPr>
        <w:t>961721104305</w:t>
      </w:r>
    </w:p>
    <w:p w14:paraId="738EEE30" w14:textId="5F7FF957" w:rsidR="0075143C" w:rsidRDefault="0075143C" w:rsidP="0075143C">
      <w:pPr>
        <w:spacing w:after="390"/>
        <w:ind w:left="0" w:right="0" w:firstLine="0"/>
        <w:jc w:val="center"/>
      </w:pPr>
      <w:r>
        <w:rPr>
          <w:sz w:val="40"/>
        </w:rPr>
        <w:t xml:space="preserve">Phase </w:t>
      </w:r>
      <w:r w:rsidR="0086281D">
        <w:rPr>
          <w:sz w:val="40"/>
        </w:rPr>
        <w:t>5</w:t>
      </w:r>
      <w:r>
        <w:rPr>
          <w:sz w:val="40"/>
        </w:rPr>
        <w:t xml:space="preserve"> Submission Document</w:t>
      </w:r>
    </w:p>
    <w:p w14:paraId="4D549C53" w14:textId="6D87CF7F" w:rsidR="0075143C" w:rsidRDefault="0075143C" w:rsidP="0075143C">
      <w:pPr>
        <w:spacing w:after="478"/>
        <w:ind w:left="161" w:right="0" w:firstLine="0"/>
      </w:pPr>
      <w:r>
        <w:rPr>
          <w:sz w:val="32"/>
        </w:rPr>
        <w:t xml:space="preserve">Project: </w:t>
      </w:r>
      <w:r w:rsidR="00990AC7">
        <w:rPr>
          <w:sz w:val="32"/>
        </w:rPr>
        <w:t>Credit Card Fraud Detection</w:t>
      </w:r>
    </w:p>
    <w:p w14:paraId="7664DF36" w14:textId="6E561769" w:rsidR="0075143C" w:rsidRDefault="00990AC7" w:rsidP="0075143C">
      <w:pPr>
        <w:spacing w:after="378" w:line="292" w:lineRule="auto"/>
        <w:ind w:left="-5" w:right="-15" w:hanging="10"/>
      </w:pPr>
      <w:r>
        <w:rPr>
          <w:noProof/>
          <w:sz w:val="40"/>
          <w:u w:val="single" w:color="000000"/>
          <w14:ligatures w14:val="standardContextual"/>
        </w:rPr>
        <w:drawing>
          <wp:inline distT="0" distB="0" distL="0" distR="0" wp14:anchorId="77CD0403" wp14:editId="72D06EB2">
            <wp:extent cx="60960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c.jpg"/>
                    <pic:cNvPicPr/>
                  </pic:nvPicPr>
                  <pic:blipFill>
                    <a:blip r:embed="rId5">
                      <a:extLst>
                        <a:ext uri="{28A0092B-C50C-407E-A947-70E740481C1C}">
                          <a14:useLocalDpi xmlns:a14="http://schemas.microsoft.com/office/drawing/2010/main" val="0"/>
                        </a:ext>
                      </a:extLst>
                    </a:blip>
                    <a:stretch>
                      <a:fillRect/>
                    </a:stretch>
                  </pic:blipFill>
                  <pic:spPr>
                    <a:xfrm>
                      <a:off x="0" y="0"/>
                      <a:ext cx="6096000" cy="3581400"/>
                    </a:xfrm>
                    <a:prstGeom prst="rect">
                      <a:avLst/>
                    </a:prstGeom>
                  </pic:spPr>
                </pic:pic>
              </a:graphicData>
            </a:graphic>
          </wp:inline>
        </w:drawing>
      </w:r>
      <w:r w:rsidR="0075143C">
        <w:rPr>
          <w:sz w:val="40"/>
          <w:u w:val="single" w:color="000000"/>
        </w:rPr>
        <w:t>Introduction:</w:t>
      </w:r>
    </w:p>
    <w:p w14:paraId="5C56A89D" w14:textId="777BC98F" w:rsidR="00A56216" w:rsidRPr="00A56216" w:rsidRDefault="00A56216" w:rsidP="00A56216">
      <w:pPr>
        <w:numPr>
          <w:ilvl w:val="0"/>
          <w:numId w:val="1"/>
        </w:numPr>
        <w:spacing w:after="815" w:line="292" w:lineRule="auto"/>
        <w:ind w:right="-15"/>
        <w:rPr>
          <w:b/>
          <w:bCs/>
        </w:rPr>
      </w:pPr>
      <w:r w:rsidRPr="00A56216">
        <w:rPr>
          <w:b/>
          <w:bCs/>
        </w:rPr>
        <w:t xml:space="preserve">Protecting Consumers: Prevents unauthorized transactions </w:t>
      </w:r>
      <w:r w:rsidR="001E6C2E" w:rsidRPr="00A56216">
        <w:rPr>
          <w:b/>
          <w:bCs/>
        </w:rPr>
        <w:t>and identity</w:t>
      </w:r>
      <w:r w:rsidRPr="00A56216">
        <w:rPr>
          <w:b/>
          <w:bCs/>
        </w:rPr>
        <w:t xml:space="preserve"> theft.</w:t>
      </w:r>
    </w:p>
    <w:p w14:paraId="463637ED" w14:textId="319BCFFE" w:rsidR="00A56216" w:rsidRPr="00A56216" w:rsidRDefault="00A56216" w:rsidP="00A56216">
      <w:pPr>
        <w:numPr>
          <w:ilvl w:val="0"/>
          <w:numId w:val="1"/>
        </w:numPr>
        <w:spacing w:after="815" w:line="292" w:lineRule="auto"/>
        <w:ind w:right="-15"/>
        <w:rPr>
          <w:b/>
          <w:bCs/>
        </w:rPr>
      </w:pPr>
      <w:r w:rsidRPr="00A56216">
        <w:rPr>
          <w:b/>
          <w:bCs/>
        </w:rPr>
        <w:lastRenderedPageBreak/>
        <w:t>Protecting Businesses: Safeguards against revenue loss and</w:t>
      </w:r>
      <w:r>
        <w:rPr>
          <w:b/>
          <w:bCs/>
        </w:rPr>
        <w:t xml:space="preserve"> </w:t>
      </w:r>
      <w:r w:rsidRPr="00A56216">
        <w:rPr>
          <w:b/>
          <w:bCs/>
        </w:rPr>
        <w:t>reputational damage.</w:t>
      </w:r>
    </w:p>
    <w:p w14:paraId="21F06C1F" w14:textId="4C651CB6" w:rsidR="00A56216" w:rsidRPr="00A56216" w:rsidRDefault="00A56216" w:rsidP="00A56216">
      <w:pPr>
        <w:numPr>
          <w:ilvl w:val="0"/>
          <w:numId w:val="1"/>
        </w:numPr>
        <w:spacing w:after="815" w:line="292" w:lineRule="auto"/>
        <w:ind w:right="-15"/>
        <w:rPr>
          <w:b/>
          <w:bCs/>
        </w:rPr>
      </w:pPr>
      <w:r w:rsidRPr="00A56216">
        <w:rPr>
          <w:b/>
          <w:bCs/>
        </w:rPr>
        <w:t xml:space="preserve">Reducing Financial Losses: Minimizes financial impact </w:t>
      </w:r>
      <w:r w:rsidR="001E6C2E" w:rsidRPr="00A56216">
        <w:rPr>
          <w:b/>
          <w:bCs/>
        </w:rPr>
        <w:t>on individuals</w:t>
      </w:r>
      <w:r w:rsidRPr="00A56216">
        <w:rPr>
          <w:b/>
          <w:bCs/>
        </w:rPr>
        <w:t xml:space="preserve"> and organizations.</w:t>
      </w:r>
    </w:p>
    <w:p w14:paraId="51EF918C" w14:textId="6F0F9CEA" w:rsidR="00A56216" w:rsidRDefault="00A56216" w:rsidP="00A56216">
      <w:pPr>
        <w:numPr>
          <w:ilvl w:val="0"/>
          <w:numId w:val="1"/>
        </w:numPr>
        <w:spacing w:after="815" w:line="292" w:lineRule="auto"/>
        <w:ind w:right="-15"/>
        <w:rPr>
          <w:b/>
          <w:bCs/>
        </w:rPr>
      </w:pPr>
      <w:r w:rsidRPr="00A56216">
        <w:rPr>
          <w:b/>
          <w:bCs/>
        </w:rPr>
        <w:t xml:space="preserve">Maintaining Trust in the Financial System: Ensures </w:t>
      </w:r>
      <w:r w:rsidR="001E6C2E" w:rsidRPr="00A56216">
        <w:rPr>
          <w:b/>
          <w:bCs/>
        </w:rPr>
        <w:t>confidence in</w:t>
      </w:r>
      <w:r w:rsidRPr="00A56216">
        <w:rPr>
          <w:b/>
          <w:bCs/>
        </w:rPr>
        <w:t xml:space="preserve"> payment networks.</w:t>
      </w:r>
    </w:p>
    <w:p w14:paraId="66A6847A" w14:textId="305F3923" w:rsidR="0075143C" w:rsidRPr="00990AC7" w:rsidRDefault="0075143C" w:rsidP="00A56216">
      <w:pPr>
        <w:numPr>
          <w:ilvl w:val="0"/>
          <w:numId w:val="1"/>
        </w:numPr>
        <w:spacing w:after="815" w:line="292" w:lineRule="auto"/>
        <w:ind w:right="-15"/>
        <w:rPr>
          <w:b/>
          <w:bCs/>
        </w:rPr>
      </w:pPr>
      <w:r w:rsidRPr="00A56216">
        <w:rPr>
          <w:b/>
          <w:bCs/>
        </w:rPr>
        <w:t xml:space="preserve">Future Developments </w:t>
      </w:r>
      <w:r w:rsidR="00990AC7">
        <w:rPr>
          <w:b/>
          <w:bCs/>
        </w:rPr>
        <w:t>:</w:t>
      </w:r>
      <w:r w:rsidR="00990AC7" w:rsidRPr="00990AC7">
        <w:rPr>
          <w:color w:val="111111"/>
          <w:shd w:val="clear" w:color="auto" w:fill="FFFFFF"/>
        </w:rPr>
        <w:t>we need credit card fraud detection techniques</w:t>
      </w:r>
      <w:r w:rsidR="00990AC7" w:rsidRPr="00990AC7">
        <w:rPr>
          <w:rStyle w:val="Strong"/>
          <w:color w:val="111111"/>
          <w:shd w:val="clear" w:color="auto" w:fill="FFFFFF"/>
        </w:rPr>
        <w:t> to protect the cardholders from false activity.</w:t>
      </w:r>
      <w:r w:rsidR="00990AC7" w:rsidRPr="00990AC7">
        <w:rPr>
          <w:color w:val="111111"/>
          <w:shd w:val="clear" w:color="auto" w:fill="FFFFFF"/>
        </w:rPr>
        <w:t> India is on its way to becoming a developed country. To achieve this, the Government of India (</w:t>
      </w:r>
      <w:proofErr w:type="spellStart"/>
      <w:r w:rsidR="00990AC7" w:rsidRPr="00990AC7">
        <w:rPr>
          <w:color w:val="111111"/>
          <w:shd w:val="clear" w:color="auto" w:fill="FFFFFF"/>
        </w:rPr>
        <w:t>GoI</w:t>
      </w:r>
      <w:proofErr w:type="spellEnd"/>
      <w:r w:rsidR="00990AC7" w:rsidRPr="00990AC7">
        <w:rPr>
          <w:color w:val="111111"/>
          <w:shd w:val="clear" w:color="auto" w:fill="FFFFFF"/>
        </w:rPr>
        <w:t>) has launched several initiatives and one of these is Digital India Campaign.</w:t>
      </w:r>
    </w:p>
    <w:p w14:paraId="1D351A48" w14:textId="77777777" w:rsidR="0075143C" w:rsidRDefault="0075143C" w:rsidP="0075143C">
      <w:pPr>
        <w:spacing w:after="815" w:line="292" w:lineRule="auto"/>
        <w:ind w:left="-5" w:right="-15" w:hanging="10"/>
      </w:pPr>
      <w:r>
        <w:rPr>
          <w:sz w:val="40"/>
          <w:u w:val="single" w:color="000000"/>
        </w:rPr>
        <w:t>Content for Project Phase 2 :</w:t>
      </w:r>
    </w:p>
    <w:p w14:paraId="71236D57" w14:textId="77777777" w:rsidR="001B3A99" w:rsidRPr="001B3A99" w:rsidRDefault="001B3A99" w:rsidP="0075143C">
      <w:pPr>
        <w:spacing w:after="354"/>
        <w:ind w:left="0" w:right="0" w:firstLine="0"/>
        <w:rPr>
          <w:color w:val="222222"/>
          <w:szCs w:val="28"/>
          <w:shd w:val="clear" w:color="auto" w:fill="FFFFFF"/>
        </w:rPr>
      </w:pPr>
      <w:r w:rsidRPr="001B3A99">
        <w:rPr>
          <w:color w:val="222222"/>
          <w:szCs w:val="28"/>
          <w:shd w:val="clear" w:color="auto" w:fill="FFFFFF"/>
        </w:rPr>
        <w:t xml:space="preserve">For </w:t>
      </w:r>
      <w:proofErr w:type="spellStart"/>
      <w:r w:rsidRPr="001B3A99">
        <w:rPr>
          <w:color w:val="222222"/>
          <w:szCs w:val="28"/>
          <w:shd w:val="clear" w:color="auto" w:fill="FFFFFF"/>
        </w:rPr>
        <w:t>analyzing</w:t>
      </w:r>
      <w:proofErr w:type="spellEnd"/>
      <w:r w:rsidRPr="001B3A99">
        <w:rPr>
          <w:color w:val="222222"/>
          <w:szCs w:val="28"/>
          <w:shd w:val="clear" w:color="auto" w:fill="FFFFFF"/>
        </w:rPr>
        <w:t xml:space="preserve"> data, we need some libraries. In this section, we are importing all the required libraries like pandas, </w:t>
      </w:r>
      <w:proofErr w:type="spellStart"/>
      <w:r w:rsidRPr="001B3A99">
        <w:rPr>
          <w:color w:val="222222"/>
          <w:szCs w:val="28"/>
          <w:shd w:val="clear" w:color="auto" w:fill="FFFFFF"/>
        </w:rPr>
        <w:t>NumPy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matplotlib</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plotly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seaborn</w:t>
      </w:r>
      <w:proofErr w:type="spellEnd"/>
      <w:r w:rsidRPr="001B3A99">
        <w:rPr>
          <w:color w:val="222222"/>
          <w:szCs w:val="28"/>
          <w:shd w:val="clear" w:color="auto" w:fill="FFFFFF"/>
        </w:rPr>
        <w:t>, and word cloud that are required for data analysis. Check the below code to import all the required libraries.</w:t>
      </w:r>
    </w:p>
    <w:p w14:paraId="7C96F80C" w14:textId="7818F95D" w:rsidR="0075143C" w:rsidRDefault="0075143C" w:rsidP="0075143C">
      <w:pPr>
        <w:spacing w:after="354"/>
        <w:ind w:left="0" w:right="0" w:firstLine="0"/>
      </w:pPr>
      <w:r>
        <w:rPr>
          <w:color w:val="1F1F1F"/>
          <w:sz w:val="40"/>
          <w:u w:val="single" w:color="1F1F1F"/>
        </w:rPr>
        <w:t>Data Source</w:t>
      </w:r>
    </w:p>
    <w:p w14:paraId="46B6ED8E" w14:textId="489A9E78" w:rsidR="0075143C" w:rsidRDefault="0075143C" w:rsidP="0075143C">
      <w:pPr>
        <w:spacing w:after="357" w:line="232" w:lineRule="auto"/>
        <w:ind w:left="0" w:right="0" w:firstLine="720"/>
      </w:pPr>
      <w:r>
        <w:rPr>
          <w:color w:val="1F1F1F"/>
        </w:rPr>
        <w:t>A good data sourc</w:t>
      </w:r>
      <w:r w:rsidR="00A56216">
        <w:rPr>
          <w:color w:val="1F1F1F"/>
        </w:rPr>
        <w:t>e for credit card fraud detection</w:t>
      </w:r>
      <w:r>
        <w:rPr>
          <w:color w:val="1F1F1F"/>
        </w:rPr>
        <w:t xml:space="preserve"> should be Accurate, Complete, Covering the geographic area of interest, Accessible</w:t>
      </w:r>
      <w:r>
        <w:rPr>
          <w:color w:val="1F1F1F"/>
          <w:sz w:val="24"/>
        </w:rPr>
        <w:t>.</w:t>
      </w:r>
    </w:p>
    <w:p w14:paraId="72C42A8A" w14:textId="1AA93103" w:rsidR="0075143C" w:rsidRDefault="0075143C" w:rsidP="0075143C">
      <w:pPr>
        <w:spacing w:after="290"/>
        <w:ind w:left="720" w:right="0" w:firstLine="0"/>
      </w:pPr>
      <w:r>
        <w:rPr>
          <w:color w:val="1F1F1F"/>
        </w:rPr>
        <w:t>Dataset Link: (</w:t>
      </w:r>
      <w:r w:rsidR="00A56216" w:rsidRPr="00A56216">
        <w:rPr>
          <w:color w:val="5B9BD5"/>
          <w:u w:val="single" w:color="5B9BD5"/>
        </w:rPr>
        <w:t>https://www.kaggle.com/datasets/mlg-ulb/creditcardfraud</w:t>
      </w:r>
      <w:r>
        <w:rPr>
          <w:color w:val="1F1F1F"/>
        </w:rPr>
        <w:t>)</w:t>
      </w:r>
    </w:p>
    <w:p w14:paraId="0A45D474" w14:textId="35AD8647" w:rsidR="00EA56A8" w:rsidRDefault="00EA56A8" w:rsidP="00EA56A8">
      <w:pPr>
        <w:pStyle w:val="Heading1"/>
      </w:pPr>
      <w:r w:rsidRPr="00AC1A0D">
        <w:rPr>
          <w:u w:val="single"/>
        </w:rPr>
        <w:t xml:space="preserve">Data Collection and </w:t>
      </w:r>
      <w:r w:rsidR="001E6C2E" w:rsidRPr="00AC1A0D">
        <w:rPr>
          <w:u w:val="single"/>
        </w:rPr>
        <w:t>Pre-processing</w:t>
      </w:r>
      <w:r>
        <w:t>:</w:t>
      </w:r>
    </w:p>
    <w:p w14:paraId="33F423E2" w14:textId="1581716D" w:rsidR="00EA56A8" w:rsidRDefault="00EA56A8" w:rsidP="00EA56A8">
      <w:pPr>
        <w:numPr>
          <w:ilvl w:val="0"/>
          <w:numId w:val="2"/>
        </w:numPr>
        <w:spacing w:after="441"/>
        <w:ind w:firstLine="415"/>
      </w:pPr>
      <w:r>
        <w:rPr>
          <w:lang w:val="en-US"/>
        </w:rPr>
        <w:t xml:space="preserve">Data collection </w:t>
      </w:r>
      <w:r w:rsidR="00A56216">
        <w:rPr>
          <w:lang w:val="en-US"/>
        </w:rPr>
        <w:t>:</w:t>
      </w:r>
      <w:r w:rsidR="00A56216" w:rsidRPr="00A56216">
        <w:rPr>
          <w:rFonts w:ascii="Arial" w:hAnsi="Arial" w:cs="Arial"/>
          <w:color w:val="111111"/>
          <w:sz w:val="30"/>
          <w:szCs w:val="30"/>
          <w:shd w:val="clear" w:color="auto" w:fill="FFFFFF"/>
        </w:rPr>
        <w:t xml:space="preserve"> </w:t>
      </w:r>
      <w:r w:rsidR="00A56216" w:rsidRPr="00A56216">
        <w:rPr>
          <w:color w:val="111111"/>
          <w:szCs w:val="28"/>
          <w:shd w:val="clear" w:color="auto" w:fill="FFFFFF"/>
        </w:rPr>
        <w:t>With Credit Card Fraud Detection, this project demonstrates the modelling of a data collection using </w:t>
      </w:r>
      <w:r w:rsidR="00A56216" w:rsidRPr="00A56216">
        <w:rPr>
          <w:rStyle w:val="Strong"/>
          <w:color w:val="111111"/>
          <w:szCs w:val="28"/>
        </w:rPr>
        <w:t>machine learning</w:t>
      </w:r>
      <w:r w:rsidR="00A56216" w:rsidRPr="00A56216">
        <w:rPr>
          <w:color w:val="111111"/>
          <w:szCs w:val="28"/>
          <w:shd w:val="clear" w:color="auto" w:fill="FFFFFF"/>
        </w:rPr>
        <w:t xml:space="preserve">. </w:t>
      </w:r>
      <w:r w:rsidR="001E6C2E" w:rsidRPr="00A56216">
        <w:rPr>
          <w:color w:val="111111"/>
          <w:szCs w:val="28"/>
          <w:shd w:val="clear" w:color="auto" w:fill="FFFFFF"/>
        </w:rPr>
        <w:lastRenderedPageBreak/>
        <w:t>Modelling</w:t>
      </w:r>
      <w:r w:rsidR="00A56216"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sidR="00A56216">
        <w:rPr>
          <w:rFonts w:ascii="Arial" w:hAnsi="Arial" w:cs="Arial"/>
          <w:color w:val="111111"/>
          <w:sz w:val="30"/>
          <w:szCs w:val="30"/>
          <w:shd w:val="clear" w:color="auto" w:fill="FFFFFF"/>
        </w:rPr>
        <w:t>.</w:t>
      </w:r>
    </w:p>
    <w:p w14:paraId="4054267F" w14:textId="1AE0D94D" w:rsidR="00EA56A8" w:rsidRDefault="00EA56A8" w:rsidP="00EA56A8">
      <w:pPr>
        <w:pStyle w:val="Heading1"/>
        <w:shd w:val="clear" w:color="auto" w:fill="FFFFFF"/>
        <w:rPr>
          <w:rFonts w:ascii="Merriweather" w:hAnsi="Merriweather"/>
          <w:color w:val="212121"/>
          <w:sz w:val="48"/>
        </w:rPr>
      </w:pPr>
      <w:r>
        <w:t xml:space="preserve">Data </w:t>
      </w:r>
      <w:r w:rsidR="001E6C2E">
        <w:t>pre-processing</w:t>
      </w:r>
      <w:r>
        <w:t xml:space="preserve">: </w:t>
      </w:r>
      <w:r w:rsidR="001E6C2E" w:rsidRPr="00EA56A8">
        <w:rPr>
          <w:color w:val="212121"/>
        </w:rPr>
        <w:t>Analysing</w:t>
      </w:r>
      <w:r w:rsidRPr="00EA56A8">
        <w:rPr>
          <w:color w:val="212121"/>
        </w:rPr>
        <w:t xml:space="preserve"> the effect of data preprocessing techniques using machine learning </w:t>
      </w:r>
      <w:r w:rsidRPr="00EA56A8">
        <w:rPr>
          <w:color w:val="212121"/>
          <w:sz w:val="28"/>
          <w:szCs w:val="28"/>
        </w:rPr>
        <w:t>algorithms</w:t>
      </w:r>
      <w:r w:rsidRPr="00EA56A8">
        <w:rPr>
          <w:color w:val="212121"/>
        </w:rPr>
        <w:t xml:space="preserve"> on the diagnosis of </w:t>
      </w:r>
      <w:r w:rsidR="00A56216">
        <w:rPr>
          <w:color w:val="212121"/>
          <w:sz w:val="28"/>
          <w:szCs w:val="28"/>
        </w:rPr>
        <w:t>fraud detection</w:t>
      </w:r>
    </w:p>
    <w:p w14:paraId="3811625A" w14:textId="7755B092" w:rsidR="00EA56A8" w:rsidRDefault="00EA56A8" w:rsidP="00A56216">
      <w:pPr>
        <w:spacing w:after="441"/>
        <w:ind w:left="415" w:firstLine="0"/>
      </w:pPr>
    </w:p>
    <w:p w14:paraId="0DF6FAF4" w14:textId="77777777" w:rsidR="00EA56A8" w:rsidRPr="00AC1A0D" w:rsidRDefault="00EA56A8" w:rsidP="00EA56A8">
      <w:pPr>
        <w:pStyle w:val="Heading1"/>
        <w:rPr>
          <w:u w:val="single"/>
        </w:rPr>
      </w:pPr>
      <w:r w:rsidRPr="00AC1A0D">
        <w:rPr>
          <w:u w:val="single"/>
        </w:rPr>
        <w:t>Exploratory Data Analysis ( EDA ):</w:t>
      </w:r>
    </w:p>
    <w:p w14:paraId="72FD0808" w14:textId="77777777" w:rsidR="00A56216" w:rsidRDefault="00A56216" w:rsidP="00EA56A8">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23D6EAD6" w14:textId="702A072D" w:rsidR="00EA56A8" w:rsidRPr="00AC1A0D" w:rsidRDefault="00EA56A8" w:rsidP="00EA56A8">
      <w:pPr>
        <w:pStyle w:val="Heading1"/>
        <w:rPr>
          <w:color w:val="auto"/>
          <w:u w:val="single"/>
        </w:rPr>
      </w:pPr>
      <w:r w:rsidRPr="00AC1A0D">
        <w:rPr>
          <w:color w:val="auto"/>
          <w:u w:val="single"/>
        </w:rPr>
        <w:t>Feature Engineering:</w:t>
      </w:r>
    </w:p>
    <w:p w14:paraId="6F96CDB9" w14:textId="77777777" w:rsidR="00246CC6" w:rsidRPr="00246CC6" w:rsidRDefault="00246CC6" w:rsidP="00EA56A8">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6"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182DF13F" w14:textId="075F1BDC" w:rsidR="00EA56A8" w:rsidRDefault="00EA56A8" w:rsidP="00EA56A8">
      <w:pPr>
        <w:spacing w:after="378" w:line="244" w:lineRule="auto"/>
        <w:ind w:left="10" w:right="-15" w:hanging="10"/>
      </w:pPr>
      <w:r>
        <w:rPr>
          <w:sz w:val="32"/>
          <w:u w:val="single" w:color="000000"/>
        </w:rPr>
        <w:t>Advanced Regression Techniques:</w:t>
      </w:r>
    </w:p>
    <w:p w14:paraId="2E09A91D" w14:textId="2CEA0FB0" w:rsidR="00246CC6" w:rsidRDefault="00246CC6" w:rsidP="00EA56A8">
      <w:pPr>
        <w:pStyle w:val="Heading1"/>
        <w:rPr>
          <w:rFonts w:ascii="Segoe UI" w:hAnsi="Segoe UI" w:cs="Segoe UI"/>
          <w:color w:val="111111"/>
        </w:rPr>
      </w:pPr>
      <w:r w:rsidRPr="00246CC6">
        <w:rPr>
          <w:color w:val="111111"/>
          <w:sz w:val="28"/>
          <w:szCs w:val="28"/>
        </w:rPr>
        <w:lastRenderedPageBreak/>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7"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8"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9" w:tgtFrame="_blank" w:history="1">
        <w:r w:rsidRPr="00246CC6">
          <w:rPr>
            <w:rStyle w:val="Hyperlink"/>
            <w:color w:val="auto"/>
            <w:sz w:val="28"/>
            <w:szCs w:val="28"/>
            <w:vertAlign w:val="superscript"/>
          </w:rPr>
          <w:t>2</w:t>
        </w:r>
      </w:hyperlink>
      <w:r w:rsidRPr="00246CC6">
        <w:rPr>
          <w:color w:val="auto"/>
          <w:sz w:val="28"/>
          <w:szCs w:val="28"/>
        </w:rPr>
        <w:t>. </w:t>
      </w:r>
      <w:hyperlink r:id="rId10" w:tgtFrame="_blank" w:history="1">
        <w:r w:rsidRPr="00246CC6">
          <w:rPr>
            <w:rStyle w:val="Hyperlink"/>
            <w:color w:val="auto"/>
            <w:sz w:val="28"/>
            <w:szCs w:val="28"/>
          </w:rPr>
          <w:t>The paper also demonstrated that their proposed approach outperforms existing systems</w:t>
        </w:r>
        <w:r w:rsidRPr="00246CC6">
          <w:rPr>
            <w:rStyle w:val="Hyperlink"/>
            <w:rFonts w:ascii="Segoe UI" w:hAnsi="Segoe UI" w:cs="Segoe UI"/>
            <w:color w:val="auto"/>
          </w:rPr>
          <w:t> </w:t>
        </w:r>
      </w:hyperlink>
      <w:r>
        <w:rPr>
          <w:rFonts w:ascii="Segoe UI" w:hAnsi="Segoe UI" w:cs="Segoe UI"/>
          <w:vertAlign w:val="superscript"/>
        </w:rPr>
        <w:t>.</w:t>
      </w:r>
    </w:p>
    <w:p w14:paraId="4A7EB269" w14:textId="43A98ADC" w:rsidR="00EA56A8" w:rsidRPr="00AC1A0D" w:rsidRDefault="00EA56A8" w:rsidP="00EA56A8">
      <w:pPr>
        <w:pStyle w:val="Heading1"/>
        <w:rPr>
          <w:u w:val="single"/>
        </w:rPr>
      </w:pPr>
      <w:r w:rsidRPr="00AC1A0D">
        <w:rPr>
          <w:u w:val="single"/>
        </w:rPr>
        <w:t>Model Interpretability:</w:t>
      </w:r>
    </w:p>
    <w:p w14:paraId="328E5C2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A72EA7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459A837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53B2661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E025AF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B697A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886708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3897FBF4"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39A9A4B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3C2101F5"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954E90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297D516B"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7A94A7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449A93D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9268C6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56E60BF6"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2FCA2C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60FEDD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2C93C6C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C3C99CE"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BE5367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23669F9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3306089A"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984C92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4624878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0270E52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40147E4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6D3C896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67167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07ABD71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666692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08084A4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0CB85107" w14:textId="289BCC38" w:rsidR="00EA56A8" w:rsidRPr="00246CC6" w:rsidRDefault="00246CC6" w:rsidP="00EA56A8">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r w:rsidR="001E6C2E" w:rsidRPr="00246CC6">
        <w:rPr>
          <w:szCs w:val="28"/>
        </w:rPr>
        <w:t>analysing</w:t>
      </w:r>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1609295A" w14:textId="77777777" w:rsidR="00EA56A8" w:rsidRPr="00AC1A0D" w:rsidRDefault="00EA56A8" w:rsidP="00EA56A8">
      <w:pPr>
        <w:pStyle w:val="Heading1"/>
        <w:rPr>
          <w:u w:val="single"/>
        </w:rPr>
      </w:pPr>
      <w:r w:rsidRPr="00AC1A0D">
        <w:rPr>
          <w:u w:val="single"/>
        </w:rPr>
        <w:lastRenderedPageBreak/>
        <w:t>Deployment and Prediction:</w:t>
      </w:r>
    </w:p>
    <w:p w14:paraId="788410D2" w14:textId="25C7B465" w:rsidR="00EA56A8" w:rsidRDefault="00EA56A8" w:rsidP="00EA56A8">
      <w:pPr>
        <w:ind w:left="425" w:firstLine="0"/>
      </w:pPr>
      <w:r>
        <w:rPr>
          <w:sz w:val="16"/>
        </w:rPr>
        <w:sym w:font="Times New Roman" w:char="F06C"/>
      </w:r>
      <w:r>
        <w:rPr>
          <w:sz w:val="16"/>
        </w:rPr>
        <w:t xml:space="preserve"> </w:t>
      </w:r>
      <w:r>
        <w:t xml:space="preserve">Deploy the chosen regression model to </w:t>
      </w:r>
      <w:r w:rsidR="00246CC6">
        <w:t>credit card fraud detection</w:t>
      </w:r>
    </w:p>
    <w:p w14:paraId="7D865227" w14:textId="7C4083EA" w:rsidR="00EA56A8" w:rsidRDefault="00EA56A8" w:rsidP="00EA56A8">
      <w:pPr>
        <w:spacing w:after="964"/>
      </w:pPr>
      <w:r>
        <w:rPr>
          <w:sz w:val="16"/>
        </w:rPr>
        <w:sym w:font="Times New Roman" w:char="F06C"/>
      </w:r>
      <w:r>
        <w:rPr>
          <w:sz w:val="16"/>
        </w:rPr>
        <w:t xml:space="preserve"> </w:t>
      </w:r>
      <w:r>
        <w:t>Develop a user-friendly interface for users to input property features</w:t>
      </w:r>
      <w:r w:rsidR="0013622C">
        <w:t>.</w:t>
      </w:r>
    </w:p>
    <w:p w14:paraId="250AAAC4" w14:textId="77777777" w:rsidR="00EA56A8" w:rsidRPr="00AC1A0D" w:rsidRDefault="00EA56A8" w:rsidP="00EA56A8">
      <w:pPr>
        <w:spacing w:after="72" w:line="244" w:lineRule="auto"/>
        <w:ind w:left="-5" w:right="-15" w:hanging="10"/>
        <w:rPr>
          <w:u w:val="single"/>
        </w:rPr>
      </w:pPr>
      <w:r w:rsidRPr="00AC1A0D">
        <w:rPr>
          <w:sz w:val="40"/>
          <w:u w:val="single"/>
        </w:rPr>
        <w:t>Program:</w:t>
      </w:r>
    </w:p>
    <w:p w14:paraId="06E9EAC3" w14:textId="77777777" w:rsidR="00915B8A" w:rsidRDefault="00915B8A" w:rsidP="00915B8A">
      <w:pPr>
        <w:spacing w:after="0"/>
        <w:ind w:left="0" w:right="0" w:firstLine="0"/>
        <w:jc w:val="center"/>
        <w:rPr>
          <w:ins w:id="0" w:author="Unknown"/>
          <w:rFonts w:ascii="Lato" w:hAnsi="Lato"/>
          <w:color w:val="4A4A4A"/>
          <w:sz w:val="24"/>
          <w:shd w:val="clear" w:color="auto" w:fill="FFFFFF"/>
        </w:rPr>
      </w:pPr>
      <w:ins w:id="1" w:author="Unknown">
        <w:r>
          <w:rPr>
            <w:rFonts w:ascii="Lato" w:hAnsi="Lato"/>
            <w:color w:val="4A4A4A"/>
            <w:shd w:val="clear" w:color="auto" w:fill="FFFFFF"/>
          </w:rPr>
          <w:br/>
        </w:r>
      </w:ins>
    </w:p>
    <w:p w14:paraId="35933DE6" w14:textId="6350B840" w:rsidR="00915B8A" w:rsidRDefault="00246CC6" w:rsidP="00915B8A">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25C7212E" w14:textId="77777777" w:rsidR="00246CC6" w:rsidRPr="00246CC6" w:rsidRDefault="00246CC6" w:rsidP="00246CC6"/>
    <w:p w14:paraId="30A6197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matplotlib seaborn</w:t>
      </w:r>
    </w:p>
    <w:p w14:paraId="6F2C0E9F" w14:textId="5D7DFFE0" w:rsidR="00246CC6" w:rsidRDefault="00246CC6" w:rsidP="00246CC6">
      <w:pPr>
        <w:shd w:val="clear" w:color="auto" w:fill="FFFFFF"/>
        <w:ind w:left="0" w:firstLine="0"/>
        <w:rPr>
          <w:rFonts w:ascii="Arial" w:hAnsi="Arial" w:cs="Arial"/>
          <w:color w:val="0077AA"/>
          <w:sz w:val="30"/>
          <w:szCs w:val="30"/>
        </w:rPr>
      </w:pPr>
    </w:p>
    <w:p w14:paraId="0839D789"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77AAB99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6B9E1D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pd</w:t>
      </w:r>
    </w:p>
    <w:p w14:paraId="2BDC0DD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340C5F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59A5780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3BFAE6D5" w14:textId="25E0DB54" w:rsidR="00246CC6" w:rsidRDefault="00246CC6" w:rsidP="00246CC6">
      <w:pPr>
        <w:shd w:val="clear" w:color="auto" w:fill="FFFFFF"/>
        <w:rPr>
          <w:rFonts w:ascii="Arial" w:hAnsi="Arial" w:cs="Arial"/>
          <w:color w:val="0077AA"/>
          <w:sz w:val="30"/>
          <w:szCs w:val="30"/>
        </w:rPr>
      </w:pPr>
    </w:p>
    <w:p w14:paraId="237652FF"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11"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20FE2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creditcard.csv</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5E87416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5E43701" w14:textId="7288EA62" w:rsidR="00246CC6" w:rsidRDefault="00246CC6" w:rsidP="00246CC6">
      <w:pPr>
        <w:shd w:val="clear" w:color="auto" w:fill="FFFFFF"/>
        <w:rPr>
          <w:rFonts w:ascii="Arial" w:hAnsi="Arial" w:cs="Arial"/>
          <w:color w:val="0077AA"/>
          <w:sz w:val="30"/>
          <w:szCs w:val="30"/>
        </w:rPr>
      </w:pPr>
    </w:p>
    <w:p w14:paraId="1F1ED2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0926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w:t>
      </w:r>
      <w:r>
        <w:rPr>
          <w:rStyle w:val="HTMLCode"/>
          <w:rFonts w:ascii="Consolas" w:eastAsiaTheme="majorEastAsia" w:hAnsi="Consolas"/>
          <w:color w:val="000000"/>
          <w:sz w:val="23"/>
          <w:szCs w:val="23"/>
        </w:rPr>
        <w:lastRenderedPageBreak/>
        <w:t>│ V22       │ V23       │ V24       │ V25       │ V26       │ V27       │ V28       │ Amount │ Class ║</w:t>
      </w:r>
    </w:p>
    <w:p w14:paraId="05AE80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289149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FE729D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23BE54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D8CBE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E12822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718F9D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434E8B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CCFD4B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C2091C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886421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A20CF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0D7A0A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3A8FA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0A64FA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74AFD9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2EFFCD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C3ECF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667B62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3C39C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258E740"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77AC2D8E" w14:textId="06988548" w:rsidR="00246CC6" w:rsidRDefault="00246CC6" w:rsidP="00246CC6">
      <w:pPr>
        <w:shd w:val="clear" w:color="auto" w:fill="FFFFFF"/>
        <w:ind w:left="0" w:firstLine="0"/>
        <w:rPr>
          <w:rFonts w:ascii="Arial" w:hAnsi="Arial" w:cs="Arial"/>
          <w:color w:val="0077AA"/>
          <w:sz w:val="30"/>
          <w:szCs w:val="30"/>
        </w:rPr>
      </w:pPr>
    </w:p>
    <w:p w14:paraId="235CA057" w14:textId="77777777" w:rsidR="00246CC6" w:rsidRDefault="00246CC6" w:rsidP="00246CC6">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xml:space="preserve"> are the only features </w:t>
      </w:r>
      <w:r>
        <w:rPr>
          <w:rFonts w:ascii="Helvetica" w:hAnsi="Helvetica" w:cs="Arial"/>
          <w:color w:val="212529"/>
        </w:rPr>
        <w:lastRenderedPageBreak/>
        <w:t>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37FF7E8" w14:textId="51CDB20D" w:rsidR="00246CC6" w:rsidRDefault="00246CC6" w:rsidP="00246CC6">
      <w:pPr>
        <w:rPr>
          <w:color w:val="auto"/>
          <w:sz w:val="24"/>
          <w:szCs w:val="24"/>
        </w:rPr>
      </w:pPr>
    </w:p>
    <w:p w14:paraId="4F565200" w14:textId="77777777" w:rsidR="00246CC6" w:rsidRPr="00246CC6" w:rsidRDefault="00246CC6" w:rsidP="00246CC6">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0D6C1D9B" w14:textId="03E3B61A" w:rsidR="00246CC6" w:rsidRDefault="00246CC6" w:rsidP="00246CC6">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07B86DF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95E9D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4DDE669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8129D9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60D8B2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74365FA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64D02C76"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21469B56" w14:textId="58FD2E3D" w:rsidR="00246CC6" w:rsidRDefault="00246CC6" w:rsidP="00246CC6">
      <w:pPr>
        <w:shd w:val="clear" w:color="auto" w:fill="FFFFFF"/>
        <w:ind w:left="0" w:firstLine="0"/>
        <w:rPr>
          <w:rFonts w:ascii="Arial" w:hAnsi="Arial" w:cs="Arial"/>
          <w:color w:val="0077AA"/>
          <w:sz w:val="30"/>
          <w:szCs w:val="30"/>
        </w:rPr>
      </w:pPr>
    </w:p>
    <w:p w14:paraId="2CC1FE5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9484AF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5570D85F"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65298AE7" w14:textId="1092207B" w:rsidR="00246CC6" w:rsidRDefault="00246CC6" w:rsidP="00246CC6">
      <w:pPr>
        <w:shd w:val="clear" w:color="auto" w:fill="FFFFFF"/>
        <w:rPr>
          <w:rFonts w:ascii="Arial" w:hAnsi="Arial" w:cs="Arial"/>
          <w:color w:val="0077AA"/>
          <w:sz w:val="30"/>
          <w:szCs w:val="30"/>
        </w:rPr>
      </w:pPr>
    </w:p>
    <w:p w14:paraId="05C2AA52" w14:textId="7B46E58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32C833A1" wp14:editId="46E93299">
            <wp:extent cx="2619375" cy="2200275"/>
            <wp:effectExtent l="0" t="0" r="0" b="0"/>
            <wp:docPr id="7" name="Picture 7"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180CBC92"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There is an imbalance in the data, with only 0.17% of the total cases being fraudulent.</w:t>
      </w:r>
    </w:p>
    <w:p w14:paraId="3BAAEA08"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222AD0A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F9287E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3758E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FE1F0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39CD88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D041D7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41EB57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7C92C58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5AFD4C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6581E9B8" w14:textId="369754B1" w:rsidR="00246CC6" w:rsidRDefault="00246CC6" w:rsidP="00246CC6">
      <w:pPr>
        <w:shd w:val="clear" w:color="auto" w:fill="FFFFFF"/>
        <w:rPr>
          <w:rFonts w:ascii="Arial" w:hAnsi="Arial" w:cs="Arial"/>
          <w:color w:val="0077AA"/>
          <w:sz w:val="30"/>
          <w:szCs w:val="30"/>
        </w:rPr>
      </w:pPr>
    </w:p>
    <w:p w14:paraId="43F0307A" w14:textId="72309F36"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457178A3" wp14:editId="65E08A90">
            <wp:extent cx="7143750" cy="1752600"/>
            <wp:effectExtent l="0" t="0" r="0" b="0"/>
            <wp:docPr id="6" name="Picture 6"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7080A317" w14:textId="5170EEC8"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11FDA35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A700F5B"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809EC3A" w14:textId="699D451A" w:rsidR="00246CC6" w:rsidRDefault="00246CC6" w:rsidP="00246CC6">
      <w:pPr>
        <w:shd w:val="clear" w:color="auto" w:fill="FFFFFF"/>
        <w:rPr>
          <w:rFonts w:ascii="Arial" w:hAnsi="Arial" w:cs="Arial"/>
          <w:color w:val="0077AA"/>
          <w:sz w:val="30"/>
          <w:szCs w:val="30"/>
        </w:rPr>
      </w:pPr>
    </w:p>
    <w:p w14:paraId="3FB842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1ADE71D2"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62C14128" w14:textId="73D1371C" w:rsidR="00246CC6" w:rsidRDefault="00246CC6" w:rsidP="00246CC6">
      <w:pPr>
        <w:shd w:val="clear" w:color="auto" w:fill="FFFFFF"/>
        <w:rPr>
          <w:rFonts w:ascii="Arial" w:hAnsi="Arial" w:cs="Arial"/>
          <w:color w:val="0077AA"/>
          <w:sz w:val="30"/>
          <w:szCs w:val="30"/>
        </w:rPr>
      </w:pPr>
    </w:p>
    <w:p w14:paraId="2AED7A64"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737D268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233B8E2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3EC8BC0B" w14:textId="547254D2" w:rsidR="00246CC6" w:rsidRDefault="00246CC6" w:rsidP="00246CC6">
      <w:pPr>
        <w:shd w:val="clear" w:color="auto" w:fill="FFFFFF"/>
        <w:ind w:left="0" w:firstLine="0"/>
        <w:rPr>
          <w:rFonts w:ascii="Arial" w:hAnsi="Arial" w:cs="Arial"/>
          <w:color w:val="0077AA"/>
          <w:sz w:val="30"/>
          <w:szCs w:val="30"/>
        </w:rPr>
      </w:pPr>
    </w:p>
    <w:p w14:paraId="35E2B7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55B8E4A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3129F8D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323D61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77C0E1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std         </w:t>
      </w:r>
      <w:r>
        <w:rPr>
          <w:rStyle w:val="token"/>
          <w:rFonts w:ascii="Consolas" w:hAnsi="Consolas"/>
          <w:color w:val="990055"/>
          <w:sz w:val="23"/>
          <w:szCs w:val="23"/>
        </w:rPr>
        <w:t>250.120109</w:t>
      </w:r>
    </w:p>
    <w:p w14:paraId="3D9C8FE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3A49E74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403ACF3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2B2C0F7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545A92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31AEBC5A"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177CA11D" w14:textId="55B20CEC" w:rsidR="00246CC6" w:rsidRDefault="00246CC6" w:rsidP="00246CC6">
      <w:pPr>
        <w:shd w:val="clear" w:color="auto" w:fill="FFFFFF"/>
        <w:rPr>
          <w:rFonts w:ascii="Arial" w:hAnsi="Arial" w:cs="Arial"/>
          <w:color w:val="0077AA"/>
          <w:sz w:val="30"/>
          <w:szCs w:val="30"/>
        </w:rPr>
      </w:pPr>
    </w:p>
    <w:p w14:paraId="233D95E7"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4ED87C6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622A23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05A2129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35B0F4B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60CDDC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549264E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0F3623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EE4C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12F40EB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37E512D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6A0FA6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756CCC8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set_xlabel</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69EEC24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7A05EB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2E5F2193" w14:textId="05104F72" w:rsidR="00246CC6" w:rsidRDefault="00246CC6" w:rsidP="00246CC6">
      <w:pPr>
        <w:shd w:val="clear" w:color="auto" w:fill="FFFFFF"/>
        <w:rPr>
          <w:rFonts w:ascii="Arial" w:hAnsi="Arial" w:cs="Arial"/>
          <w:color w:val="0077AA"/>
          <w:sz w:val="30"/>
          <w:szCs w:val="30"/>
        </w:rPr>
      </w:pPr>
    </w:p>
    <w:p w14:paraId="1297BEA0" w14:textId="675BC66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52322082" wp14:editId="280BCA47">
            <wp:extent cx="5715000" cy="9058275"/>
            <wp:effectExtent l="0" t="0" r="0" b="9525"/>
            <wp:docPr id="3" name="Picture 3"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6278B8C5" w14:textId="1C56350B" w:rsidR="00246CC6" w:rsidRPr="00246CC6" w:rsidRDefault="00246CC6" w:rsidP="00246CC6">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t>Data Preparation</w:t>
      </w:r>
    </w:p>
    <w:p w14:paraId="46433BB4" w14:textId="77777777" w:rsidR="00246CC6" w:rsidRPr="00246CC6" w:rsidRDefault="00246CC6" w:rsidP="00246CC6"/>
    <w:p w14:paraId="4C5543B1" w14:textId="0A125C95"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3258AB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EBBF1F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5B3E3AFD"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D69E6D4" w14:textId="639945A9" w:rsidR="00246CC6" w:rsidRDefault="00246CC6" w:rsidP="00246CC6">
      <w:pPr>
        <w:shd w:val="clear" w:color="auto" w:fill="FFFFFF"/>
        <w:rPr>
          <w:rFonts w:ascii="Arial" w:hAnsi="Arial" w:cs="Arial"/>
          <w:color w:val="0077AA"/>
          <w:sz w:val="30"/>
          <w:szCs w:val="30"/>
        </w:rPr>
      </w:pPr>
    </w:p>
    <w:p w14:paraId="62C95AE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61B26FD8"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15799653" w14:textId="398415A5" w:rsidR="00246CC6" w:rsidRDefault="00246CC6" w:rsidP="00246CC6">
      <w:pPr>
        <w:shd w:val="clear" w:color="auto" w:fill="FFFFFF"/>
        <w:ind w:left="0" w:firstLine="0"/>
        <w:rPr>
          <w:rFonts w:ascii="Arial" w:hAnsi="Arial" w:cs="Arial"/>
          <w:color w:val="0077AA"/>
          <w:sz w:val="30"/>
          <w:szCs w:val="30"/>
        </w:rPr>
      </w:pPr>
    </w:p>
    <w:p w14:paraId="7488B45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B7C0E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2151B9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scaler</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7577E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29A5C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06D729A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7664796" w14:textId="7A39FCB5" w:rsidR="00246CC6" w:rsidRDefault="00246CC6" w:rsidP="00246CC6">
      <w:pPr>
        <w:shd w:val="clear" w:color="auto" w:fill="FFFFFF"/>
        <w:rPr>
          <w:rFonts w:ascii="Arial" w:hAnsi="Arial" w:cs="Arial"/>
          <w:color w:val="0077AA"/>
          <w:sz w:val="30"/>
          <w:szCs w:val="30"/>
        </w:rPr>
      </w:pPr>
    </w:p>
    <w:p w14:paraId="79D4FD63"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r>
        <w:rPr>
          <w:rFonts w:ascii="Helvetica" w:hAnsi="Helvetica" w:cs="Arial"/>
          <w:color w:val="212529"/>
        </w:rPr>
        <w:t> as it's robust to outliers. Output:</w:t>
      </w:r>
    </w:p>
    <w:p w14:paraId="7B09AC2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D1D873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30D934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7BA45B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10B82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649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E1167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2891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D6692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19508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D33376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E0C3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9CB470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71B9E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3F4C5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534ED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7052E4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CCD4A4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A6B87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8FF9C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1126B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9FB58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04677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00240F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2E8FC56"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4423DFC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2F4D445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42429B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4308FAF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A90F7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14:paraId="36656A3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6BA8361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F2FEB18"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5C5AD05C" w14:textId="077F2766" w:rsidR="00246CC6" w:rsidRDefault="00246CC6" w:rsidP="00246CC6">
      <w:pPr>
        <w:shd w:val="clear" w:color="auto" w:fill="FFFFFF"/>
        <w:rPr>
          <w:rFonts w:ascii="Arial" w:hAnsi="Arial" w:cs="Arial"/>
          <w:color w:val="0077AA"/>
          <w:sz w:val="30"/>
          <w:szCs w:val="30"/>
        </w:rPr>
      </w:pPr>
    </w:p>
    <w:p w14:paraId="22F82EB1" w14:textId="77777777" w:rsidR="00246CC6" w:rsidRPr="00AC1A0D" w:rsidRDefault="00246CC6" w:rsidP="00246CC6">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26240AE7"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FC30826" w14:textId="014FC37D" w:rsidR="00246CC6" w:rsidRDefault="00246CC6" w:rsidP="00246CC6">
      <w:pPr>
        <w:shd w:val="clear" w:color="auto" w:fill="FFFFFF"/>
        <w:ind w:left="0" w:firstLine="0"/>
        <w:rPr>
          <w:rFonts w:ascii="Arial" w:hAnsi="Arial" w:cs="Arial"/>
          <w:color w:val="0077AA"/>
          <w:sz w:val="30"/>
          <w:szCs w:val="30"/>
        </w:rPr>
      </w:pPr>
    </w:p>
    <w:p w14:paraId="081C778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CF4ACB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7193B05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49E1DA9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788BC7F7"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25834B43" w14:textId="06EC2B67" w:rsidR="00246CC6" w:rsidRDefault="00246CC6" w:rsidP="00246CC6">
      <w:pPr>
        <w:shd w:val="clear" w:color="auto" w:fill="FFFFFF"/>
        <w:rPr>
          <w:rFonts w:ascii="Arial" w:hAnsi="Arial" w:cs="Arial"/>
          <w:color w:val="0077AA"/>
          <w:sz w:val="30"/>
          <w:szCs w:val="30"/>
        </w:rPr>
      </w:pPr>
    </w:p>
    <w:p w14:paraId="2F1074A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2556F81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1479502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7DC6AB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1EA76E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18494F8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4F7D816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CDA3A9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7B05809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090EE818" w14:textId="77777777" w:rsidR="004F10A8" w:rsidRDefault="004F10A8" w:rsidP="004F10A8">
      <w:pPr>
        <w:pStyle w:val="HTMLPreformatted"/>
        <w:shd w:val="clear" w:color="auto" w:fill="FFFFFF"/>
        <w:rPr>
          <w:rFonts w:ascii="Consolas" w:hAnsi="Consolas"/>
          <w:color w:val="212529"/>
          <w:sz w:val="24"/>
          <w:szCs w:val="24"/>
        </w:rPr>
      </w:pPr>
    </w:p>
    <w:p w14:paraId="309D7947" w14:textId="30318553" w:rsidR="0086281D" w:rsidRPr="001B3A99" w:rsidRDefault="0086281D" w:rsidP="0086281D">
      <w:pPr>
        <w:spacing w:after="354"/>
        <w:ind w:left="0" w:right="0" w:firstLine="0"/>
        <w:rPr>
          <w:color w:val="222222"/>
          <w:szCs w:val="28"/>
          <w:shd w:val="clear" w:color="auto" w:fill="FFFFFF"/>
        </w:rPr>
      </w:pPr>
      <w:r w:rsidRPr="001B3A99">
        <w:rPr>
          <w:color w:val="222222"/>
          <w:szCs w:val="28"/>
          <w:shd w:val="clear" w:color="auto" w:fill="FFFFFF"/>
        </w:rPr>
        <w:t xml:space="preserve">For </w:t>
      </w:r>
      <w:r w:rsidR="001E6C2E" w:rsidRPr="001B3A99">
        <w:rPr>
          <w:color w:val="222222"/>
          <w:szCs w:val="28"/>
          <w:shd w:val="clear" w:color="auto" w:fill="FFFFFF"/>
        </w:rPr>
        <w:t>analysing</w:t>
      </w:r>
      <w:r w:rsidRPr="001B3A99">
        <w:rPr>
          <w:color w:val="222222"/>
          <w:szCs w:val="28"/>
          <w:shd w:val="clear" w:color="auto" w:fill="FFFFFF"/>
        </w:rPr>
        <w:t xml:space="preserve"> data, we need some libraries. In this section, we are importing all the required libraries like pandas, </w:t>
      </w:r>
      <w:proofErr w:type="spellStart"/>
      <w:r w:rsidRPr="001B3A99">
        <w:rPr>
          <w:color w:val="222222"/>
          <w:szCs w:val="28"/>
          <w:shd w:val="clear" w:color="auto" w:fill="FFFFFF"/>
        </w:rPr>
        <w:t>NumPy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matplotlib</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plotly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seaborn</w:t>
      </w:r>
      <w:proofErr w:type="spellEnd"/>
      <w:r w:rsidRPr="001B3A99">
        <w:rPr>
          <w:color w:val="222222"/>
          <w:szCs w:val="28"/>
          <w:shd w:val="clear" w:color="auto" w:fill="FFFFFF"/>
        </w:rPr>
        <w:t>, and word cloud that are required for data analysis. Check the below code to import all the required libraries.</w:t>
      </w:r>
    </w:p>
    <w:p w14:paraId="24425C61" w14:textId="77777777" w:rsidR="0086281D" w:rsidRDefault="0086281D" w:rsidP="0086281D">
      <w:pPr>
        <w:spacing w:after="354"/>
        <w:ind w:left="0" w:right="0" w:firstLine="0"/>
      </w:pPr>
      <w:r>
        <w:rPr>
          <w:color w:val="1F1F1F"/>
          <w:sz w:val="40"/>
          <w:u w:val="single" w:color="1F1F1F"/>
        </w:rPr>
        <w:t>Data Source</w:t>
      </w:r>
    </w:p>
    <w:p w14:paraId="20DEC8EF" w14:textId="77777777" w:rsidR="0086281D" w:rsidRDefault="0086281D" w:rsidP="0086281D">
      <w:pPr>
        <w:spacing w:after="357" w:line="232" w:lineRule="auto"/>
        <w:ind w:left="0" w:right="0" w:firstLine="720"/>
      </w:pPr>
      <w:r>
        <w:rPr>
          <w:color w:val="1F1F1F"/>
        </w:rPr>
        <w:t>A good data source for credit card fraud detection should be Accurate, Complete, Covering the geographic area of interest, Accessible</w:t>
      </w:r>
      <w:r>
        <w:rPr>
          <w:color w:val="1F1F1F"/>
          <w:sz w:val="24"/>
        </w:rPr>
        <w:t>.</w:t>
      </w:r>
    </w:p>
    <w:p w14:paraId="1DCF4E8B" w14:textId="77777777" w:rsidR="0086281D" w:rsidRDefault="0086281D" w:rsidP="0086281D">
      <w:pPr>
        <w:pStyle w:val="Heading1"/>
      </w:pPr>
      <w:r w:rsidRPr="00AC1A0D">
        <w:rPr>
          <w:u w:val="single"/>
        </w:rPr>
        <w:t xml:space="preserve">Data Collection and </w:t>
      </w:r>
      <w:proofErr w:type="spellStart"/>
      <w:r w:rsidRPr="00AC1A0D">
        <w:rPr>
          <w:u w:val="single"/>
        </w:rPr>
        <w:t>Preprocessing</w:t>
      </w:r>
      <w:proofErr w:type="spellEnd"/>
      <w:r>
        <w:t>:</w:t>
      </w:r>
    </w:p>
    <w:p w14:paraId="3504FC8B" w14:textId="77777777" w:rsidR="0086281D" w:rsidRDefault="0086281D" w:rsidP="0086281D">
      <w:pPr>
        <w:numPr>
          <w:ilvl w:val="0"/>
          <w:numId w:val="2"/>
        </w:numPr>
        <w:spacing w:after="441"/>
        <w:ind w:firstLine="415"/>
      </w:pPr>
      <w:r>
        <w:rPr>
          <w:lang w:val="en-US"/>
        </w:rPr>
        <w:t>Data collection :</w:t>
      </w:r>
      <w:r w:rsidRPr="00A56216">
        <w:rPr>
          <w:rFonts w:ascii="Arial" w:hAnsi="Arial" w:cs="Arial"/>
          <w:color w:val="111111"/>
          <w:sz w:val="30"/>
          <w:szCs w:val="30"/>
          <w:shd w:val="clear" w:color="auto" w:fill="FFFFFF"/>
        </w:rPr>
        <w:t xml:space="preserve"> </w:t>
      </w:r>
      <w:r w:rsidRPr="00A56216">
        <w:rPr>
          <w:color w:val="111111"/>
          <w:szCs w:val="28"/>
          <w:shd w:val="clear" w:color="auto" w:fill="FFFFFF"/>
        </w:rPr>
        <w:t>With Credit Card Fraud Detection, this project demonstrates the modelling of a data collection using </w:t>
      </w:r>
      <w:r w:rsidRPr="00A56216">
        <w:rPr>
          <w:rStyle w:val="Strong"/>
          <w:color w:val="111111"/>
          <w:szCs w:val="28"/>
        </w:rPr>
        <w:t>machine learning</w:t>
      </w:r>
      <w:r w:rsidRPr="00A56216">
        <w:rPr>
          <w:color w:val="111111"/>
          <w:szCs w:val="28"/>
          <w:shd w:val="clear" w:color="auto" w:fill="FFFFFF"/>
        </w:rPr>
        <w:t xml:space="preserve">. </w:t>
      </w:r>
      <w:proofErr w:type="spellStart"/>
      <w:r w:rsidRPr="00A56216">
        <w:rPr>
          <w:color w:val="111111"/>
          <w:szCs w:val="28"/>
          <w:shd w:val="clear" w:color="auto" w:fill="FFFFFF"/>
        </w:rPr>
        <w:t>Modeling</w:t>
      </w:r>
      <w:proofErr w:type="spellEnd"/>
      <w:r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Pr>
          <w:rFonts w:ascii="Arial" w:hAnsi="Arial" w:cs="Arial"/>
          <w:color w:val="111111"/>
          <w:sz w:val="30"/>
          <w:szCs w:val="30"/>
          <w:shd w:val="clear" w:color="auto" w:fill="FFFFFF"/>
        </w:rPr>
        <w:t>.</w:t>
      </w:r>
    </w:p>
    <w:p w14:paraId="1B59365E" w14:textId="77777777" w:rsidR="0086281D" w:rsidRDefault="0086281D" w:rsidP="0086281D">
      <w:pPr>
        <w:pStyle w:val="Heading1"/>
        <w:shd w:val="clear" w:color="auto" w:fill="FFFFFF"/>
        <w:rPr>
          <w:rFonts w:ascii="Merriweather" w:hAnsi="Merriweather"/>
          <w:color w:val="212121"/>
          <w:sz w:val="48"/>
        </w:rPr>
      </w:pPr>
      <w:r>
        <w:t xml:space="preserve">Data </w:t>
      </w:r>
      <w:proofErr w:type="spellStart"/>
      <w:r>
        <w:t>preprocessing</w:t>
      </w:r>
      <w:proofErr w:type="spellEnd"/>
      <w:r>
        <w:t xml:space="preserve">: </w:t>
      </w:r>
      <w:proofErr w:type="spellStart"/>
      <w:r w:rsidRPr="00EA56A8">
        <w:rPr>
          <w:color w:val="212121"/>
        </w:rPr>
        <w:t>Analyzing</w:t>
      </w:r>
      <w:proofErr w:type="spellEnd"/>
      <w:r w:rsidRPr="00EA56A8">
        <w:rPr>
          <w:color w:val="212121"/>
        </w:rPr>
        <w:t xml:space="preserve"> the effect of data </w:t>
      </w:r>
      <w:proofErr w:type="spellStart"/>
      <w:r w:rsidRPr="00EA56A8">
        <w:rPr>
          <w:color w:val="212121"/>
        </w:rPr>
        <w:t>preprocessing</w:t>
      </w:r>
      <w:proofErr w:type="spellEnd"/>
      <w:r w:rsidRPr="00EA56A8">
        <w:rPr>
          <w:color w:val="212121"/>
        </w:rPr>
        <w:t xml:space="preserve"> techniques using machine learning </w:t>
      </w:r>
      <w:r w:rsidRPr="00EA56A8">
        <w:rPr>
          <w:color w:val="212121"/>
          <w:sz w:val="28"/>
          <w:szCs w:val="28"/>
        </w:rPr>
        <w:t>algorithms</w:t>
      </w:r>
      <w:r w:rsidRPr="00EA56A8">
        <w:rPr>
          <w:color w:val="212121"/>
        </w:rPr>
        <w:t xml:space="preserve"> on the diagnosis of </w:t>
      </w:r>
      <w:r>
        <w:rPr>
          <w:color w:val="212121"/>
          <w:sz w:val="28"/>
          <w:szCs w:val="28"/>
        </w:rPr>
        <w:t>fraud detection</w:t>
      </w:r>
    </w:p>
    <w:p w14:paraId="48876DC5" w14:textId="77777777" w:rsidR="0086281D" w:rsidRDefault="0086281D" w:rsidP="0086281D">
      <w:pPr>
        <w:spacing w:after="441"/>
        <w:ind w:left="415" w:firstLine="0"/>
      </w:pPr>
    </w:p>
    <w:p w14:paraId="0E8AEC32" w14:textId="77777777" w:rsidR="0086281D" w:rsidRPr="00AC1A0D" w:rsidRDefault="0086281D" w:rsidP="0086281D">
      <w:pPr>
        <w:pStyle w:val="Heading1"/>
        <w:rPr>
          <w:u w:val="single"/>
        </w:rPr>
      </w:pPr>
      <w:r w:rsidRPr="00AC1A0D">
        <w:rPr>
          <w:u w:val="single"/>
        </w:rPr>
        <w:t>Exploratory Data Analysis ( EDA ):</w:t>
      </w:r>
    </w:p>
    <w:p w14:paraId="0293F48A" w14:textId="77777777" w:rsidR="0086281D" w:rsidRDefault="0086281D" w:rsidP="0086281D">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0118F25B" w14:textId="77777777" w:rsidR="0086281D" w:rsidRPr="00AC1A0D" w:rsidRDefault="0086281D" w:rsidP="0086281D">
      <w:pPr>
        <w:pStyle w:val="Heading1"/>
        <w:rPr>
          <w:color w:val="auto"/>
          <w:u w:val="single"/>
        </w:rPr>
      </w:pPr>
      <w:r w:rsidRPr="00AC1A0D">
        <w:rPr>
          <w:color w:val="auto"/>
          <w:u w:val="single"/>
        </w:rPr>
        <w:t>Feature Engineering:</w:t>
      </w:r>
    </w:p>
    <w:p w14:paraId="35164495" w14:textId="77777777" w:rsidR="0086281D" w:rsidRPr="00246CC6" w:rsidRDefault="0086281D" w:rsidP="0086281D">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15"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3251E975" w14:textId="77777777" w:rsidR="0086281D" w:rsidRDefault="0086281D" w:rsidP="0086281D">
      <w:pPr>
        <w:spacing w:after="378" w:line="244" w:lineRule="auto"/>
        <w:ind w:left="10" w:right="-15" w:hanging="10"/>
      </w:pPr>
      <w:r>
        <w:rPr>
          <w:sz w:val="32"/>
          <w:u w:val="single" w:color="000000"/>
        </w:rPr>
        <w:t>Advanced Regression Techniques:</w:t>
      </w:r>
    </w:p>
    <w:p w14:paraId="0B75F254" w14:textId="77777777" w:rsidR="0086281D" w:rsidRDefault="0086281D" w:rsidP="0086281D">
      <w:pPr>
        <w:pStyle w:val="Heading1"/>
        <w:rPr>
          <w:rFonts w:ascii="Segoe UI" w:hAnsi="Segoe UI" w:cs="Segoe UI"/>
          <w:color w:val="111111"/>
        </w:rPr>
      </w:pPr>
      <w:r w:rsidRPr="00246CC6">
        <w:rPr>
          <w:color w:val="111111"/>
          <w:sz w:val="28"/>
          <w:szCs w:val="28"/>
        </w:rPr>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16"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17"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18" w:tgtFrame="_blank" w:history="1">
        <w:r w:rsidRPr="00246CC6">
          <w:rPr>
            <w:rStyle w:val="Hyperlink"/>
            <w:color w:val="auto"/>
            <w:sz w:val="28"/>
            <w:szCs w:val="28"/>
            <w:vertAlign w:val="superscript"/>
          </w:rPr>
          <w:t>2</w:t>
        </w:r>
      </w:hyperlink>
      <w:r w:rsidRPr="00246CC6">
        <w:rPr>
          <w:color w:val="auto"/>
          <w:sz w:val="28"/>
          <w:szCs w:val="28"/>
        </w:rPr>
        <w:t>. </w:t>
      </w:r>
      <w:hyperlink r:id="rId19" w:tgtFrame="_blank" w:history="1">
        <w:r w:rsidRPr="00246CC6">
          <w:rPr>
            <w:rStyle w:val="Hyperlink"/>
            <w:color w:val="auto"/>
            <w:sz w:val="28"/>
            <w:szCs w:val="28"/>
          </w:rPr>
          <w:t>The paper also demonstrated that their proposed approach outperforms existing systems</w:t>
        </w:r>
        <w:r w:rsidRPr="00246CC6">
          <w:rPr>
            <w:rStyle w:val="Hyperlink"/>
            <w:rFonts w:ascii="Segoe UI" w:hAnsi="Segoe UI" w:cs="Segoe UI"/>
            <w:color w:val="auto"/>
          </w:rPr>
          <w:t> </w:t>
        </w:r>
      </w:hyperlink>
      <w:r>
        <w:rPr>
          <w:rFonts w:ascii="Segoe UI" w:hAnsi="Segoe UI" w:cs="Segoe UI"/>
          <w:vertAlign w:val="superscript"/>
        </w:rPr>
        <w:t>.</w:t>
      </w:r>
    </w:p>
    <w:p w14:paraId="46DE40EB" w14:textId="77777777" w:rsidR="0086281D" w:rsidRPr="00AC1A0D" w:rsidRDefault="0086281D" w:rsidP="0086281D">
      <w:pPr>
        <w:pStyle w:val="Heading1"/>
        <w:rPr>
          <w:u w:val="single"/>
        </w:rPr>
      </w:pPr>
      <w:r w:rsidRPr="00AC1A0D">
        <w:rPr>
          <w:u w:val="single"/>
        </w:rPr>
        <w:t>Model Interpretability:</w:t>
      </w:r>
    </w:p>
    <w:p w14:paraId="576D42A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5A23F7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0C6A2A7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5FEC4729"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0672DC9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7F86626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6178F9E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7918FF7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4F0C860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E7F0E5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B56F2BB"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1AACDD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00A6BB9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17787D6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0470C76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59F2C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685826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7AE8A32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49C8D5A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8B86B1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5F01C0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77022D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63F66ED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00655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0E15142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59B1D3E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161A7EC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117F763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61E6B32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6A72FE0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5889761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2C83443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42DDBEBD" w14:textId="77777777" w:rsidR="0086281D" w:rsidRDefault="0086281D" w:rsidP="0086281D">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proofErr w:type="spellStart"/>
      <w:r w:rsidRPr="00246CC6">
        <w:rPr>
          <w:szCs w:val="28"/>
        </w:rPr>
        <w:t>analyzing</w:t>
      </w:r>
      <w:proofErr w:type="spellEnd"/>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4FEB25B0" w14:textId="77777777" w:rsidR="0086281D" w:rsidRPr="006F36B6" w:rsidRDefault="0086281D" w:rsidP="0086281D">
      <w:pPr>
        <w:spacing w:after="439"/>
        <w:rPr>
          <w:szCs w:val="28"/>
        </w:rPr>
      </w:pPr>
      <w:r w:rsidRPr="006F36B6">
        <w:rPr>
          <w:szCs w:val="28"/>
        </w:rPr>
        <w:t>Feature Importance Analysis:</w:t>
      </w:r>
    </w:p>
    <w:p w14:paraId="0B11A04A" w14:textId="77777777" w:rsidR="0086281D" w:rsidRPr="006F36B6" w:rsidRDefault="0086281D" w:rsidP="0086281D">
      <w:pPr>
        <w:spacing w:after="439"/>
        <w:rPr>
          <w:szCs w:val="28"/>
        </w:rPr>
      </w:pPr>
    </w:p>
    <w:p w14:paraId="3E3EF812" w14:textId="77777777" w:rsidR="0086281D" w:rsidRPr="006F36B6" w:rsidRDefault="0086281D" w:rsidP="0086281D">
      <w:pPr>
        <w:spacing w:after="439"/>
        <w:rPr>
          <w:szCs w:val="28"/>
        </w:rPr>
      </w:pPr>
      <w:r w:rsidRPr="006F36B6">
        <w:rPr>
          <w:szCs w:val="28"/>
        </w:rPr>
        <w:t>Understanding which features or variables have the most significant impact on the model's predictions is often essential. Techniques like feature importance scores (e.g., Gini importance for decision trees or SHAP values) can help highlight the most influential features.</w:t>
      </w:r>
    </w:p>
    <w:p w14:paraId="10BFA56E" w14:textId="77777777" w:rsidR="0086281D" w:rsidRPr="006F36B6" w:rsidRDefault="0086281D" w:rsidP="0086281D">
      <w:pPr>
        <w:spacing w:after="439"/>
        <w:rPr>
          <w:szCs w:val="28"/>
        </w:rPr>
      </w:pPr>
      <w:r w:rsidRPr="006F36B6">
        <w:rPr>
          <w:szCs w:val="28"/>
        </w:rPr>
        <w:t>Partial Dependency Plots (PDP):</w:t>
      </w:r>
    </w:p>
    <w:p w14:paraId="233A2D1A" w14:textId="77777777" w:rsidR="0086281D" w:rsidRPr="006F36B6" w:rsidRDefault="0086281D" w:rsidP="0086281D">
      <w:pPr>
        <w:spacing w:after="439"/>
        <w:rPr>
          <w:szCs w:val="28"/>
        </w:rPr>
      </w:pPr>
    </w:p>
    <w:p w14:paraId="09E10482" w14:textId="77777777" w:rsidR="0086281D" w:rsidRPr="006F36B6" w:rsidRDefault="0086281D" w:rsidP="0086281D">
      <w:pPr>
        <w:spacing w:after="439"/>
        <w:rPr>
          <w:szCs w:val="28"/>
        </w:rPr>
      </w:pPr>
      <w:r w:rsidRPr="006F36B6">
        <w:rPr>
          <w:szCs w:val="28"/>
        </w:rPr>
        <w:t>PDPs illustrate how a model's output changes with variations in a specific feature while holding other features constant. This allows users to see the relationship between individual features and the model's predictions.</w:t>
      </w:r>
    </w:p>
    <w:p w14:paraId="18769C56" w14:textId="77777777" w:rsidR="0086281D" w:rsidRPr="006F36B6" w:rsidRDefault="0086281D" w:rsidP="0086281D">
      <w:pPr>
        <w:spacing w:after="439"/>
        <w:rPr>
          <w:szCs w:val="28"/>
        </w:rPr>
      </w:pPr>
      <w:r w:rsidRPr="006F36B6">
        <w:rPr>
          <w:szCs w:val="28"/>
        </w:rPr>
        <w:t>LIME (Local Interpretable Model-Agnostic Explanations):</w:t>
      </w:r>
    </w:p>
    <w:p w14:paraId="1958500F" w14:textId="77777777" w:rsidR="0086281D" w:rsidRPr="006F36B6" w:rsidRDefault="0086281D" w:rsidP="0086281D">
      <w:pPr>
        <w:spacing w:after="439"/>
        <w:rPr>
          <w:szCs w:val="28"/>
        </w:rPr>
      </w:pPr>
    </w:p>
    <w:p w14:paraId="6C04077E" w14:textId="4AF9D281" w:rsidR="0086281D" w:rsidRPr="006F36B6" w:rsidRDefault="0086281D" w:rsidP="0086281D">
      <w:pPr>
        <w:spacing w:after="439"/>
        <w:rPr>
          <w:szCs w:val="28"/>
        </w:rPr>
      </w:pPr>
      <w:r w:rsidRPr="006F36B6">
        <w:rPr>
          <w:szCs w:val="28"/>
        </w:rPr>
        <w:t xml:space="preserve">LIME is a technique that provides local interpretability for black-box models. It generates locally faithful explanations by training a simple, interpretable model on a subset of data around a specific prediction. This helps understand the model's </w:t>
      </w:r>
      <w:r w:rsidR="001E6C2E" w:rsidRPr="006F36B6">
        <w:rPr>
          <w:szCs w:val="28"/>
        </w:rPr>
        <w:t>behaviour</w:t>
      </w:r>
      <w:r w:rsidRPr="006F36B6">
        <w:rPr>
          <w:szCs w:val="28"/>
        </w:rPr>
        <w:t xml:space="preserve"> in the vicinity of a particular data point.</w:t>
      </w:r>
    </w:p>
    <w:p w14:paraId="71A067E1" w14:textId="2F89E3E9" w:rsidR="0086281D" w:rsidRPr="006F36B6" w:rsidRDefault="0086281D" w:rsidP="0086281D">
      <w:pPr>
        <w:spacing w:after="439"/>
        <w:rPr>
          <w:szCs w:val="28"/>
        </w:rPr>
      </w:pPr>
      <w:r w:rsidRPr="006F36B6">
        <w:rPr>
          <w:szCs w:val="28"/>
        </w:rPr>
        <w:t>SHAP (</w:t>
      </w:r>
      <w:r w:rsidR="001E6C2E" w:rsidRPr="006F36B6">
        <w:rPr>
          <w:szCs w:val="28"/>
        </w:rPr>
        <w:t>Shapley</w:t>
      </w:r>
      <w:r w:rsidRPr="006F36B6">
        <w:rPr>
          <w:szCs w:val="28"/>
        </w:rPr>
        <w:t xml:space="preserve"> Additive </w:t>
      </w:r>
      <w:r w:rsidR="001E6C2E" w:rsidRPr="006F36B6">
        <w:rPr>
          <w:szCs w:val="28"/>
        </w:rPr>
        <w:t>Explanations</w:t>
      </w:r>
      <w:r w:rsidRPr="006F36B6">
        <w:rPr>
          <w:szCs w:val="28"/>
        </w:rPr>
        <w:t>):</w:t>
      </w:r>
    </w:p>
    <w:p w14:paraId="31BE0D5D" w14:textId="77777777" w:rsidR="0086281D" w:rsidRPr="006F36B6" w:rsidRDefault="0086281D" w:rsidP="0086281D">
      <w:pPr>
        <w:spacing w:after="439"/>
        <w:rPr>
          <w:szCs w:val="28"/>
        </w:rPr>
      </w:pPr>
    </w:p>
    <w:p w14:paraId="63136E8B" w14:textId="77777777" w:rsidR="0086281D" w:rsidRPr="006F36B6" w:rsidRDefault="0086281D" w:rsidP="0086281D">
      <w:pPr>
        <w:spacing w:after="439"/>
        <w:rPr>
          <w:szCs w:val="28"/>
        </w:rPr>
      </w:pPr>
      <w:r w:rsidRPr="006F36B6">
        <w:rPr>
          <w:szCs w:val="28"/>
        </w:rPr>
        <w:t>SHAP values provide a unified measure of feature importance. They can explain how each feature contributes to a specific prediction and can also give a global view of feature importance.</w:t>
      </w:r>
    </w:p>
    <w:p w14:paraId="7B84A874" w14:textId="77777777" w:rsidR="0086281D" w:rsidRPr="006F36B6" w:rsidRDefault="0086281D" w:rsidP="0086281D">
      <w:pPr>
        <w:spacing w:after="439"/>
        <w:rPr>
          <w:szCs w:val="28"/>
        </w:rPr>
      </w:pPr>
      <w:r w:rsidRPr="006F36B6">
        <w:rPr>
          <w:szCs w:val="28"/>
        </w:rPr>
        <w:t>Decision Trees and Rule-Based Models:</w:t>
      </w:r>
    </w:p>
    <w:p w14:paraId="2B3F61CD" w14:textId="77777777" w:rsidR="0086281D" w:rsidRPr="006F36B6" w:rsidRDefault="0086281D" w:rsidP="0086281D">
      <w:pPr>
        <w:spacing w:after="439"/>
        <w:rPr>
          <w:szCs w:val="28"/>
        </w:rPr>
      </w:pPr>
    </w:p>
    <w:p w14:paraId="3997D276" w14:textId="77777777" w:rsidR="0086281D" w:rsidRPr="006F36B6" w:rsidRDefault="0086281D" w:rsidP="0086281D">
      <w:pPr>
        <w:spacing w:after="439"/>
        <w:rPr>
          <w:szCs w:val="28"/>
        </w:rPr>
      </w:pPr>
      <w:r w:rsidRPr="006F36B6">
        <w:rPr>
          <w:szCs w:val="28"/>
        </w:rPr>
        <w:t>Decision trees are inherently interpretable. By visualizing the tree structure, users can see how decisions are made at each node based on specific features. Rule-based models, like decision sets, provide a set of easy-to-understand rules for predictions.</w:t>
      </w:r>
    </w:p>
    <w:p w14:paraId="1071BC4E" w14:textId="77777777" w:rsidR="0086281D" w:rsidRPr="006F36B6" w:rsidRDefault="0086281D" w:rsidP="0086281D">
      <w:pPr>
        <w:spacing w:after="439"/>
        <w:rPr>
          <w:szCs w:val="28"/>
        </w:rPr>
      </w:pPr>
      <w:r w:rsidRPr="006F36B6">
        <w:rPr>
          <w:szCs w:val="28"/>
        </w:rPr>
        <w:t>Counterfactual Explanations:</w:t>
      </w:r>
    </w:p>
    <w:p w14:paraId="7651C217" w14:textId="77777777" w:rsidR="0086281D" w:rsidRPr="006F36B6" w:rsidRDefault="0086281D" w:rsidP="0086281D">
      <w:pPr>
        <w:spacing w:after="439"/>
        <w:rPr>
          <w:szCs w:val="28"/>
        </w:rPr>
      </w:pPr>
    </w:p>
    <w:p w14:paraId="398FF0AE" w14:textId="77777777" w:rsidR="0086281D" w:rsidRPr="006F36B6" w:rsidRDefault="0086281D" w:rsidP="0086281D">
      <w:pPr>
        <w:spacing w:after="439"/>
        <w:rPr>
          <w:szCs w:val="28"/>
        </w:rPr>
      </w:pPr>
      <w:r w:rsidRPr="006F36B6">
        <w:rPr>
          <w:szCs w:val="28"/>
        </w:rPr>
        <w:t>Counterfactual explanations offer insights into how changing specific feature values would have led to different model predictions. They help users understand what they can do differently to achieve a desired outcome.</w:t>
      </w:r>
    </w:p>
    <w:p w14:paraId="621114A8" w14:textId="77777777" w:rsidR="0086281D" w:rsidRPr="006F36B6" w:rsidRDefault="0086281D" w:rsidP="0086281D">
      <w:pPr>
        <w:spacing w:after="439"/>
        <w:rPr>
          <w:szCs w:val="28"/>
        </w:rPr>
      </w:pPr>
      <w:r w:rsidRPr="006F36B6">
        <w:rPr>
          <w:szCs w:val="28"/>
        </w:rPr>
        <w:t>Model-Agnostic Methods:</w:t>
      </w:r>
    </w:p>
    <w:p w14:paraId="44525BE1" w14:textId="77777777" w:rsidR="0086281D" w:rsidRPr="006F36B6" w:rsidRDefault="0086281D" w:rsidP="0086281D">
      <w:pPr>
        <w:spacing w:after="439"/>
        <w:rPr>
          <w:szCs w:val="28"/>
        </w:rPr>
      </w:pPr>
    </w:p>
    <w:p w14:paraId="269BA154" w14:textId="77777777" w:rsidR="0086281D" w:rsidRPr="006F36B6" w:rsidRDefault="0086281D" w:rsidP="0086281D">
      <w:pPr>
        <w:spacing w:after="439"/>
        <w:rPr>
          <w:szCs w:val="28"/>
        </w:rPr>
      </w:pPr>
      <w:r w:rsidRPr="006F36B6">
        <w:rPr>
          <w:szCs w:val="28"/>
        </w:rPr>
        <w:t>Techniques like SHAP, LIME, and anchor explanations work with any type of model. They provide a way to explain complex models, even if you don't know the internal workings of the model.</w:t>
      </w:r>
    </w:p>
    <w:p w14:paraId="3B88DE25" w14:textId="77777777" w:rsidR="0086281D" w:rsidRPr="006F36B6" w:rsidRDefault="0086281D" w:rsidP="0086281D">
      <w:pPr>
        <w:spacing w:after="439"/>
        <w:rPr>
          <w:szCs w:val="28"/>
        </w:rPr>
      </w:pPr>
      <w:r w:rsidRPr="006F36B6">
        <w:rPr>
          <w:szCs w:val="28"/>
        </w:rPr>
        <w:t>Visual Explanations:</w:t>
      </w:r>
    </w:p>
    <w:p w14:paraId="0CBF07FD" w14:textId="77777777" w:rsidR="0086281D" w:rsidRPr="006F36B6" w:rsidRDefault="0086281D" w:rsidP="0086281D">
      <w:pPr>
        <w:spacing w:after="439"/>
        <w:rPr>
          <w:szCs w:val="28"/>
        </w:rPr>
      </w:pPr>
    </w:p>
    <w:p w14:paraId="17A22085" w14:textId="77777777" w:rsidR="0086281D" w:rsidRPr="006F36B6" w:rsidRDefault="0086281D" w:rsidP="0086281D">
      <w:pPr>
        <w:spacing w:after="439"/>
        <w:rPr>
          <w:szCs w:val="28"/>
        </w:rPr>
      </w:pPr>
      <w:r w:rsidRPr="006F36B6">
        <w:rPr>
          <w:szCs w:val="28"/>
        </w:rPr>
        <w:t>Visualization tools can be used to present model interpretations in a more understandable and user-friendly manner. For instance, you can use heatmap visualizations to show how feature values influence predictions.</w:t>
      </w:r>
    </w:p>
    <w:p w14:paraId="41C65D37" w14:textId="77777777" w:rsidR="0086281D" w:rsidRPr="006F36B6" w:rsidRDefault="0086281D" w:rsidP="0086281D">
      <w:pPr>
        <w:spacing w:after="439"/>
        <w:rPr>
          <w:szCs w:val="28"/>
        </w:rPr>
      </w:pPr>
      <w:r w:rsidRPr="006F36B6">
        <w:rPr>
          <w:szCs w:val="28"/>
        </w:rPr>
        <w:t>Global vs. Local Interpretability:</w:t>
      </w:r>
    </w:p>
    <w:p w14:paraId="71F2EB15" w14:textId="77777777" w:rsidR="0086281D" w:rsidRPr="006F36B6" w:rsidRDefault="0086281D" w:rsidP="0086281D">
      <w:pPr>
        <w:spacing w:after="439"/>
        <w:rPr>
          <w:szCs w:val="28"/>
        </w:rPr>
      </w:pPr>
    </w:p>
    <w:p w14:paraId="0F31783F" w14:textId="77777777" w:rsidR="0086281D" w:rsidRPr="006F36B6" w:rsidRDefault="0086281D" w:rsidP="0086281D">
      <w:pPr>
        <w:spacing w:after="439"/>
        <w:rPr>
          <w:szCs w:val="28"/>
        </w:rPr>
      </w:pPr>
      <w:r w:rsidRPr="006F36B6">
        <w:rPr>
          <w:szCs w:val="28"/>
        </w:rPr>
        <w:t>Models can provide global explanations that apply to the entire model or local explanations that focus on a specific prediction. Both types are important depending on the context and audience.</w:t>
      </w:r>
    </w:p>
    <w:p w14:paraId="77DEC6D9" w14:textId="77777777" w:rsidR="0086281D" w:rsidRPr="006F36B6" w:rsidRDefault="0086281D" w:rsidP="0086281D">
      <w:pPr>
        <w:spacing w:after="439"/>
        <w:rPr>
          <w:szCs w:val="28"/>
        </w:rPr>
      </w:pPr>
      <w:r w:rsidRPr="006F36B6">
        <w:rPr>
          <w:szCs w:val="28"/>
        </w:rPr>
        <w:t>Regulatory Compliance:</w:t>
      </w:r>
    </w:p>
    <w:p w14:paraId="387F7B5A" w14:textId="77777777" w:rsidR="0086281D" w:rsidRPr="006F36B6" w:rsidRDefault="0086281D" w:rsidP="0086281D">
      <w:pPr>
        <w:spacing w:after="439"/>
        <w:rPr>
          <w:szCs w:val="28"/>
        </w:rPr>
      </w:pPr>
    </w:p>
    <w:p w14:paraId="0DAC03BD" w14:textId="479FA33E" w:rsidR="0086281D" w:rsidRPr="006F36B6" w:rsidRDefault="0086281D" w:rsidP="0086281D">
      <w:pPr>
        <w:spacing w:after="439"/>
        <w:rPr>
          <w:szCs w:val="28"/>
        </w:rPr>
      </w:pPr>
      <w:r w:rsidRPr="006F36B6">
        <w:rPr>
          <w:szCs w:val="28"/>
        </w:rPr>
        <w:t xml:space="preserve">In regulated industries like finance, ensuring that a model's </w:t>
      </w:r>
      <w:r w:rsidR="001E6C2E" w:rsidRPr="006F36B6">
        <w:rPr>
          <w:szCs w:val="28"/>
        </w:rPr>
        <w:t>behaviour</w:t>
      </w:r>
      <w:r w:rsidRPr="006F36B6">
        <w:rPr>
          <w:szCs w:val="28"/>
        </w:rPr>
        <w:t xml:space="preserve"> aligns with legal and compliance requirements is critical. Transparent and interpretable models are often </w:t>
      </w:r>
      <w:r w:rsidR="001E6C2E" w:rsidRPr="006F36B6">
        <w:rPr>
          <w:szCs w:val="28"/>
        </w:rPr>
        <w:t>favoured</w:t>
      </w:r>
      <w:r w:rsidRPr="006F36B6">
        <w:rPr>
          <w:szCs w:val="28"/>
        </w:rPr>
        <w:t xml:space="preserve"> in such scenarios.</w:t>
      </w:r>
    </w:p>
    <w:p w14:paraId="1B182D8C" w14:textId="77777777" w:rsidR="0086281D" w:rsidRPr="006F36B6" w:rsidRDefault="0086281D" w:rsidP="0086281D">
      <w:pPr>
        <w:spacing w:after="439"/>
        <w:rPr>
          <w:szCs w:val="28"/>
        </w:rPr>
      </w:pPr>
      <w:r w:rsidRPr="006F36B6">
        <w:rPr>
          <w:szCs w:val="28"/>
        </w:rPr>
        <w:t>Stakeholder Collaboration:</w:t>
      </w:r>
    </w:p>
    <w:p w14:paraId="09981D11" w14:textId="77777777" w:rsidR="0086281D" w:rsidRPr="006F36B6" w:rsidRDefault="0086281D" w:rsidP="0086281D">
      <w:pPr>
        <w:spacing w:after="439"/>
        <w:rPr>
          <w:szCs w:val="28"/>
        </w:rPr>
      </w:pPr>
    </w:p>
    <w:p w14:paraId="2B9FDA69" w14:textId="77777777" w:rsidR="0086281D" w:rsidRPr="006F36B6" w:rsidRDefault="0086281D" w:rsidP="0086281D">
      <w:pPr>
        <w:spacing w:after="439"/>
        <w:rPr>
          <w:szCs w:val="28"/>
        </w:rPr>
      </w:pPr>
      <w:r w:rsidRPr="006F36B6">
        <w:rPr>
          <w:szCs w:val="28"/>
        </w:rPr>
        <w:t>Collaboration between data scientists, domain experts, and business stakeholders can help bridge the gap between technical understanding and practical interpretation.</w:t>
      </w:r>
    </w:p>
    <w:p w14:paraId="2E8AC1B1" w14:textId="4FC4EADE" w:rsidR="0086281D" w:rsidRPr="006F36B6" w:rsidRDefault="0086281D" w:rsidP="0086281D">
      <w:pPr>
        <w:spacing w:after="439"/>
        <w:rPr>
          <w:szCs w:val="28"/>
        </w:rPr>
      </w:pPr>
      <w:r w:rsidRPr="006F36B6">
        <w:rPr>
          <w:szCs w:val="28"/>
        </w:rPr>
        <w:t xml:space="preserve">Documented Model </w:t>
      </w:r>
      <w:r w:rsidR="001E6C2E" w:rsidRPr="006F36B6">
        <w:rPr>
          <w:szCs w:val="28"/>
        </w:rPr>
        <w:t>Behaviour</w:t>
      </w:r>
      <w:r w:rsidRPr="006F36B6">
        <w:rPr>
          <w:szCs w:val="28"/>
        </w:rPr>
        <w:t>:</w:t>
      </w:r>
    </w:p>
    <w:p w14:paraId="1C356B16" w14:textId="77777777" w:rsidR="0086281D" w:rsidRPr="006F36B6" w:rsidRDefault="0086281D" w:rsidP="0086281D">
      <w:pPr>
        <w:spacing w:after="439"/>
        <w:rPr>
          <w:szCs w:val="28"/>
        </w:rPr>
      </w:pPr>
    </w:p>
    <w:p w14:paraId="4859DEEB" w14:textId="0D94B9B8" w:rsidR="0086281D" w:rsidRPr="006F36B6" w:rsidRDefault="0086281D" w:rsidP="0086281D">
      <w:pPr>
        <w:spacing w:after="439"/>
        <w:rPr>
          <w:szCs w:val="28"/>
        </w:rPr>
      </w:pPr>
      <w:r w:rsidRPr="006F36B6">
        <w:rPr>
          <w:szCs w:val="28"/>
        </w:rPr>
        <w:t xml:space="preserve">Clearly documenting a model's </w:t>
      </w:r>
      <w:r w:rsidR="001E6C2E" w:rsidRPr="006F36B6">
        <w:rPr>
          <w:szCs w:val="28"/>
        </w:rPr>
        <w:t>behaviour</w:t>
      </w:r>
      <w:r w:rsidRPr="006F36B6">
        <w:rPr>
          <w:szCs w:val="28"/>
        </w:rPr>
        <w:t>, including its input features and how it makes predictions, can aid in understanding and interpretation.</w:t>
      </w:r>
    </w:p>
    <w:p w14:paraId="3AC9B27E" w14:textId="77777777" w:rsidR="0086281D" w:rsidRPr="00246CC6" w:rsidRDefault="0086281D" w:rsidP="0086281D">
      <w:pPr>
        <w:spacing w:after="439"/>
        <w:rPr>
          <w:szCs w:val="28"/>
        </w:rPr>
      </w:pPr>
      <w:r w:rsidRPr="006F36B6">
        <w:rPr>
          <w:szCs w:val="28"/>
        </w:rPr>
        <w:t>Model interpretability is vital not only for understanding model decisions but also for building trust and ensuring that models behave as expected, especially in applications where errors or misclassifications can have significant consequences, such as credit card fraud detection.</w:t>
      </w:r>
    </w:p>
    <w:p w14:paraId="66D14C6F" w14:textId="77777777" w:rsidR="0086281D" w:rsidRPr="00AC1A0D" w:rsidRDefault="0086281D" w:rsidP="0086281D">
      <w:pPr>
        <w:pStyle w:val="Heading1"/>
        <w:rPr>
          <w:u w:val="single"/>
        </w:rPr>
      </w:pPr>
      <w:r w:rsidRPr="00AC1A0D">
        <w:rPr>
          <w:u w:val="single"/>
        </w:rPr>
        <w:t>Deployment and Prediction:</w:t>
      </w:r>
    </w:p>
    <w:p w14:paraId="066E352A" w14:textId="77777777" w:rsidR="0086281D" w:rsidRDefault="0086281D" w:rsidP="0086281D">
      <w:pPr>
        <w:ind w:left="425" w:firstLine="0"/>
      </w:pPr>
      <w:r>
        <w:rPr>
          <w:sz w:val="16"/>
        </w:rPr>
        <w:sym w:font="Times New Roman" w:char="F06C"/>
      </w:r>
      <w:r>
        <w:rPr>
          <w:sz w:val="16"/>
        </w:rPr>
        <w:t xml:space="preserve"> </w:t>
      </w:r>
      <w:r>
        <w:t>Deploy the chosen regression model to credit card fraud detection</w:t>
      </w:r>
    </w:p>
    <w:p w14:paraId="4CFA42E1" w14:textId="77777777" w:rsidR="0086281D" w:rsidRDefault="0086281D" w:rsidP="0086281D">
      <w:pPr>
        <w:spacing w:after="964"/>
      </w:pPr>
      <w:r>
        <w:rPr>
          <w:sz w:val="16"/>
        </w:rPr>
        <w:sym w:font="Times New Roman" w:char="F06C"/>
      </w:r>
      <w:r>
        <w:rPr>
          <w:sz w:val="16"/>
        </w:rPr>
        <w:t xml:space="preserve"> </w:t>
      </w:r>
      <w:r>
        <w:t>Develop a user-friendly interface for users to input property features.</w:t>
      </w:r>
    </w:p>
    <w:p w14:paraId="37E49B8A" w14:textId="77777777" w:rsidR="0086281D" w:rsidRPr="00AC1A0D" w:rsidRDefault="0086281D" w:rsidP="0086281D">
      <w:pPr>
        <w:spacing w:after="72" w:line="244" w:lineRule="auto"/>
        <w:ind w:left="-5" w:right="-15" w:hanging="10"/>
        <w:rPr>
          <w:u w:val="single"/>
        </w:rPr>
      </w:pPr>
      <w:r w:rsidRPr="00AC1A0D">
        <w:rPr>
          <w:sz w:val="40"/>
          <w:u w:val="single"/>
        </w:rPr>
        <w:t>Program:</w:t>
      </w:r>
    </w:p>
    <w:p w14:paraId="582FC2E4" w14:textId="77777777" w:rsidR="0086281D" w:rsidRDefault="0086281D" w:rsidP="0086281D">
      <w:pPr>
        <w:spacing w:after="0"/>
        <w:ind w:left="0" w:right="0" w:firstLine="0"/>
        <w:jc w:val="center"/>
        <w:rPr>
          <w:ins w:id="2" w:author="Unknown"/>
          <w:rFonts w:ascii="Lato" w:hAnsi="Lato"/>
          <w:color w:val="4A4A4A"/>
          <w:sz w:val="24"/>
          <w:shd w:val="clear" w:color="auto" w:fill="FFFFFF"/>
        </w:rPr>
      </w:pPr>
      <w:ins w:id="3" w:author="Unknown">
        <w:r>
          <w:rPr>
            <w:rFonts w:ascii="Lato" w:hAnsi="Lato"/>
            <w:color w:val="4A4A4A"/>
            <w:shd w:val="clear" w:color="auto" w:fill="FFFFFF"/>
          </w:rPr>
          <w:br/>
        </w:r>
      </w:ins>
    </w:p>
    <w:p w14:paraId="3B5482CA" w14:textId="77777777" w:rsidR="0086281D" w:rsidRDefault="0086281D" w:rsidP="0086281D">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342A50AE" w14:textId="77777777" w:rsidR="0086281D" w:rsidRPr="00246CC6" w:rsidRDefault="0086281D" w:rsidP="0086281D"/>
    <w:p w14:paraId="5666001F"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matplotlib seaborn</w:t>
      </w:r>
    </w:p>
    <w:p w14:paraId="221F8818" w14:textId="77777777" w:rsidR="0086281D" w:rsidRDefault="0086281D" w:rsidP="0086281D">
      <w:pPr>
        <w:shd w:val="clear" w:color="auto" w:fill="FFFFFF"/>
        <w:ind w:left="0" w:firstLine="0"/>
        <w:rPr>
          <w:rFonts w:ascii="Arial" w:hAnsi="Arial" w:cs="Arial"/>
          <w:color w:val="0077AA"/>
          <w:sz w:val="30"/>
          <w:szCs w:val="30"/>
        </w:rPr>
      </w:pPr>
    </w:p>
    <w:p w14:paraId="2EB4CA99"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68CD2D2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224A9F7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pd</w:t>
      </w:r>
    </w:p>
    <w:p w14:paraId="23D37D3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037714D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0A67A453"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4517AF50" w14:textId="77777777" w:rsidR="0086281D" w:rsidRDefault="0086281D" w:rsidP="0086281D">
      <w:pPr>
        <w:shd w:val="clear" w:color="auto" w:fill="FFFFFF"/>
        <w:rPr>
          <w:rFonts w:ascii="Arial" w:hAnsi="Arial" w:cs="Arial"/>
          <w:color w:val="0077AA"/>
          <w:sz w:val="30"/>
          <w:szCs w:val="30"/>
        </w:rPr>
      </w:pPr>
    </w:p>
    <w:p w14:paraId="38AD5B84"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20"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9CAD6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creditcard.csv</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2EB5D33D"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10759E42" w14:textId="77777777" w:rsidR="0086281D" w:rsidRDefault="0086281D" w:rsidP="0086281D">
      <w:pPr>
        <w:shd w:val="clear" w:color="auto" w:fill="FFFFFF"/>
        <w:rPr>
          <w:rFonts w:ascii="Arial" w:hAnsi="Arial" w:cs="Arial"/>
          <w:color w:val="0077AA"/>
          <w:sz w:val="30"/>
          <w:szCs w:val="30"/>
        </w:rPr>
      </w:pPr>
    </w:p>
    <w:p w14:paraId="0B450E5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42DFB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678D425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374CA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183F02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DA16B2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4978BB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4D86E5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0E88B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E9F2D9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BA4EFA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8A551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2EF76E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7B2299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8F1F78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B2751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43259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D06B0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4A3AA1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C1FCD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E0DA9E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D3D09E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9B16862"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25FE81C5" w14:textId="77777777" w:rsidR="0086281D" w:rsidRDefault="0086281D" w:rsidP="0086281D">
      <w:pPr>
        <w:shd w:val="clear" w:color="auto" w:fill="FFFFFF"/>
        <w:ind w:left="0" w:firstLine="0"/>
        <w:rPr>
          <w:rFonts w:ascii="Arial" w:hAnsi="Arial" w:cs="Arial"/>
          <w:color w:val="0077AA"/>
          <w:sz w:val="30"/>
          <w:szCs w:val="30"/>
        </w:rPr>
      </w:pPr>
    </w:p>
    <w:p w14:paraId="2FC53A4F" w14:textId="77777777" w:rsidR="0086281D" w:rsidRDefault="0086281D" w:rsidP="0086281D">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are the only features 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C5AB713" w14:textId="77777777" w:rsidR="0086281D" w:rsidRDefault="0086281D" w:rsidP="0086281D">
      <w:pPr>
        <w:rPr>
          <w:color w:val="auto"/>
          <w:sz w:val="24"/>
          <w:szCs w:val="24"/>
        </w:rPr>
      </w:pPr>
    </w:p>
    <w:p w14:paraId="7F2E2D97" w14:textId="77777777" w:rsidR="0086281D" w:rsidRPr="00246CC6" w:rsidRDefault="0086281D" w:rsidP="0086281D">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2997E3F5" w14:textId="77777777" w:rsidR="0086281D" w:rsidRDefault="0086281D" w:rsidP="0086281D">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4310E94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7AD1EFE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62ED6A1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490B502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520F3F5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2DFEA00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1C4E5D87"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0566B8DF" w14:textId="77777777" w:rsidR="0086281D" w:rsidRDefault="0086281D" w:rsidP="0086281D">
      <w:pPr>
        <w:shd w:val="clear" w:color="auto" w:fill="FFFFFF"/>
        <w:ind w:left="0" w:firstLine="0"/>
        <w:rPr>
          <w:rFonts w:ascii="Arial" w:hAnsi="Arial" w:cs="Arial"/>
          <w:color w:val="0077AA"/>
          <w:sz w:val="30"/>
          <w:szCs w:val="30"/>
        </w:rPr>
      </w:pPr>
    </w:p>
    <w:p w14:paraId="50CEF8A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F26475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6A8B5CD8"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7F75C9EB" w14:textId="77777777" w:rsidR="0086281D" w:rsidRDefault="0086281D" w:rsidP="0086281D">
      <w:pPr>
        <w:shd w:val="clear" w:color="auto" w:fill="FFFFFF"/>
        <w:rPr>
          <w:rFonts w:ascii="Arial" w:hAnsi="Arial" w:cs="Arial"/>
          <w:color w:val="0077AA"/>
          <w:sz w:val="30"/>
          <w:szCs w:val="30"/>
        </w:rPr>
      </w:pPr>
    </w:p>
    <w:p w14:paraId="64D03B7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6F80B5B3" wp14:editId="37C77596">
            <wp:extent cx="2619375" cy="2200275"/>
            <wp:effectExtent l="0" t="0" r="0" b="0"/>
            <wp:docPr id="1" name="Picture 1"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23858704"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There is an imbalance in the data, with only 0.17% of the total cases being fraudulent.</w:t>
      </w:r>
    </w:p>
    <w:p w14:paraId="54996EEE"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1D418F6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7728492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5F8C117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B88205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504E407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650CD7C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38BF858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26724C6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9EA0CBF"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72F7C27E" w14:textId="77777777" w:rsidR="0086281D" w:rsidRDefault="0086281D" w:rsidP="0086281D">
      <w:pPr>
        <w:shd w:val="clear" w:color="auto" w:fill="FFFFFF"/>
        <w:rPr>
          <w:rFonts w:ascii="Arial" w:hAnsi="Arial" w:cs="Arial"/>
          <w:color w:val="0077AA"/>
          <w:sz w:val="30"/>
          <w:szCs w:val="30"/>
        </w:rPr>
      </w:pPr>
    </w:p>
    <w:p w14:paraId="25ED441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79F6C225" wp14:editId="0A8310A9">
            <wp:extent cx="7143750" cy="1752600"/>
            <wp:effectExtent l="0" t="0" r="0" b="0"/>
            <wp:docPr id="2" name="Picture 2"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1A5960C0" w14:textId="77777777" w:rsidR="0086281D" w:rsidRDefault="0086281D" w:rsidP="0086281D">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71E1630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6EA166CC"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0F19D2A" w14:textId="77777777" w:rsidR="0086281D" w:rsidRDefault="0086281D" w:rsidP="0086281D">
      <w:pPr>
        <w:shd w:val="clear" w:color="auto" w:fill="FFFFFF"/>
        <w:rPr>
          <w:rFonts w:ascii="Arial" w:hAnsi="Arial" w:cs="Arial"/>
          <w:color w:val="0077AA"/>
          <w:sz w:val="30"/>
          <w:szCs w:val="30"/>
        </w:rPr>
      </w:pPr>
    </w:p>
    <w:p w14:paraId="1027343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4B0BFC26"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25D51E8A" w14:textId="77777777" w:rsidR="0086281D" w:rsidRDefault="0086281D" w:rsidP="0086281D">
      <w:pPr>
        <w:shd w:val="clear" w:color="auto" w:fill="FFFFFF"/>
        <w:rPr>
          <w:rFonts w:ascii="Arial" w:hAnsi="Arial" w:cs="Arial"/>
          <w:color w:val="0077AA"/>
          <w:sz w:val="30"/>
          <w:szCs w:val="30"/>
        </w:rPr>
      </w:pPr>
    </w:p>
    <w:p w14:paraId="7C015AB6"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5B01FC5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763B6C8D"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60C04539" w14:textId="77777777" w:rsidR="0086281D" w:rsidRDefault="0086281D" w:rsidP="0086281D">
      <w:pPr>
        <w:shd w:val="clear" w:color="auto" w:fill="FFFFFF"/>
        <w:ind w:left="0" w:firstLine="0"/>
        <w:rPr>
          <w:rFonts w:ascii="Arial" w:hAnsi="Arial" w:cs="Arial"/>
          <w:color w:val="0077AA"/>
          <w:sz w:val="30"/>
          <w:szCs w:val="30"/>
        </w:rPr>
      </w:pPr>
    </w:p>
    <w:p w14:paraId="4B2C7A0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0452C5C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767A05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4227B38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081E142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std         </w:t>
      </w:r>
      <w:r>
        <w:rPr>
          <w:rStyle w:val="token"/>
          <w:rFonts w:ascii="Consolas" w:hAnsi="Consolas"/>
          <w:color w:val="990055"/>
          <w:sz w:val="23"/>
          <w:szCs w:val="23"/>
        </w:rPr>
        <w:t>250.120109</w:t>
      </w:r>
    </w:p>
    <w:p w14:paraId="04F7460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1D454C3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06888D4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3FA0AD5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1226C69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749C41A0"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298E839F" w14:textId="77777777" w:rsidR="0086281D" w:rsidRDefault="0086281D" w:rsidP="0086281D">
      <w:pPr>
        <w:shd w:val="clear" w:color="auto" w:fill="FFFFFF"/>
        <w:rPr>
          <w:rFonts w:ascii="Arial" w:hAnsi="Arial" w:cs="Arial"/>
          <w:color w:val="0077AA"/>
          <w:sz w:val="30"/>
          <w:szCs w:val="30"/>
        </w:rPr>
      </w:pPr>
    </w:p>
    <w:p w14:paraId="5B5C453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7DD7989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53056AE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11E3644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B8BE13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204D10B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47872CB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27CB92C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7CB4A9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5CF867D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40B410F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56FBFBF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1BFD447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set_xlabel</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5E37482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9D7638D"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2712BCDD" w14:textId="77777777" w:rsidR="0086281D" w:rsidRDefault="0086281D" w:rsidP="0086281D">
      <w:pPr>
        <w:shd w:val="clear" w:color="auto" w:fill="FFFFFF"/>
        <w:rPr>
          <w:rFonts w:ascii="Arial" w:hAnsi="Arial" w:cs="Arial"/>
          <w:color w:val="0077AA"/>
          <w:sz w:val="30"/>
          <w:szCs w:val="30"/>
        </w:rPr>
      </w:pPr>
    </w:p>
    <w:p w14:paraId="14E43D4F" w14:textId="77777777" w:rsidR="0086281D" w:rsidRDefault="0086281D" w:rsidP="0086281D">
      <w:pPr>
        <w:shd w:val="clear" w:color="auto" w:fill="FFFFFF"/>
        <w:rPr>
          <w:rFonts w:ascii="Arial" w:hAnsi="Arial" w:cs="Arial"/>
          <w:color w:val="0077AA"/>
          <w:sz w:val="30"/>
          <w:szCs w:val="30"/>
        </w:rPr>
      </w:pPr>
    </w:p>
    <w:p w14:paraId="1310BD12" w14:textId="77777777" w:rsidR="0086281D" w:rsidRDefault="0086281D" w:rsidP="0086281D">
      <w:pPr>
        <w:shd w:val="clear" w:color="auto" w:fill="FFFFFF"/>
        <w:rPr>
          <w:rFonts w:ascii="Arial" w:hAnsi="Arial" w:cs="Arial"/>
          <w:color w:val="0077AA"/>
          <w:sz w:val="30"/>
          <w:szCs w:val="30"/>
        </w:rPr>
      </w:pPr>
    </w:p>
    <w:p w14:paraId="043205F4" w14:textId="77777777" w:rsidR="0086281D" w:rsidRPr="0072328B" w:rsidRDefault="0086281D" w:rsidP="0086281D">
      <w:pPr>
        <w:shd w:val="clear" w:color="auto" w:fill="FFFFFF"/>
        <w:rPr>
          <w:rFonts w:ascii="Arial" w:hAnsi="Arial" w:cs="Arial"/>
          <w:color w:val="0077AA"/>
          <w:sz w:val="40"/>
          <w:szCs w:val="40"/>
        </w:rPr>
      </w:pPr>
      <w:r w:rsidRPr="0072328B">
        <w:rPr>
          <w:rFonts w:ascii="Arial" w:hAnsi="Arial" w:cs="Arial"/>
          <w:color w:val="0077AA"/>
          <w:sz w:val="40"/>
          <w:szCs w:val="40"/>
        </w:rPr>
        <w:t>Some common data processing tasks include:</w:t>
      </w:r>
    </w:p>
    <w:p w14:paraId="0E1B0DC7"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Arial" w:hAnsi="Arial" w:cs="Arial"/>
          <w:color w:val="0077AA"/>
          <w:sz w:val="32"/>
          <w:szCs w:val="32"/>
        </w:rPr>
        <w:tab/>
      </w:r>
      <w:r w:rsidRPr="00F91BB5">
        <w:rPr>
          <w:rFonts w:ascii="Arial" w:hAnsi="Arial" w:cs="Arial"/>
          <w:color w:val="0077AA"/>
          <w:sz w:val="32"/>
          <w:szCs w:val="32"/>
        </w:rPr>
        <w:tab/>
      </w:r>
      <w:r w:rsidRPr="00F91BB5">
        <w:rPr>
          <w:rFonts w:ascii="Segoe UI" w:hAnsi="Segoe UI" w:cs="Segoe UI"/>
          <w:color w:val="374151"/>
          <w:sz w:val="32"/>
          <w:szCs w:val="32"/>
        </w:rPr>
        <w:t>Credit card fraud detection involves a range of data processing tasks to identify and prevent fraudulent transactions. Here are some common data processing tasks in credit card fraud detection:</w:t>
      </w:r>
    </w:p>
    <w:p w14:paraId="3EEC3E3F"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Collection:</w:t>
      </w:r>
    </w:p>
    <w:p w14:paraId="081CBE26"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Acquiring transaction data from various sources, including point-of-sale terminals, online payment gateways, and mobile applications.</w:t>
      </w:r>
    </w:p>
    <w:p w14:paraId="51B76150" w14:textId="55868F88"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 xml:space="preserve">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w:t>
      </w:r>
    </w:p>
    <w:p w14:paraId="031D2C08"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cleaning to handle missing or inconsistent data.</w:t>
      </w:r>
    </w:p>
    <w:p w14:paraId="112EECF3"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transformation, such as normalizing or standardizing features.</w:t>
      </w:r>
    </w:p>
    <w:p w14:paraId="5044E90A"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Feature engineering to create new variables that may aid in fraud detection.</w:t>
      </w:r>
    </w:p>
    <w:p w14:paraId="7EAD0F67"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Integration:</w:t>
      </w:r>
    </w:p>
    <w:p w14:paraId="5034DC67"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Combining transaction data from multiple sources to create a comprehensive dataset.</w:t>
      </w:r>
    </w:p>
    <w:p w14:paraId="16F82A2C"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Sampling:</w:t>
      </w:r>
    </w:p>
    <w:p w14:paraId="497689CA" w14:textId="39047698"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 xml:space="preserve">Creating a balanced dataset by </w:t>
      </w:r>
      <w:r w:rsidR="001E6C2E" w:rsidRPr="00F91BB5">
        <w:rPr>
          <w:rFonts w:ascii="Segoe UI" w:hAnsi="Segoe UI" w:cs="Segoe UI"/>
          <w:color w:val="374151"/>
          <w:sz w:val="32"/>
          <w:szCs w:val="32"/>
        </w:rPr>
        <w:t>under sampling</w:t>
      </w:r>
      <w:r w:rsidRPr="00F91BB5">
        <w:rPr>
          <w:rFonts w:ascii="Segoe UI" w:hAnsi="Segoe UI" w:cs="Segoe UI"/>
          <w:color w:val="374151"/>
          <w:sz w:val="32"/>
          <w:szCs w:val="32"/>
        </w:rPr>
        <w:t xml:space="preserve"> the majority class (legitimate transactions) or oversampling the minority class (fraudulent transactions) to avoid class imbalance issues.</w:t>
      </w:r>
    </w:p>
    <w:p w14:paraId="6390DFE0"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Splitting:</w:t>
      </w:r>
    </w:p>
    <w:p w14:paraId="47E977E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Splitting the dataset into training, validation, and testing sets for model development and evaluation.</w:t>
      </w:r>
    </w:p>
    <w:p w14:paraId="62A8D4F8"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Exploratory Data Analysis (EDA):</w:t>
      </w:r>
    </w:p>
    <w:p w14:paraId="01FF0CF5"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Exploring the data to understand its distribution, patterns, and relationships.</w:t>
      </w:r>
    </w:p>
    <w:p w14:paraId="30A0C4D5"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Visualizing transaction statistics, such as transaction amounts, timestamps, and card usage.</w:t>
      </w:r>
    </w:p>
    <w:p w14:paraId="22ABF134"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Feature Selection:</w:t>
      </w:r>
    </w:p>
    <w:p w14:paraId="39512FDB"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Identifying and selecting the most relevant features for the model to reduce dimensionality and improve model performance.</w:t>
      </w:r>
    </w:p>
    <w:p w14:paraId="7AA5C7D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Training:</w:t>
      </w:r>
    </w:p>
    <w:p w14:paraId="44F0506E"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Building and training machine learning models, such as logistic regression, decision trees, random forests, or deep learning models like neural networks.</w:t>
      </w:r>
    </w:p>
    <w:p w14:paraId="524A772F"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Hyperparameter tuning to optimize model performance.</w:t>
      </w:r>
    </w:p>
    <w:p w14:paraId="0DCB1D25"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Anomaly Detection:</w:t>
      </w:r>
    </w:p>
    <w:p w14:paraId="4429CA77"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anomaly detection techniques to identify unusual or suspicious patterns in transactions.</w:t>
      </w:r>
    </w:p>
    <w:p w14:paraId="12490FA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Real-time Monitoring:</w:t>
      </w:r>
    </w:p>
    <w:p w14:paraId="17EA13AC"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Processing incoming transaction data in real-time to detect and flag potentially fraudulent transactions as they occur.</w:t>
      </w:r>
    </w:p>
    <w:p w14:paraId="0A01621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Evaluation:</w:t>
      </w:r>
    </w:p>
    <w:p w14:paraId="721CAD19"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Assessing model performance using metrics like accuracy, precision, recall, F1-score, and ROC AUC.</w:t>
      </w:r>
    </w:p>
    <w:p w14:paraId="51298062"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Cross-validation to ensure model robustness.</w:t>
      </w:r>
    </w:p>
    <w:p w14:paraId="402F0372"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Threshold Optimization:</w:t>
      </w:r>
    </w:p>
    <w:p w14:paraId="66A4101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Setting decision thresholds to balance false positives and false negatives, depending on the desired level of fraud detection and false positive tolerance.</w:t>
      </w:r>
    </w:p>
    <w:p w14:paraId="3F094C58"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Post-processing:</w:t>
      </w:r>
    </w:p>
    <w:p w14:paraId="62C2A296"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additional post-processing techniques to further refine model predictions, like clustering or outlier removal.</w:t>
      </w:r>
    </w:p>
    <w:p w14:paraId="5FE42D6E"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Reporting and Alerting:</w:t>
      </w:r>
    </w:p>
    <w:p w14:paraId="4FAFC61A"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Generating alerts and reports for transactions suspected of fraud for manual review by fraud analysts.</w:t>
      </w:r>
    </w:p>
    <w:p w14:paraId="254FB7ED"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Continuous Improvement:</w:t>
      </w:r>
    </w:p>
    <w:p w14:paraId="7E4FC8D3"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Regularly retraining and updating models to adapt to evolving fraud patterns and minimize false positives.</w:t>
      </w:r>
    </w:p>
    <w:p w14:paraId="55D83CAA"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Storage and Archiving:</w:t>
      </w:r>
    </w:p>
    <w:p w14:paraId="639C22E4"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Storing historical transaction data for auditing, compliance, and future analysis.</w:t>
      </w:r>
    </w:p>
    <w:p w14:paraId="77F37C8F"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Compliance:</w:t>
      </w:r>
    </w:p>
    <w:p w14:paraId="52FE843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Ensuring that the data processing and fraud detection processes comply with relevant regulations, such as GDPR or PCI DSS.</w:t>
      </w:r>
    </w:p>
    <w:p w14:paraId="09222A97" w14:textId="77777777" w:rsidR="0086281D" w:rsidRPr="00F91BB5" w:rsidRDefault="0086281D" w:rsidP="0086281D">
      <w:pPr>
        <w:pBdr>
          <w:top w:val="single" w:sz="2" w:space="0" w:color="D9D9E3"/>
          <w:left w:val="single" w:sz="2" w:space="0" w:color="D9D9E3"/>
          <w:bottom w:val="single" w:sz="2" w:space="0" w:color="D9D9E3"/>
          <w:right w:val="single" w:sz="2" w:space="31" w:color="D9D9E3"/>
        </w:pBdr>
        <w:shd w:val="clear" w:color="auto" w:fill="F7F7F8"/>
        <w:spacing w:before="300" w:after="0"/>
        <w:ind w:left="0" w:right="0" w:firstLine="0"/>
        <w:rPr>
          <w:rFonts w:ascii="Segoe UI" w:hAnsi="Segoe UI" w:cs="Segoe UI"/>
          <w:color w:val="374151"/>
          <w:sz w:val="32"/>
          <w:szCs w:val="32"/>
        </w:rPr>
      </w:pPr>
      <w:r w:rsidRPr="00F91BB5">
        <w:rPr>
          <w:rFonts w:ascii="Segoe UI" w:hAnsi="Segoe UI" w:cs="Segoe UI"/>
          <w:color w:val="374151"/>
          <w:sz w:val="32"/>
          <w:szCs w:val="32"/>
        </w:rPr>
        <w:t>These data processing tasks play a crucial role in building effective credit card fraud detection systems that can protect cardholders and financial institutions from fraudulent activities.</w:t>
      </w:r>
    </w:p>
    <w:p w14:paraId="7EC88DB6" w14:textId="77777777" w:rsidR="0086281D" w:rsidRDefault="0086281D" w:rsidP="0086281D">
      <w:pPr>
        <w:shd w:val="clear" w:color="auto" w:fill="FFFFFF"/>
        <w:rPr>
          <w:rFonts w:ascii="Arial" w:hAnsi="Arial" w:cs="Arial"/>
          <w:color w:val="0077AA"/>
          <w:sz w:val="30"/>
          <w:szCs w:val="30"/>
        </w:rPr>
      </w:pPr>
    </w:p>
    <w:p w14:paraId="6EF17B6C" w14:textId="3FBCF1EB" w:rsidR="0086281D" w:rsidRPr="00825C51" w:rsidRDefault="0086281D" w:rsidP="0086281D">
      <w:pPr>
        <w:shd w:val="clear" w:color="auto" w:fill="FFFFFF"/>
        <w:rPr>
          <w:rFonts w:ascii="Arial" w:hAnsi="Arial" w:cs="Arial"/>
          <w:color w:val="0077AA"/>
          <w:szCs w:val="28"/>
        </w:rPr>
      </w:pPr>
      <w:r w:rsidRPr="00825C51">
        <w:rPr>
          <w:rFonts w:ascii="Arial" w:hAnsi="Arial" w:cs="Arial"/>
          <w:color w:val="0077AA"/>
          <w:szCs w:val="28"/>
        </w:rPr>
        <w:t xml:space="preserve">How to overcome the challenges of loading and </w:t>
      </w:r>
      <w:r w:rsidR="001E6C2E" w:rsidRPr="00825C51">
        <w:rPr>
          <w:rFonts w:ascii="Arial" w:hAnsi="Arial" w:cs="Arial"/>
          <w:color w:val="0077AA"/>
          <w:szCs w:val="28"/>
        </w:rPr>
        <w:t>pre-processing</w:t>
      </w:r>
      <w:r w:rsidRPr="00825C51">
        <w:rPr>
          <w:rFonts w:ascii="Arial" w:hAnsi="Arial" w:cs="Arial"/>
          <w:color w:val="0077AA"/>
          <w:szCs w:val="28"/>
        </w:rPr>
        <w:t xml:space="preserve"> a</w:t>
      </w:r>
    </w:p>
    <w:p w14:paraId="4118C543" w14:textId="77777777" w:rsidR="0086281D" w:rsidRDefault="0086281D" w:rsidP="0086281D">
      <w:pPr>
        <w:shd w:val="clear" w:color="auto" w:fill="FFFFFF"/>
        <w:rPr>
          <w:rFonts w:ascii="Arial" w:hAnsi="Arial" w:cs="Arial"/>
          <w:color w:val="0077AA"/>
          <w:szCs w:val="28"/>
        </w:rPr>
      </w:pPr>
      <w:r>
        <w:rPr>
          <w:rFonts w:ascii="Arial" w:hAnsi="Arial" w:cs="Arial"/>
          <w:color w:val="0077AA"/>
          <w:szCs w:val="28"/>
        </w:rPr>
        <w:t>detection</w:t>
      </w:r>
      <w:r w:rsidRPr="00825C51">
        <w:rPr>
          <w:rFonts w:ascii="Arial" w:hAnsi="Arial" w:cs="Arial"/>
          <w:color w:val="0077AA"/>
          <w:szCs w:val="28"/>
        </w:rPr>
        <w:t xml:space="preserve"> dataset:</w:t>
      </w:r>
    </w:p>
    <w:p w14:paraId="6E546BE3" w14:textId="77777777" w:rsidR="0086281D" w:rsidRDefault="0086281D" w:rsidP="0086281D">
      <w:pPr>
        <w:shd w:val="clear" w:color="auto" w:fill="FFFFFF"/>
        <w:rPr>
          <w:rFonts w:ascii="Arial" w:hAnsi="Arial" w:cs="Arial"/>
          <w:color w:val="0077AA"/>
          <w:szCs w:val="28"/>
        </w:rPr>
      </w:pPr>
      <w:r>
        <w:rPr>
          <w:rFonts w:ascii="Arial" w:hAnsi="Arial" w:cs="Arial"/>
          <w:color w:val="0077AA"/>
          <w:szCs w:val="28"/>
        </w:rPr>
        <w:tab/>
      </w:r>
    </w:p>
    <w:p w14:paraId="37BBC76C" w14:textId="77777777" w:rsidR="0086281D" w:rsidRPr="00F64A5F" w:rsidRDefault="0086281D" w:rsidP="0086281D">
      <w:pPr>
        <w:shd w:val="clear" w:color="auto" w:fill="FFFFFF"/>
        <w:rPr>
          <w:rFonts w:ascii="Arial" w:hAnsi="Arial" w:cs="Arial"/>
          <w:color w:val="0077AA"/>
          <w:szCs w:val="28"/>
        </w:rPr>
      </w:pPr>
      <w:r>
        <w:rPr>
          <w:rFonts w:ascii="Arial" w:hAnsi="Arial" w:cs="Arial"/>
          <w:color w:val="0077AA"/>
          <w:szCs w:val="28"/>
        </w:rPr>
        <w:tab/>
      </w:r>
      <w:r w:rsidRPr="00F64A5F">
        <w:rPr>
          <w:rFonts w:ascii="Arial" w:hAnsi="Arial" w:cs="Arial"/>
          <w:color w:val="0077AA"/>
          <w:szCs w:val="28"/>
        </w:rPr>
        <w:t>There are a number of things that can be done to overcome the</w:t>
      </w:r>
    </w:p>
    <w:p w14:paraId="39DE39B3" w14:textId="6EC52212"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challenges of loading and </w:t>
      </w:r>
      <w:r w:rsidR="001E6C2E" w:rsidRPr="00F64A5F">
        <w:rPr>
          <w:rFonts w:ascii="Arial" w:hAnsi="Arial" w:cs="Arial"/>
          <w:color w:val="0077AA"/>
          <w:szCs w:val="28"/>
        </w:rPr>
        <w:t>pre-processing</w:t>
      </w:r>
      <w:r w:rsidRPr="00F64A5F">
        <w:rPr>
          <w:rFonts w:ascii="Arial" w:hAnsi="Arial" w:cs="Arial"/>
          <w:color w:val="0077AA"/>
          <w:szCs w:val="28"/>
        </w:rPr>
        <w:t xml:space="preserve"> a house price dataset, including:</w:t>
      </w:r>
    </w:p>
    <w:p w14:paraId="1D585C19" w14:textId="000048DE"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Use a data </w:t>
      </w:r>
      <w:r w:rsidR="001E6C2E" w:rsidRPr="00F64A5F">
        <w:rPr>
          <w:rFonts w:ascii="Arial" w:hAnsi="Arial" w:cs="Arial"/>
          <w:color w:val="0077AA"/>
          <w:szCs w:val="28"/>
        </w:rPr>
        <w:t>pre-processing</w:t>
      </w:r>
      <w:r w:rsidRPr="00F64A5F">
        <w:rPr>
          <w:rFonts w:ascii="Arial" w:hAnsi="Arial" w:cs="Arial"/>
          <w:color w:val="0077AA"/>
          <w:szCs w:val="28"/>
        </w:rPr>
        <w:t xml:space="preserve"> library:</w:t>
      </w:r>
    </w:p>
    <w:p w14:paraId="61D1FD4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There are a number of libraries available that can help with data</w:t>
      </w:r>
    </w:p>
    <w:p w14:paraId="4FEE7099" w14:textId="45FC7F70"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pre-processing</w:t>
      </w:r>
      <w:r w:rsidR="0086281D" w:rsidRPr="00F64A5F">
        <w:rPr>
          <w:rFonts w:ascii="Arial" w:hAnsi="Arial" w:cs="Arial"/>
          <w:color w:val="0077AA"/>
          <w:szCs w:val="28"/>
        </w:rPr>
        <w:t xml:space="preserve"> tasks, such as handling missing values, encoding</w:t>
      </w:r>
    </w:p>
    <w:p w14:paraId="0962755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categorical variables, and scaling the features.</w:t>
      </w:r>
    </w:p>
    <w:p w14:paraId="213BBF8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Carefully consider the specific needs of your model:</w:t>
      </w:r>
    </w:p>
    <w:p w14:paraId="0C2F77BC" w14:textId="444C8C7D"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The best way to </w:t>
      </w:r>
      <w:r w:rsidR="001E6C2E" w:rsidRPr="00F64A5F">
        <w:rPr>
          <w:rFonts w:ascii="Arial" w:hAnsi="Arial" w:cs="Arial"/>
          <w:color w:val="0077AA"/>
          <w:szCs w:val="28"/>
        </w:rPr>
        <w:t>pre-process</w:t>
      </w:r>
      <w:r w:rsidRPr="00F64A5F">
        <w:rPr>
          <w:rFonts w:ascii="Arial" w:hAnsi="Arial" w:cs="Arial"/>
          <w:color w:val="0077AA"/>
          <w:szCs w:val="28"/>
        </w:rPr>
        <w:t xml:space="preserve"> the data will depend on the specific</w:t>
      </w:r>
    </w:p>
    <w:p w14:paraId="14112B0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machine learning algorithm that you are using. It is important to</w:t>
      </w:r>
    </w:p>
    <w:p w14:paraId="71ACB389" w14:textId="41B3E353"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carefully consider the requirements of the algorithm and to </w:t>
      </w:r>
      <w:r w:rsidR="001E6C2E" w:rsidRPr="00F64A5F">
        <w:rPr>
          <w:rFonts w:ascii="Arial" w:hAnsi="Arial" w:cs="Arial"/>
          <w:color w:val="0077AA"/>
          <w:szCs w:val="28"/>
        </w:rPr>
        <w:t>pre-process</w:t>
      </w:r>
    </w:p>
    <w:p w14:paraId="0970829D"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the data in a way that is compatible with the algorithm.</w:t>
      </w:r>
    </w:p>
    <w:p w14:paraId="3C4F6D9E" w14:textId="77777777" w:rsidR="0086281D" w:rsidRDefault="0086281D" w:rsidP="0086281D">
      <w:pPr>
        <w:shd w:val="clear" w:color="auto" w:fill="FFFFFF"/>
        <w:rPr>
          <w:rFonts w:ascii="Arial" w:hAnsi="Arial" w:cs="Arial"/>
          <w:color w:val="0077AA"/>
          <w:szCs w:val="28"/>
        </w:rPr>
      </w:pPr>
    </w:p>
    <w:p w14:paraId="4E2D2329" w14:textId="0EAF3D30"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Validate the </w:t>
      </w:r>
      <w:r w:rsidR="001E6C2E" w:rsidRPr="00F64A5F">
        <w:rPr>
          <w:rFonts w:ascii="Arial" w:hAnsi="Arial" w:cs="Arial"/>
          <w:color w:val="0077AA"/>
          <w:szCs w:val="28"/>
        </w:rPr>
        <w:t>pre-processed</w:t>
      </w:r>
      <w:r w:rsidRPr="00F64A5F">
        <w:rPr>
          <w:rFonts w:ascii="Arial" w:hAnsi="Arial" w:cs="Arial"/>
          <w:color w:val="0077AA"/>
          <w:szCs w:val="28"/>
        </w:rPr>
        <w:t xml:space="preserve"> data:</w:t>
      </w:r>
    </w:p>
    <w:p w14:paraId="34AAB0CA" w14:textId="2EF6EED1"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It is important to validate the </w:t>
      </w:r>
      <w:r w:rsidR="001E6C2E" w:rsidRPr="00F64A5F">
        <w:rPr>
          <w:rFonts w:ascii="Arial" w:hAnsi="Arial" w:cs="Arial"/>
          <w:color w:val="0077AA"/>
          <w:szCs w:val="28"/>
        </w:rPr>
        <w:t>pre-processed</w:t>
      </w:r>
      <w:r w:rsidRPr="00F64A5F">
        <w:rPr>
          <w:rFonts w:ascii="Arial" w:hAnsi="Arial" w:cs="Arial"/>
          <w:color w:val="0077AA"/>
          <w:szCs w:val="28"/>
        </w:rPr>
        <w:t xml:space="preserve"> data to ensure that it is</w:t>
      </w:r>
    </w:p>
    <w:p w14:paraId="134D078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 a format that can be used by the machine learning algorithm and that</w:t>
      </w:r>
    </w:p>
    <w:p w14:paraId="0D25BCB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it is of high quality. This can be done by inspecting the data visually or</w:t>
      </w:r>
    </w:p>
    <w:p w14:paraId="7BC4FAE3"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by using statistical methods.</w:t>
      </w:r>
    </w:p>
    <w:p w14:paraId="4ED9CAD4" w14:textId="77777777" w:rsidR="0086281D" w:rsidRDefault="0086281D" w:rsidP="0086281D">
      <w:pPr>
        <w:shd w:val="clear" w:color="auto" w:fill="FFFFFF"/>
        <w:rPr>
          <w:rFonts w:ascii="Arial" w:hAnsi="Arial" w:cs="Arial"/>
          <w:color w:val="0077AA"/>
          <w:szCs w:val="28"/>
        </w:rPr>
      </w:pPr>
    </w:p>
    <w:p w14:paraId="1447044E" w14:textId="633E6ECF"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Data </w:t>
      </w:r>
      <w:r w:rsidR="001E6C2E" w:rsidRPr="00F64A5F">
        <w:rPr>
          <w:rFonts w:ascii="Arial" w:hAnsi="Arial" w:cs="Arial"/>
          <w:color w:val="0077AA"/>
          <w:szCs w:val="28"/>
        </w:rPr>
        <w:t>pre-processing</w:t>
      </w:r>
      <w:r w:rsidRPr="00F64A5F">
        <w:rPr>
          <w:rFonts w:ascii="Arial" w:hAnsi="Arial" w:cs="Arial"/>
          <w:color w:val="0077AA"/>
          <w:szCs w:val="28"/>
        </w:rPr>
        <w:t xml:space="preserve"> is the process of cleaning, transforming, and</w:t>
      </w:r>
    </w:p>
    <w:p w14:paraId="037CDD49"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integrating data in order to make it ready for analysis.</w:t>
      </w:r>
    </w:p>
    <w:p w14:paraId="6841EECB" w14:textId="77777777" w:rsidR="0086281D" w:rsidRPr="00F64A5F" w:rsidRDefault="0086281D" w:rsidP="0086281D">
      <w:pPr>
        <w:shd w:val="clear" w:color="auto" w:fill="FFFFFF"/>
        <w:rPr>
          <w:rFonts w:ascii="Arial" w:hAnsi="Arial" w:cs="Arial"/>
          <w:color w:val="0077AA"/>
          <w:szCs w:val="28"/>
        </w:rPr>
      </w:pPr>
    </w:p>
    <w:p w14:paraId="4472C13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This may involve removing errors and inconsistencies, handling</w:t>
      </w:r>
    </w:p>
    <w:p w14:paraId="016AD17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missing values, transforming the data into a consistent format, and</w:t>
      </w:r>
    </w:p>
    <w:p w14:paraId="79F29972"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scaling the data to a suitable range.</w:t>
      </w:r>
    </w:p>
    <w:p w14:paraId="6AF594BC" w14:textId="77777777" w:rsidR="0086281D" w:rsidRDefault="0086281D" w:rsidP="0086281D">
      <w:pPr>
        <w:shd w:val="clear" w:color="auto" w:fill="FFFFFF"/>
        <w:rPr>
          <w:rFonts w:ascii="Arial" w:hAnsi="Arial" w:cs="Arial"/>
          <w:color w:val="0077AA"/>
          <w:szCs w:val="28"/>
        </w:rPr>
      </w:pPr>
    </w:p>
    <w:p w14:paraId="6A57F27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Certainly, let's delve into the development phase of credit card fraud detection in even more detail:</w:t>
      </w:r>
    </w:p>
    <w:p w14:paraId="4AFCECE2" w14:textId="77777777" w:rsidR="0086281D" w:rsidRPr="00F64A5F" w:rsidRDefault="0086281D" w:rsidP="0086281D">
      <w:pPr>
        <w:shd w:val="clear" w:color="auto" w:fill="FFFFFF"/>
        <w:rPr>
          <w:rFonts w:ascii="Arial" w:hAnsi="Arial" w:cs="Arial"/>
          <w:color w:val="0077AA"/>
          <w:szCs w:val="28"/>
        </w:rPr>
      </w:pPr>
    </w:p>
    <w:p w14:paraId="64188266" w14:textId="78E2B614"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Data Collection and </w:t>
      </w:r>
      <w:r w:rsidR="001E6C2E" w:rsidRPr="00F64A5F">
        <w:rPr>
          <w:rFonts w:ascii="Arial" w:hAnsi="Arial" w:cs="Arial"/>
          <w:color w:val="0077AA"/>
          <w:szCs w:val="28"/>
        </w:rPr>
        <w:t>Pre-processing</w:t>
      </w:r>
      <w:r w:rsidRPr="00F64A5F">
        <w:rPr>
          <w:rFonts w:ascii="Arial" w:hAnsi="Arial" w:cs="Arial"/>
          <w:color w:val="0077AA"/>
          <w:szCs w:val="28"/>
        </w:rPr>
        <w:t>:</w:t>
      </w:r>
    </w:p>
    <w:p w14:paraId="1B4F7D44" w14:textId="77777777" w:rsidR="0086281D" w:rsidRPr="00F64A5F" w:rsidRDefault="0086281D" w:rsidP="0086281D">
      <w:pPr>
        <w:shd w:val="clear" w:color="auto" w:fill="FFFFFF"/>
        <w:rPr>
          <w:rFonts w:ascii="Arial" w:hAnsi="Arial" w:cs="Arial"/>
          <w:color w:val="0077AA"/>
          <w:szCs w:val="28"/>
        </w:rPr>
      </w:pPr>
    </w:p>
    <w:p w14:paraId="538556F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Gathering:</w:t>
      </w:r>
    </w:p>
    <w:p w14:paraId="3D673E7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Collect historical transaction data, which may span several years. This data should include various attributes like transaction amount, time, location, merchant information, and cardholder details.</w:t>
      </w:r>
    </w:p>
    <w:p w14:paraId="3CD34BA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Sources:</w:t>
      </w:r>
    </w:p>
    <w:p w14:paraId="110AB81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can come from a variety of sources, including internal records, payment processors, and industry databases.</w:t>
      </w:r>
    </w:p>
    <w:p w14:paraId="6344089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Sampling:</w:t>
      </w:r>
    </w:p>
    <w:p w14:paraId="440A6D5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Depending on the size of the dataset, it might be necessary to take a random or stratified sample to manage computational resources effectively.</w:t>
      </w:r>
    </w:p>
    <w:p w14:paraId="5F1145F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Cleaning and Transformation:</w:t>
      </w:r>
    </w:p>
    <w:p w14:paraId="34B6311B" w14:textId="77777777" w:rsidR="0086281D" w:rsidRPr="00F64A5F" w:rsidRDefault="0086281D" w:rsidP="0086281D">
      <w:pPr>
        <w:shd w:val="clear" w:color="auto" w:fill="FFFFFF"/>
        <w:rPr>
          <w:rFonts w:ascii="Arial" w:hAnsi="Arial" w:cs="Arial"/>
          <w:color w:val="0077AA"/>
          <w:szCs w:val="28"/>
        </w:rPr>
      </w:pPr>
    </w:p>
    <w:p w14:paraId="4C86B5D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Cleaning:</w:t>
      </w:r>
    </w:p>
    <w:p w14:paraId="66FBF66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Address issues such as missing values, outliers, and inconsistencies. This may involve imputing missing values, removing duplicates, and correcting erroneous entries.</w:t>
      </w:r>
    </w:p>
    <w:p w14:paraId="6B29288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Transformation:</w:t>
      </w:r>
    </w:p>
    <w:p w14:paraId="2503E19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Normalize or standardize numerical features to ensure that they are on the same scale. Categorical data may need to be one-hot encoded.</w:t>
      </w:r>
    </w:p>
    <w:p w14:paraId="20F11F2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Time-based features may require feature engineering to extract relevant information, like day of the week or hour of the day.</w:t>
      </w:r>
    </w:p>
    <w:p w14:paraId="5D455D8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Exploratory Data Analysis (EDA):</w:t>
      </w:r>
    </w:p>
    <w:p w14:paraId="49220AFD" w14:textId="77777777" w:rsidR="0086281D" w:rsidRPr="00F64A5F" w:rsidRDefault="0086281D" w:rsidP="0086281D">
      <w:pPr>
        <w:shd w:val="clear" w:color="auto" w:fill="FFFFFF"/>
        <w:rPr>
          <w:rFonts w:ascii="Arial" w:hAnsi="Arial" w:cs="Arial"/>
          <w:color w:val="0077AA"/>
          <w:szCs w:val="28"/>
        </w:rPr>
      </w:pPr>
    </w:p>
    <w:p w14:paraId="3A0C6AE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Conduct thorough EDA to gain insights into the data, understand the distribution of features, and identify potential patterns or anomalies that could be indicative of fraud.</w:t>
      </w:r>
    </w:p>
    <w:p w14:paraId="096E9F8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Engineering:</w:t>
      </w:r>
    </w:p>
    <w:p w14:paraId="73E9BB14" w14:textId="77777777" w:rsidR="0086281D" w:rsidRPr="00F64A5F" w:rsidRDefault="0086281D" w:rsidP="0086281D">
      <w:pPr>
        <w:shd w:val="clear" w:color="auto" w:fill="FFFFFF"/>
        <w:rPr>
          <w:rFonts w:ascii="Arial" w:hAnsi="Arial" w:cs="Arial"/>
          <w:color w:val="0077AA"/>
          <w:szCs w:val="28"/>
        </w:rPr>
      </w:pPr>
    </w:p>
    <w:p w14:paraId="68BAD65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Selection:</w:t>
      </w:r>
    </w:p>
    <w:p w14:paraId="62BDACF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 domain knowledge and statistical tests to select the most relevant features for fraud detection.</w:t>
      </w:r>
    </w:p>
    <w:p w14:paraId="21A2102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Creation:</w:t>
      </w:r>
    </w:p>
    <w:p w14:paraId="61532C8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Generate new features that capture relationships or patterns in the data, such as aggregations, ratios, or time-based features.</w:t>
      </w:r>
    </w:p>
    <w:p w14:paraId="4EE0B20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Scaling:</w:t>
      </w:r>
    </w:p>
    <w:p w14:paraId="1D1B899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Apply scaling methods like Standardization (Z-score scaling) to numerical features.</w:t>
      </w:r>
    </w:p>
    <w:p w14:paraId="447A632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Splitting:</w:t>
      </w:r>
    </w:p>
    <w:p w14:paraId="263A042B" w14:textId="77777777" w:rsidR="0086281D" w:rsidRPr="00F64A5F" w:rsidRDefault="0086281D" w:rsidP="0086281D">
      <w:pPr>
        <w:shd w:val="clear" w:color="auto" w:fill="FFFFFF"/>
        <w:rPr>
          <w:rFonts w:ascii="Arial" w:hAnsi="Arial" w:cs="Arial"/>
          <w:color w:val="0077AA"/>
          <w:szCs w:val="28"/>
        </w:rPr>
      </w:pPr>
    </w:p>
    <w:p w14:paraId="1ABE9FE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Stratified Sampling:</w:t>
      </w:r>
    </w:p>
    <w:p w14:paraId="1E09B9F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Ensure that the training, validation, and test datasets have a balanced representation of both legitimate and fraudulent transactions.</w:t>
      </w:r>
    </w:p>
    <w:p w14:paraId="7630DA8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Time-Based Split:</w:t>
      </w:r>
    </w:p>
    <w:p w14:paraId="4B3D438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When dealing with chronological data, split the data based on time, ensuring that the model is tested on more recent data.</w:t>
      </w:r>
    </w:p>
    <w:p w14:paraId="0854E9C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Selection:</w:t>
      </w:r>
    </w:p>
    <w:p w14:paraId="3C98B582" w14:textId="77777777" w:rsidR="0086281D" w:rsidRPr="00F64A5F" w:rsidRDefault="0086281D" w:rsidP="0086281D">
      <w:pPr>
        <w:shd w:val="clear" w:color="auto" w:fill="FFFFFF"/>
        <w:rPr>
          <w:rFonts w:ascii="Arial" w:hAnsi="Arial" w:cs="Arial"/>
          <w:color w:val="0077AA"/>
          <w:szCs w:val="28"/>
        </w:rPr>
      </w:pPr>
    </w:p>
    <w:p w14:paraId="497803A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Consider a variety of models including:</w:t>
      </w:r>
    </w:p>
    <w:p w14:paraId="1C303BA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Logistic Regression</w:t>
      </w:r>
    </w:p>
    <w:p w14:paraId="016DAC1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Decision Trees</w:t>
      </w:r>
    </w:p>
    <w:p w14:paraId="6770E00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Random Forests</w:t>
      </w:r>
    </w:p>
    <w:p w14:paraId="705034C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Support Vector Machines</w:t>
      </w:r>
    </w:p>
    <w:p w14:paraId="50069F3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Neural Networks</w:t>
      </w:r>
    </w:p>
    <w:p w14:paraId="2917263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Gradient Boosting Algorithms (XGBoost, LightGBM)</w:t>
      </w:r>
    </w:p>
    <w:p w14:paraId="782139D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Experiment with ensemble methods for combining the strengths of multiple models.</w:t>
      </w:r>
    </w:p>
    <w:p w14:paraId="2DB583C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Training:</w:t>
      </w:r>
    </w:p>
    <w:p w14:paraId="278CBDC3" w14:textId="77777777" w:rsidR="0086281D" w:rsidRPr="00F64A5F" w:rsidRDefault="0086281D" w:rsidP="0086281D">
      <w:pPr>
        <w:shd w:val="clear" w:color="auto" w:fill="FFFFFF"/>
        <w:rPr>
          <w:rFonts w:ascii="Arial" w:hAnsi="Arial" w:cs="Arial"/>
          <w:color w:val="0077AA"/>
          <w:szCs w:val="28"/>
        </w:rPr>
      </w:pPr>
    </w:p>
    <w:p w14:paraId="5D58A73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Train the chosen model(s) on the training dataset using an appropriate loss function (e.g., binary cross-entropy for binary classification).</w:t>
      </w:r>
    </w:p>
    <w:p w14:paraId="2D14173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Hyperparameter Tuning:</w:t>
      </w:r>
    </w:p>
    <w:p w14:paraId="76CA7256" w14:textId="77777777" w:rsidR="0086281D" w:rsidRPr="00F64A5F" w:rsidRDefault="0086281D" w:rsidP="0086281D">
      <w:pPr>
        <w:shd w:val="clear" w:color="auto" w:fill="FFFFFF"/>
        <w:rPr>
          <w:rFonts w:ascii="Arial" w:hAnsi="Arial" w:cs="Arial"/>
          <w:color w:val="0077AA"/>
          <w:szCs w:val="28"/>
        </w:rPr>
      </w:pPr>
    </w:p>
    <w:p w14:paraId="4F914EA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 techniques like grid search, random search, or Bayesian optimization to find the optimal hyperparameters for each model.</w:t>
      </w:r>
    </w:p>
    <w:p w14:paraId="1482DE1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Evaluation:</w:t>
      </w:r>
    </w:p>
    <w:p w14:paraId="7B8F0380" w14:textId="77777777" w:rsidR="0086281D" w:rsidRPr="00F64A5F" w:rsidRDefault="0086281D" w:rsidP="0086281D">
      <w:pPr>
        <w:shd w:val="clear" w:color="auto" w:fill="FFFFFF"/>
        <w:rPr>
          <w:rFonts w:ascii="Arial" w:hAnsi="Arial" w:cs="Arial"/>
          <w:color w:val="0077AA"/>
          <w:szCs w:val="28"/>
        </w:rPr>
      </w:pPr>
    </w:p>
    <w:p w14:paraId="38863BF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Evaluate model performance on the validation dataset using various metrics, including but not limited to:</w:t>
      </w:r>
    </w:p>
    <w:p w14:paraId="10B72CF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Accuracy</w:t>
      </w:r>
    </w:p>
    <w:p w14:paraId="5E44454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Precision</w:t>
      </w:r>
    </w:p>
    <w:p w14:paraId="7C22E7A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Recall</w:t>
      </w:r>
    </w:p>
    <w:p w14:paraId="621D94E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F1 Score</w:t>
      </w:r>
    </w:p>
    <w:p w14:paraId="23E58A5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ROC-AUC</w:t>
      </w:r>
    </w:p>
    <w:p w14:paraId="37F8856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Generate a confusion matrix to understand the model's performance in terms of true positives, true negatives, false positives, and false negatives.</w:t>
      </w:r>
    </w:p>
    <w:p w14:paraId="5422351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Threshold Selection:</w:t>
      </w:r>
    </w:p>
    <w:p w14:paraId="3F5C163D" w14:textId="77777777" w:rsidR="0086281D" w:rsidRPr="00F64A5F" w:rsidRDefault="0086281D" w:rsidP="0086281D">
      <w:pPr>
        <w:shd w:val="clear" w:color="auto" w:fill="FFFFFF"/>
        <w:rPr>
          <w:rFonts w:ascii="Arial" w:hAnsi="Arial" w:cs="Arial"/>
          <w:color w:val="0077AA"/>
          <w:szCs w:val="28"/>
        </w:rPr>
      </w:pPr>
    </w:p>
    <w:p w14:paraId="4ACDFC4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Choose an appropriate threshold for the model's prediction probabilities to classify transactions as legitimate or fraudulent. The choice may involve considering business needs, such as minimizing false positives or maximizing true positives.</w:t>
      </w:r>
    </w:p>
    <w:p w14:paraId="5B54DD2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Deployment:</w:t>
      </w:r>
    </w:p>
    <w:p w14:paraId="61B5106F" w14:textId="77777777" w:rsidR="0086281D" w:rsidRPr="00F64A5F" w:rsidRDefault="0086281D" w:rsidP="0086281D">
      <w:pPr>
        <w:shd w:val="clear" w:color="auto" w:fill="FFFFFF"/>
        <w:rPr>
          <w:rFonts w:ascii="Arial" w:hAnsi="Arial" w:cs="Arial"/>
          <w:color w:val="0077AA"/>
          <w:szCs w:val="28"/>
        </w:rPr>
      </w:pPr>
    </w:p>
    <w:p w14:paraId="7A44686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Deploy the trained model into a production environment where it can process real-time credit card transactions.</w:t>
      </w:r>
    </w:p>
    <w:p w14:paraId="2D66682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Implement necessary infrastructure for low-latency predictions and scalability.</w:t>
      </w:r>
    </w:p>
    <w:p w14:paraId="4CB74CB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Monitoring and Alerts:</w:t>
      </w:r>
    </w:p>
    <w:p w14:paraId="2F0684BC" w14:textId="77777777" w:rsidR="0086281D" w:rsidRPr="00F64A5F" w:rsidRDefault="0086281D" w:rsidP="0086281D">
      <w:pPr>
        <w:shd w:val="clear" w:color="auto" w:fill="FFFFFF"/>
        <w:rPr>
          <w:rFonts w:ascii="Arial" w:hAnsi="Arial" w:cs="Arial"/>
          <w:color w:val="0077AA"/>
          <w:szCs w:val="28"/>
        </w:rPr>
      </w:pPr>
    </w:p>
    <w:p w14:paraId="281EF6F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Implement real-time monitoring of the fraud detection system and set up alerts for suspicious patterns or system failures.</w:t>
      </w:r>
    </w:p>
    <w:p w14:paraId="46F627D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Continuously </w:t>
      </w:r>
      <w:proofErr w:type="spellStart"/>
      <w:r w:rsidRPr="00F64A5F">
        <w:rPr>
          <w:rFonts w:ascii="Arial" w:hAnsi="Arial" w:cs="Arial"/>
          <w:color w:val="0077AA"/>
          <w:szCs w:val="28"/>
        </w:rPr>
        <w:t>analyze</w:t>
      </w:r>
      <w:proofErr w:type="spellEnd"/>
      <w:r w:rsidRPr="00F64A5F">
        <w:rPr>
          <w:rFonts w:ascii="Arial" w:hAnsi="Arial" w:cs="Arial"/>
          <w:color w:val="0077AA"/>
          <w:szCs w:val="28"/>
        </w:rPr>
        <w:t xml:space="preserve"> model drift and retrain the model as needed.</w:t>
      </w:r>
    </w:p>
    <w:p w14:paraId="6C6269F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Feedback Loop:</w:t>
      </w:r>
    </w:p>
    <w:p w14:paraId="16874DC5" w14:textId="77777777" w:rsidR="0086281D" w:rsidRPr="00F64A5F" w:rsidRDefault="0086281D" w:rsidP="0086281D">
      <w:pPr>
        <w:shd w:val="clear" w:color="auto" w:fill="FFFFFF"/>
        <w:rPr>
          <w:rFonts w:ascii="Arial" w:hAnsi="Arial" w:cs="Arial"/>
          <w:color w:val="0077AA"/>
          <w:szCs w:val="28"/>
        </w:rPr>
      </w:pPr>
    </w:p>
    <w:p w14:paraId="5FBF44E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Collect and incorporate feedback from fraud analysts and investigators to improve the model's performance and adapt to evolving fraud tactics.</w:t>
      </w:r>
    </w:p>
    <w:p w14:paraId="47C4011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Integration with Fraud Prevention Tools:</w:t>
      </w:r>
    </w:p>
    <w:p w14:paraId="456A32F5" w14:textId="77777777" w:rsidR="0086281D" w:rsidRPr="00F64A5F" w:rsidRDefault="0086281D" w:rsidP="0086281D">
      <w:pPr>
        <w:shd w:val="clear" w:color="auto" w:fill="FFFFFF"/>
        <w:rPr>
          <w:rFonts w:ascii="Arial" w:hAnsi="Arial" w:cs="Arial"/>
          <w:color w:val="0077AA"/>
          <w:szCs w:val="28"/>
        </w:rPr>
      </w:pPr>
    </w:p>
    <w:p w14:paraId="1631C0E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Integrate the fraud detection system with other security measures, such as two-factor authentication, biometric authentication, and real-time SMS or email notifications for cardholders.</w:t>
      </w:r>
    </w:p>
    <w:p w14:paraId="0DC297A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Compliance and Reporting:</w:t>
      </w:r>
    </w:p>
    <w:p w14:paraId="7D41399C" w14:textId="77777777" w:rsidR="0086281D" w:rsidRPr="00F64A5F" w:rsidRDefault="0086281D" w:rsidP="0086281D">
      <w:pPr>
        <w:shd w:val="clear" w:color="auto" w:fill="FFFFFF"/>
        <w:rPr>
          <w:rFonts w:ascii="Arial" w:hAnsi="Arial" w:cs="Arial"/>
          <w:color w:val="0077AA"/>
          <w:szCs w:val="28"/>
        </w:rPr>
      </w:pPr>
    </w:p>
    <w:p w14:paraId="4A4C023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Ensure that the fraud detection system complies with legal and regulatory requirements (e.g., GDPR, PCI DSS).</w:t>
      </w:r>
    </w:p>
    <w:p w14:paraId="60FEE60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Maintain detailed audit logs and reporting capabilities to track transactions and model performance.</w:t>
      </w:r>
    </w:p>
    <w:p w14:paraId="2DCA9A4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User Education and Communication:</w:t>
      </w:r>
    </w:p>
    <w:p w14:paraId="508CFDBE" w14:textId="77777777" w:rsidR="0086281D" w:rsidRPr="00F64A5F" w:rsidRDefault="0086281D" w:rsidP="0086281D">
      <w:pPr>
        <w:shd w:val="clear" w:color="auto" w:fill="FFFFFF"/>
        <w:rPr>
          <w:rFonts w:ascii="Arial" w:hAnsi="Arial" w:cs="Arial"/>
          <w:color w:val="0077AA"/>
          <w:szCs w:val="28"/>
        </w:rPr>
      </w:pPr>
    </w:p>
    <w:p w14:paraId="4BEF301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Educate cardholders about the importance of safeguarding their card information and teach them to recognize and report potential fraud.</w:t>
      </w:r>
    </w:p>
    <w:p w14:paraId="3215134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Establish channels for customers to report suspicious transactions.</w:t>
      </w:r>
    </w:p>
    <w:p w14:paraId="6D90C58F"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The development phase of credit card fraud detection is a complex and ongoing process that requires constant vigilance and adaptation to new fraud techniques. The quality of data, the choice of algorithms, and the effectiveness of monitoring are all critical factors in building a robust fraud detection system.</w:t>
      </w:r>
    </w:p>
    <w:p w14:paraId="65F7DF15" w14:textId="77777777" w:rsidR="0086281D" w:rsidRDefault="0086281D" w:rsidP="0086281D">
      <w:pPr>
        <w:shd w:val="clear" w:color="auto" w:fill="FFFFFF"/>
        <w:rPr>
          <w:rFonts w:ascii="Arial" w:hAnsi="Arial" w:cs="Arial"/>
          <w:color w:val="0077AA"/>
          <w:szCs w:val="28"/>
        </w:rPr>
      </w:pPr>
    </w:p>
    <w:p w14:paraId="7136044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Key Features and Components:</w:t>
      </w:r>
    </w:p>
    <w:p w14:paraId="404E8429" w14:textId="77777777" w:rsidR="0086281D" w:rsidRPr="00F64A5F" w:rsidRDefault="0086281D" w:rsidP="0086281D">
      <w:pPr>
        <w:shd w:val="clear" w:color="auto" w:fill="FFFFFF"/>
        <w:rPr>
          <w:rFonts w:ascii="Arial" w:hAnsi="Arial" w:cs="Arial"/>
          <w:color w:val="0077AA"/>
          <w:szCs w:val="28"/>
        </w:rPr>
      </w:pPr>
    </w:p>
    <w:p w14:paraId="1F31029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Input Layer:</w:t>
      </w:r>
    </w:p>
    <w:p w14:paraId="363E4C8D" w14:textId="77777777" w:rsidR="0086281D" w:rsidRPr="00F64A5F" w:rsidRDefault="0086281D" w:rsidP="0086281D">
      <w:pPr>
        <w:shd w:val="clear" w:color="auto" w:fill="FFFFFF"/>
        <w:rPr>
          <w:rFonts w:ascii="Arial" w:hAnsi="Arial" w:cs="Arial"/>
          <w:color w:val="0077AA"/>
          <w:szCs w:val="28"/>
        </w:rPr>
      </w:pPr>
    </w:p>
    <w:p w14:paraId="0F0B9F4F" w14:textId="1B307D61"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takes a wide range of transaction attributes as input, which may include:</w:t>
      </w:r>
    </w:p>
    <w:p w14:paraId="4BEB444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Transaction amount</w:t>
      </w:r>
    </w:p>
    <w:p w14:paraId="1BA6786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Transaction date and time</w:t>
      </w:r>
    </w:p>
    <w:p w14:paraId="5C66253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Merchant information (e.g., merchant category, location)</w:t>
      </w:r>
    </w:p>
    <w:p w14:paraId="55AE9D5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Cardholder information (e.g., card type, country)</w:t>
      </w:r>
    </w:p>
    <w:p w14:paraId="26D74E87" w14:textId="600D034A"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Historical transaction </w:t>
      </w:r>
      <w:r w:rsidR="001E6C2E" w:rsidRPr="00F64A5F">
        <w:rPr>
          <w:rFonts w:ascii="Arial" w:hAnsi="Arial" w:cs="Arial"/>
          <w:color w:val="0077AA"/>
          <w:szCs w:val="28"/>
        </w:rPr>
        <w:t>behaviour</w:t>
      </w:r>
      <w:r w:rsidRPr="00F64A5F">
        <w:rPr>
          <w:rFonts w:ascii="Arial" w:hAnsi="Arial" w:cs="Arial"/>
          <w:color w:val="0077AA"/>
          <w:szCs w:val="28"/>
        </w:rPr>
        <w:t xml:space="preserve"> (e.g., card usage patterns)</w:t>
      </w:r>
    </w:p>
    <w:p w14:paraId="2CEC59C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Additional features derived from feature engineering</w:t>
      </w:r>
    </w:p>
    <w:p w14:paraId="023DCF4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Engineering:</w:t>
      </w:r>
    </w:p>
    <w:p w14:paraId="18450340" w14:textId="77777777" w:rsidR="0086281D" w:rsidRPr="00F64A5F" w:rsidRDefault="0086281D" w:rsidP="0086281D">
      <w:pPr>
        <w:shd w:val="clear" w:color="auto" w:fill="FFFFFF"/>
        <w:rPr>
          <w:rFonts w:ascii="Arial" w:hAnsi="Arial" w:cs="Arial"/>
          <w:color w:val="0077AA"/>
          <w:szCs w:val="28"/>
        </w:rPr>
      </w:pPr>
    </w:p>
    <w:p w14:paraId="2A9A73C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Before input, the model processes data through a feature engineering pipeline to create new features and transform the raw data into a suitable format for analysis.</w:t>
      </w:r>
    </w:p>
    <w:p w14:paraId="0258C61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This may involve normalizing numerical features, one-hot encoding categorical features, and extracting time-based features.</w:t>
      </w:r>
    </w:p>
    <w:p w14:paraId="22B3C1D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Architecture:</w:t>
      </w:r>
    </w:p>
    <w:p w14:paraId="6520F189" w14:textId="77777777" w:rsidR="0086281D" w:rsidRPr="00F64A5F" w:rsidRDefault="0086281D" w:rsidP="0086281D">
      <w:pPr>
        <w:shd w:val="clear" w:color="auto" w:fill="FFFFFF"/>
        <w:rPr>
          <w:rFonts w:ascii="Arial" w:hAnsi="Arial" w:cs="Arial"/>
          <w:color w:val="0077AA"/>
          <w:szCs w:val="28"/>
        </w:rPr>
      </w:pPr>
    </w:p>
    <w:p w14:paraId="3BDEF2BB" w14:textId="337E60BB"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employs a gradient boosting ensemble model, specifically XGBoost.</w:t>
      </w:r>
    </w:p>
    <w:p w14:paraId="7312C13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It consists of an ensemble of decision trees that work together to make predictions. Each tree learns different aspects of the data, and their predictions are combined to make a final decision.</w:t>
      </w:r>
    </w:p>
    <w:p w14:paraId="318BD15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XGBoost is chosen for its ability to handle imbalanced datasets and adapt to changing patterns in fraud.</w:t>
      </w:r>
    </w:p>
    <w:p w14:paraId="5BEAFFC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Training:</w:t>
      </w:r>
    </w:p>
    <w:p w14:paraId="6164255A" w14:textId="77777777" w:rsidR="0086281D" w:rsidRPr="00F64A5F" w:rsidRDefault="0086281D" w:rsidP="0086281D">
      <w:pPr>
        <w:shd w:val="clear" w:color="auto" w:fill="FFFFFF"/>
        <w:rPr>
          <w:rFonts w:ascii="Arial" w:hAnsi="Arial" w:cs="Arial"/>
          <w:color w:val="0077AA"/>
          <w:szCs w:val="28"/>
        </w:rPr>
      </w:pPr>
    </w:p>
    <w:p w14:paraId="59F9CB48" w14:textId="70A46999"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trained on a historical dataset of credit card transactions, which includes both legitimate and fraudulent examples.</w:t>
      </w:r>
    </w:p>
    <w:p w14:paraId="5EF85DF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 model learns to distinguish between the two classes by optimizing a binary cross-entropy loss function during the training process.</w:t>
      </w:r>
    </w:p>
    <w:p w14:paraId="793A0AF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Hyperparameter tuning is employed to find the best model configuration.</w:t>
      </w:r>
    </w:p>
    <w:p w14:paraId="42C3D36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Threshold Setting:</w:t>
      </w:r>
    </w:p>
    <w:p w14:paraId="6D926525" w14:textId="77777777" w:rsidR="0086281D" w:rsidRPr="00F64A5F" w:rsidRDefault="0086281D" w:rsidP="0086281D">
      <w:pPr>
        <w:shd w:val="clear" w:color="auto" w:fill="FFFFFF"/>
        <w:rPr>
          <w:rFonts w:ascii="Arial" w:hAnsi="Arial" w:cs="Arial"/>
          <w:color w:val="0077AA"/>
          <w:szCs w:val="28"/>
        </w:rPr>
      </w:pPr>
    </w:p>
    <w:p w14:paraId="243F1BE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After training, a decision threshold is set to classify transactions as either legitimate or fraudulent. The threshold can be adjusted to achieve a balance between minimizing false positives and false negatives, depending on the risk tolerance of the financial institution.</w:t>
      </w:r>
    </w:p>
    <w:p w14:paraId="241E304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Real-time Prediction:</w:t>
      </w:r>
    </w:p>
    <w:p w14:paraId="352EF8F2" w14:textId="77777777" w:rsidR="0086281D" w:rsidRPr="00F64A5F" w:rsidRDefault="0086281D" w:rsidP="0086281D">
      <w:pPr>
        <w:shd w:val="clear" w:color="auto" w:fill="FFFFFF"/>
        <w:rPr>
          <w:rFonts w:ascii="Arial" w:hAnsi="Arial" w:cs="Arial"/>
          <w:color w:val="0077AA"/>
          <w:szCs w:val="28"/>
        </w:rPr>
      </w:pPr>
    </w:p>
    <w:p w14:paraId="66113DFE" w14:textId="64F652CB"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deployed in a real-time processing environment, where it evaluates incoming credit card transactions as they occur.</w:t>
      </w:r>
    </w:p>
    <w:p w14:paraId="3E84308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For each transaction, it computes a probability score indicating the likelihood of fraud.</w:t>
      </w:r>
    </w:p>
    <w:p w14:paraId="7047BE6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Alert System:</w:t>
      </w:r>
    </w:p>
    <w:p w14:paraId="0B5F86AD" w14:textId="77777777" w:rsidR="0086281D" w:rsidRPr="00F64A5F" w:rsidRDefault="0086281D" w:rsidP="0086281D">
      <w:pPr>
        <w:shd w:val="clear" w:color="auto" w:fill="FFFFFF"/>
        <w:rPr>
          <w:rFonts w:ascii="Arial" w:hAnsi="Arial" w:cs="Arial"/>
          <w:color w:val="0077AA"/>
          <w:szCs w:val="28"/>
        </w:rPr>
      </w:pPr>
    </w:p>
    <w:p w14:paraId="6ABE630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When a transaction is flagged as potentially fraudulent (i.e., the probability score exceeds the threshold), the system generates an alert for further investigation.</w:t>
      </w:r>
    </w:p>
    <w:p w14:paraId="24E8F42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These alerts are sent to fraud analysts or cardholders, depending on the situation, allowing for timely action.</w:t>
      </w:r>
    </w:p>
    <w:p w14:paraId="17EA7CD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Feedback Loop:</w:t>
      </w:r>
    </w:p>
    <w:p w14:paraId="19C51330" w14:textId="77777777" w:rsidR="0086281D" w:rsidRPr="00F64A5F" w:rsidRDefault="0086281D" w:rsidP="0086281D">
      <w:pPr>
        <w:shd w:val="clear" w:color="auto" w:fill="FFFFFF"/>
        <w:rPr>
          <w:rFonts w:ascii="Arial" w:hAnsi="Arial" w:cs="Arial"/>
          <w:color w:val="0077AA"/>
          <w:szCs w:val="28"/>
        </w:rPr>
      </w:pPr>
    </w:p>
    <w:p w14:paraId="387DD74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 model continuously collects feedback from analysts and investigators to improve its performance and adapt to new fraud tactics.</w:t>
      </w:r>
    </w:p>
    <w:p w14:paraId="4EB98E0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Periodic retraining is scheduled to ensure the model remains up-to-date.</w:t>
      </w:r>
    </w:p>
    <w:p w14:paraId="3F8A48F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Evaluation and Performance Metrics:</w:t>
      </w:r>
    </w:p>
    <w:p w14:paraId="371EA5FE" w14:textId="77777777" w:rsidR="0086281D" w:rsidRPr="00F64A5F" w:rsidRDefault="0086281D" w:rsidP="0086281D">
      <w:pPr>
        <w:shd w:val="clear" w:color="auto" w:fill="FFFFFF"/>
        <w:rPr>
          <w:rFonts w:ascii="Arial" w:hAnsi="Arial" w:cs="Arial"/>
          <w:color w:val="0077AA"/>
          <w:szCs w:val="28"/>
        </w:rPr>
      </w:pPr>
    </w:p>
    <w:p w14:paraId="2DD2CED3" w14:textId="1F24E821"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Guard’s</w:t>
      </w:r>
      <w:r w:rsidR="0086281D" w:rsidRPr="00F64A5F">
        <w:rPr>
          <w:rFonts w:ascii="Arial" w:hAnsi="Arial" w:cs="Arial"/>
          <w:color w:val="0077AA"/>
          <w:szCs w:val="28"/>
        </w:rPr>
        <w:t xml:space="preserve"> performance is assessed using various evaluation metrics, including:</w:t>
      </w:r>
    </w:p>
    <w:p w14:paraId="0B554E6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Accuracy</w:t>
      </w:r>
    </w:p>
    <w:p w14:paraId="62AE299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Precision</w:t>
      </w:r>
    </w:p>
    <w:p w14:paraId="4E7DC9E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Recall</w:t>
      </w:r>
    </w:p>
    <w:p w14:paraId="4AB7E3D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F1 Score</w:t>
      </w:r>
    </w:p>
    <w:p w14:paraId="0BAD3E3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ROC-AUC</w:t>
      </w:r>
    </w:p>
    <w:p w14:paraId="1037E4C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These metrics are monitored to ensure the model maintains a balance between minimizing false positives (legitimate transactions incorrectly classified as fraud) and false negatives (fraudulent transactions not detected).</w:t>
      </w:r>
    </w:p>
    <w:p w14:paraId="4B4F5265" w14:textId="63B75341" w:rsidR="0086281D" w:rsidRPr="00825C51"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a robust and adaptive model that helps financial institutions protect their customers from credit card fraud while minimizing disruptions to legitimate transactions. Its performance and effectiveness are continuously monitored and improved to stay ahead of evolving fraud tactics and maintain high levels of security.</w:t>
      </w:r>
    </w:p>
    <w:p w14:paraId="3D18D2D2"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6122E9C0" wp14:editId="136E5A19">
            <wp:extent cx="5715000" cy="9058275"/>
            <wp:effectExtent l="0" t="0" r="0" b="9525"/>
            <wp:docPr id="4" name="Picture 4"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7C5C8BDE"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0"/>
          <w:szCs w:val="40"/>
        </w:rPr>
      </w:pPr>
      <w:r>
        <w:rPr>
          <w:rFonts w:ascii="Segoe UI" w:hAnsi="Segoe UI" w:cs="Segoe UI"/>
          <w:color w:val="374151"/>
          <w:sz w:val="40"/>
          <w:szCs w:val="40"/>
        </w:rPr>
        <w:t xml:space="preserve">Importance of loading and processing dataset: </w:t>
      </w:r>
    </w:p>
    <w:p w14:paraId="056EABBA" w14:textId="77777777" w:rsidR="0086281D"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1BEBD97"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Segoe UI" w:hAnsi="Segoe UI" w:cs="Segoe UI"/>
          <w:color w:val="374151"/>
          <w:sz w:val="32"/>
          <w:szCs w:val="32"/>
        </w:rPr>
        <w:t>Loading and processing datasets is a critical step in many data-driven tasks, especially in the fields of machine learning, data analysis, and artificial intelligence. The importance of this step can be summarized as follows:</w:t>
      </w:r>
    </w:p>
    <w:p w14:paraId="0D7BF41E" w14:textId="3BC4F34E"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Quality Assurance:</w:t>
      </w:r>
      <w:r w:rsidRPr="00F91BB5">
        <w:rPr>
          <w:rFonts w:ascii="Segoe UI" w:hAnsi="Segoe UI" w:cs="Segoe UI"/>
          <w:color w:val="374151"/>
          <w:sz w:val="32"/>
          <w:szCs w:val="32"/>
        </w:rPr>
        <w:t xml:space="preserve"> Loading and processing datasets allow you to examine and clean the data. This is crucial because real-world data is often messy, containing missing values, outliers, and errors.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helps ensure the quality and reliability of the data used for analysis or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w:t>
      </w:r>
    </w:p>
    <w:p w14:paraId="6750E775"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Feature Engineering:</w:t>
      </w:r>
      <w:r w:rsidRPr="00F91BB5">
        <w:rPr>
          <w:rFonts w:ascii="Segoe UI" w:hAnsi="Segoe UI" w:cs="Segoe UI"/>
          <w:color w:val="374151"/>
          <w:sz w:val="32"/>
          <w:szCs w:val="32"/>
        </w:rPr>
        <w:t xml:space="preserve"> Processing data involves selecting relevant features and transforming them into a suitable format. Proper feature selection and engineering can significantly impact the performance of machine learning models. This step is critical for enhancing the predictive power of models.</w:t>
      </w:r>
    </w:p>
    <w:p w14:paraId="25CC6C11" w14:textId="576A61AB"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Normalization and Standardization:</w:t>
      </w:r>
      <w:r w:rsidRPr="00F91BB5">
        <w:rPr>
          <w:rFonts w:ascii="Segoe UI" w:hAnsi="Segoe UI" w:cs="Segoe UI"/>
          <w:color w:val="374151"/>
          <w:sz w:val="32"/>
          <w:szCs w:val="32"/>
        </w:rPr>
        <w:t xml:space="preserve">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often includes techniques like normalization and standardization, which can make the data more suitable for various machine learning algorithms. This step helps ensure that the scales of different features are comparable.</w:t>
      </w:r>
    </w:p>
    <w:p w14:paraId="2E5A859E"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Dimensionality Reduction:</w:t>
      </w:r>
      <w:r w:rsidRPr="00F91BB5">
        <w:rPr>
          <w:rFonts w:ascii="Segoe UI" w:hAnsi="Segoe UI" w:cs="Segoe UI"/>
          <w:color w:val="374151"/>
          <w:sz w:val="32"/>
          <w:szCs w:val="32"/>
        </w:rPr>
        <w:t xml:space="preserve"> High-dimensional data can be challenging to work with. Dimensionality reduction techniques, like Principal Component Analysis (PCA) or feature selection, help reduce the number of features while retaining the most critical information. This can lead to faster training times and better model performance.</w:t>
      </w:r>
    </w:p>
    <w:p w14:paraId="61C4D623" w14:textId="13B42252"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Integration:</w:t>
      </w:r>
      <w:r w:rsidRPr="00F91BB5">
        <w:rPr>
          <w:rFonts w:ascii="Segoe UI" w:hAnsi="Segoe UI" w:cs="Segoe UI"/>
          <w:color w:val="374151"/>
          <w:sz w:val="32"/>
          <w:szCs w:val="32"/>
        </w:rPr>
        <w:t xml:space="preserve"> In many cases, data comes from various sources and in different formats. Loading and processing data enable you to integrate diverse datasets and prepare them for analysis or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 This is essential for holistic insights and decision-making.</w:t>
      </w:r>
    </w:p>
    <w:p w14:paraId="5757F174"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Understanding:</w:t>
      </w:r>
      <w:r w:rsidRPr="00F91BB5">
        <w:rPr>
          <w:rFonts w:ascii="Segoe UI" w:hAnsi="Segoe UI" w:cs="Segoe UI"/>
          <w:color w:val="374151"/>
          <w:sz w:val="32"/>
          <w:szCs w:val="32"/>
        </w:rPr>
        <w:t xml:space="preserve"> As you load and process a dataset, you gain a better understanding of its characteristics, such as the distribution of values, statistical properties, and relationships between variables. This understanding is crucial for choosing appropriate algorithms and making informed decisions.</w:t>
      </w:r>
    </w:p>
    <w:p w14:paraId="63D6C8D4" w14:textId="3137A86F"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Visualization:</w:t>
      </w:r>
      <w:r w:rsidRPr="00F91BB5">
        <w:rPr>
          <w:rFonts w:ascii="Segoe UI" w:hAnsi="Segoe UI" w:cs="Segoe UI"/>
          <w:color w:val="374151"/>
          <w:sz w:val="32"/>
          <w:szCs w:val="32"/>
        </w:rPr>
        <w:t xml:space="preserve">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often includes data visualization, which helps you identify patterns, trends, and correlations in the data. Visualizing the data can provide insights that guide subsequent analysis and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 xml:space="preserve"> tasks.</w:t>
      </w:r>
    </w:p>
    <w:p w14:paraId="41E3571D"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Computational Efficiency:</w:t>
      </w:r>
      <w:r w:rsidRPr="00F91BB5">
        <w:rPr>
          <w:rFonts w:ascii="Segoe UI" w:hAnsi="Segoe UI" w:cs="Segoe UI"/>
          <w:color w:val="374151"/>
          <w:sz w:val="32"/>
          <w:szCs w:val="32"/>
        </w:rPr>
        <w:t xml:space="preserve"> Efficient data processing can significantly reduce the time and resources required for training machine learning models. Properly processed data can lead to faster convergence and reduced computational costs.</w:t>
      </w:r>
    </w:p>
    <w:p w14:paraId="4991D52B" w14:textId="44B86ACB"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Model Performance:</w:t>
      </w:r>
      <w:r w:rsidRPr="00F91BB5">
        <w:rPr>
          <w:rFonts w:ascii="Segoe UI" w:hAnsi="Segoe UI" w:cs="Segoe UI"/>
          <w:color w:val="374151"/>
          <w:sz w:val="32"/>
          <w:szCs w:val="32"/>
        </w:rPr>
        <w:t xml:space="preserve"> The quality of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can directly impact the performance of machine learning models. Well-</w:t>
      </w:r>
      <w:r w:rsidR="001E6C2E" w:rsidRPr="00F91BB5">
        <w:rPr>
          <w:rFonts w:ascii="Segoe UI" w:hAnsi="Segoe UI" w:cs="Segoe UI"/>
          <w:color w:val="374151"/>
          <w:sz w:val="32"/>
          <w:szCs w:val="32"/>
        </w:rPr>
        <w:t>pre-processed</w:t>
      </w:r>
      <w:r w:rsidRPr="00F91BB5">
        <w:rPr>
          <w:rFonts w:ascii="Segoe UI" w:hAnsi="Segoe UI" w:cs="Segoe UI"/>
          <w:color w:val="374151"/>
          <w:sz w:val="32"/>
          <w:szCs w:val="32"/>
        </w:rPr>
        <w:t xml:space="preserve"> data can lead to more accurate, robust, and interpretable models.</w:t>
      </w:r>
    </w:p>
    <w:p w14:paraId="7AABA018" w14:textId="013D38B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Ethical Considerations:</w:t>
      </w:r>
      <w:r w:rsidRPr="00F91BB5">
        <w:rPr>
          <w:rFonts w:ascii="Segoe UI" w:hAnsi="Segoe UI" w:cs="Segoe UI"/>
          <w:color w:val="374151"/>
          <w:sz w:val="32"/>
          <w:szCs w:val="32"/>
        </w:rPr>
        <w:t xml:space="preserve">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also plays a role in addressing ethical and privacy concerns. It includes steps to anonymize or de-identify sensitive information and ensure that models are not biased or discriminatory.</w:t>
      </w:r>
    </w:p>
    <w:p w14:paraId="2529B1E1"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F91BB5">
        <w:rPr>
          <w:rFonts w:ascii="Segoe UI" w:hAnsi="Segoe UI" w:cs="Segoe UI"/>
          <w:color w:val="374151"/>
          <w:sz w:val="32"/>
          <w:szCs w:val="32"/>
        </w:rPr>
        <w:t>In summary, loading and processing datasets are foundational steps in the data analysis and machine learning pipeline. The quality and effectiveness of these steps can have a profound impact on the success of data-driven projects, making them crucial for extracting valuable insights, making informed decisions, and building accurate predictive models.</w:t>
      </w:r>
    </w:p>
    <w:p w14:paraId="4B99D3A3" w14:textId="77777777" w:rsidR="0086281D" w:rsidRDefault="0086281D" w:rsidP="0086281D">
      <w:pPr>
        <w:pStyle w:val="Heading2"/>
        <w:shd w:val="clear" w:color="auto" w:fill="FFFFFF"/>
        <w:spacing w:before="0"/>
        <w:rPr>
          <w:rFonts w:ascii="Helvetica" w:hAnsi="Helvetica" w:cs="Arial"/>
          <w:color w:val="212529"/>
          <w:u w:val="single"/>
        </w:rPr>
      </w:pPr>
    </w:p>
    <w:p w14:paraId="6758F851" w14:textId="77777777" w:rsidR="0086281D" w:rsidRDefault="0086281D" w:rsidP="0086281D">
      <w:pPr>
        <w:pStyle w:val="Heading2"/>
        <w:shd w:val="clear" w:color="auto" w:fill="FFFFFF"/>
        <w:spacing w:before="0"/>
        <w:rPr>
          <w:rFonts w:ascii="Helvetica" w:hAnsi="Helvetica" w:cs="Arial"/>
          <w:color w:val="212529"/>
          <w:u w:val="single"/>
        </w:rPr>
      </w:pPr>
    </w:p>
    <w:p w14:paraId="5B3B2F0A" w14:textId="77777777" w:rsidR="0086281D" w:rsidRDefault="0086281D" w:rsidP="0086281D">
      <w:pPr>
        <w:pStyle w:val="Heading2"/>
        <w:shd w:val="clear" w:color="auto" w:fill="FFFFFF"/>
        <w:spacing w:before="0"/>
        <w:rPr>
          <w:rFonts w:ascii="Helvetica" w:hAnsi="Helvetica" w:cs="Arial"/>
          <w:color w:val="212529"/>
          <w:u w:val="single"/>
        </w:rPr>
      </w:pPr>
    </w:p>
    <w:p w14:paraId="088876E4" w14:textId="77777777" w:rsidR="0086281D" w:rsidRDefault="0086281D" w:rsidP="0086281D">
      <w:pPr>
        <w:pStyle w:val="Heading2"/>
        <w:shd w:val="clear" w:color="auto" w:fill="FFFFFF"/>
        <w:spacing w:before="0"/>
        <w:rPr>
          <w:rFonts w:ascii="Helvetica" w:hAnsi="Helvetica" w:cs="Arial"/>
          <w:color w:val="212529"/>
          <w:u w:val="single"/>
        </w:rPr>
      </w:pPr>
    </w:p>
    <w:p w14:paraId="7645BDA6" w14:textId="77777777" w:rsidR="0086281D" w:rsidRDefault="0086281D" w:rsidP="0086281D">
      <w:pPr>
        <w:pStyle w:val="Heading2"/>
        <w:shd w:val="clear" w:color="auto" w:fill="FFFFFF"/>
        <w:spacing w:before="0"/>
        <w:rPr>
          <w:rFonts w:ascii="Helvetica" w:hAnsi="Helvetica" w:cs="Arial"/>
          <w:color w:val="212529"/>
          <w:u w:val="single"/>
        </w:rPr>
      </w:pPr>
    </w:p>
    <w:p w14:paraId="6C898BAD" w14:textId="77777777" w:rsidR="0086281D" w:rsidRDefault="0086281D" w:rsidP="0086281D">
      <w:pPr>
        <w:pStyle w:val="Heading2"/>
        <w:shd w:val="clear" w:color="auto" w:fill="FFFFFF"/>
        <w:spacing w:before="0"/>
        <w:rPr>
          <w:rFonts w:ascii="Helvetica" w:hAnsi="Helvetica" w:cs="Arial"/>
          <w:color w:val="212529"/>
          <w:u w:val="single"/>
        </w:rPr>
      </w:pPr>
    </w:p>
    <w:p w14:paraId="73C06E25" w14:textId="77777777" w:rsidR="0086281D" w:rsidRPr="00246CC6" w:rsidRDefault="0086281D" w:rsidP="0086281D">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t>Data Preparation</w:t>
      </w:r>
    </w:p>
    <w:p w14:paraId="384E7CD9" w14:textId="77777777" w:rsidR="0086281D" w:rsidRPr="00246CC6" w:rsidRDefault="0086281D" w:rsidP="0086281D"/>
    <w:p w14:paraId="361870F7" w14:textId="77777777" w:rsidR="0086281D" w:rsidRDefault="0086281D" w:rsidP="0086281D">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62B28F4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73008B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8CC01FF"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1575441E" w14:textId="77777777" w:rsidR="0086281D" w:rsidRDefault="0086281D" w:rsidP="0086281D">
      <w:pPr>
        <w:shd w:val="clear" w:color="auto" w:fill="FFFFFF"/>
        <w:rPr>
          <w:rFonts w:ascii="Arial" w:hAnsi="Arial" w:cs="Arial"/>
          <w:color w:val="0077AA"/>
          <w:sz w:val="30"/>
          <w:szCs w:val="30"/>
        </w:rPr>
      </w:pPr>
    </w:p>
    <w:p w14:paraId="4EC2FA6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290C4005"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5600BF0E" w14:textId="77777777" w:rsidR="0086281D" w:rsidRDefault="0086281D" w:rsidP="0086281D">
      <w:pPr>
        <w:shd w:val="clear" w:color="auto" w:fill="FFFFFF"/>
        <w:ind w:left="0" w:firstLine="0"/>
        <w:rPr>
          <w:rFonts w:ascii="Arial" w:hAnsi="Arial" w:cs="Arial"/>
          <w:color w:val="0077AA"/>
          <w:sz w:val="30"/>
          <w:szCs w:val="30"/>
        </w:rPr>
      </w:pPr>
    </w:p>
    <w:p w14:paraId="75AE619C"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DE3A29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60E1840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scaler</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4693B09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2AEAE18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FDAF33A"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5DB1C339" w14:textId="77777777" w:rsidR="0086281D" w:rsidRDefault="0086281D" w:rsidP="0086281D">
      <w:pPr>
        <w:shd w:val="clear" w:color="auto" w:fill="FFFFFF"/>
        <w:rPr>
          <w:rFonts w:ascii="Arial" w:hAnsi="Arial" w:cs="Arial"/>
          <w:color w:val="0077AA"/>
          <w:sz w:val="30"/>
          <w:szCs w:val="30"/>
        </w:rPr>
      </w:pPr>
    </w:p>
    <w:p w14:paraId="079B42AB"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r>
        <w:rPr>
          <w:rFonts w:ascii="Helvetica" w:hAnsi="Helvetica" w:cs="Arial"/>
          <w:color w:val="212529"/>
        </w:rPr>
        <w:t> as it's robust to outliers. Output:</w:t>
      </w:r>
    </w:p>
    <w:p w14:paraId="6A594F3E"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F41F56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2070889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8352C2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EA999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13517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129BFC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9AF75A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B40AC2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B1A42DE"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984168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B61887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7BC4ED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E2A38D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4D3980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47C0B0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5C0C8A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FDE0A0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4338F3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9097D8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209FD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AA1F7F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2B2A34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2EF838"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6F547DF"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7AD3137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0E9DE9A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5B19CBF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7B1A45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4FA2B2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14:paraId="4C56E5B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3CB86AB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9E1B26A"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32864322" w14:textId="77777777" w:rsidR="0086281D" w:rsidRDefault="0086281D" w:rsidP="0086281D">
      <w:pPr>
        <w:shd w:val="clear" w:color="auto" w:fill="FFFFFF"/>
        <w:rPr>
          <w:rFonts w:ascii="Arial" w:hAnsi="Arial" w:cs="Arial"/>
          <w:color w:val="0077AA"/>
          <w:sz w:val="30"/>
          <w:szCs w:val="30"/>
        </w:rPr>
      </w:pPr>
    </w:p>
    <w:p w14:paraId="63CA32C9" w14:textId="77777777" w:rsidR="0086281D" w:rsidRPr="00AC1A0D" w:rsidRDefault="0086281D" w:rsidP="0086281D">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5F0B3524"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C02840A" w14:textId="77777777" w:rsidR="0086281D" w:rsidRDefault="0086281D" w:rsidP="0086281D">
      <w:pPr>
        <w:shd w:val="clear" w:color="auto" w:fill="FFFFFF"/>
        <w:ind w:left="0" w:firstLine="0"/>
        <w:rPr>
          <w:rFonts w:ascii="Arial" w:hAnsi="Arial" w:cs="Arial"/>
          <w:color w:val="0077AA"/>
          <w:sz w:val="30"/>
          <w:szCs w:val="30"/>
        </w:rPr>
      </w:pPr>
    </w:p>
    <w:p w14:paraId="179044EF"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4B13B6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6E3F8E5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17448FD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3C4F5591"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4A927E6E" w14:textId="77777777" w:rsidR="0086281D" w:rsidRDefault="0086281D" w:rsidP="0086281D">
      <w:pPr>
        <w:shd w:val="clear" w:color="auto" w:fill="FFFFFF"/>
        <w:rPr>
          <w:rFonts w:ascii="Arial" w:hAnsi="Arial" w:cs="Arial"/>
          <w:color w:val="0077AA"/>
          <w:sz w:val="30"/>
          <w:szCs w:val="30"/>
        </w:rPr>
      </w:pPr>
    </w:p>
    <w:p w14:paraId="71092B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07CC7E8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4B1DEF4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5672785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0080CA1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67D5148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7480EF1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160E9D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4DF7EEFE"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3B9852DA" w14:textId="77777777" w:rsidR="0086281D" w:rsidRDefault="0086281D" w:rsidP="0086281D">
      <w:pPr>
        <w:pStyle w:val="HTMLPreformatted"/>
        <w:shd w:val="clear" w:color="auto" w:fill="FFFFFF"/>
        <w:rPr>
          <w:rFonts w:ascii="Consolas" w:hAnsi="Consolas"/>
          <w:color w:val="212529"/>
          <w:sz w:val="24"/>
          <w:szCs w:val="24"/>
        </w:rPr>
      </w:pPr>
    </w:p>
    <w:p w14:paraId="5DAF4119" w14:textId="77777777" w:rsidR="0086281D" w:rsidRDefault="0086281D" w:rsidP="0086281D">
      <w:pPr>
        <w:pStyle w:val="HTMLPreformatted"/>
        <w:shd w:val="clear" w:color="auto" w:fill="FFFFFF"/>
        <w:rPr>
          <w:sz w:val="40"/>
          <w:u w:val="single"/>
        </w:rPr>
      </w:pPr>
    </w:p>
    <w:p w14:paraId="276135FF" w14:textId="77777777" w:rsidR="0086281D" w:rsidRPr="00AC1A0D" w:rsidRDefault="0086281D" w:rsidP="0086281D">
      <w:pPr>
        <w:pStyle w:val="Heading1"/>
        <w:rPr>
          <w:u w:val="single"/>
        </w:rPr>
      </w:pPr>
      <w:r w:rsidRPr="00AC1A0D">
        <w:rPr>
          <w:u w:val="single"/>
        </w:rPr>
        <w:t>Model Interpretability:</w:t>
      </w:r>
    </w:p>
    <w:p w14:paraId="5761504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4B51891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1203F96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D841FBD"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0C2736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0ED1CC7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219D1AB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2315B3A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1299956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904C5A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371EF3C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97AF2E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3CC59169"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02684EE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6A79AA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16E4F55B"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68A551D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29417E4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5095FCC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250E29D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2B68F48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7478BDF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71BD8E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625C4C9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09F210D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67C205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02F120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7782C86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6F4F296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4AF358D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4A4DC0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39A6FF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4C30B245" w14:textId="755ACBC0" w:rsidR="002027AA" w:rsidRDefault="0086281D" w:rsidP="0086281D">
      <w:pPr>
        <w:spacing w:after="377"/>
        <w:rPr>
          <w:sz w:val="36"/>
          <w:szCs w:val="36"/>
        </w:rPr>
      </w:pPr>
      <w:r w:rsidRPr="00F91BB5">
        <w:rPr>
          <w:sz w:val="36"/>
          <w:szCs w:val="36"/>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r w:rsidR="001E6C2E" w:rsidRPr="00F91BB5">
        <w:rPr>
          <w:sz w:val="36"/>
          <w:szCs w:val="36"/>
        </w:rPr>
        <w:t>analysing</w:t>
      </w:r>
      <w:r w:rsidRPr="00F91BB5">
        <w:rPr>
          <w:sz w:val="36"/>
          <w:szCs w:val="36"/>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r w:rsidR="001E6C2E" w:rsidRPr="00F91BB5">
        <w:rPr>
          <w:sz w:val="36"/>
          <w:szCs w:val="36"/>
        </w:rPr>
        <w:t>analyse</w:t>
      </w:r>
      <w:r w:rsidRPr="00F91BB5">
        <w:rPr>
          <w:sz w:val="36"/>
          <w:szCs w:val="36"/>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1D77C7C4" w14:textId="17376806" w:rsidR="0086281D" w:rsidRDefault="0086281D" w:rsidP="0086281D">
      <w:pPr>
        <w:spacing w:after="377"/>
        <w:rPr>
          <w:sz w:val="36"/>
          <w:szCs w:val="36"/>
        </w:rPr>
      </w:pPr>
    </w:p>
    <w:p w14:paraId="439E5C09" w14:textId="2D3DA567" w:rsidR="0086281D" w:rsidRDefault="0086281D" w:rsidP="0086281D">
      <w:pPr>
        <w:spacing w:after="377"/>
        <w:rPr>
          <w:sz w:val="36"/>
          <w:szCs w:val="36"/>
        </w:rPr>
      </w:pPr>
    </w:p>
    <w:p w14:paraId="30FF3BFB" w14:textId="4AACE4AC" w:rsidR="0086281D" w:rsidRDefault="0086281D" w:rsidP="0086281D">
      <w:pPr>
        <w:spacing w:after="377"/>
        <w:rPr>
          <w:sz w:val="36"/>
          <w:szCs w:val="36"/>
        </w:rPr>
      </w:pPr>
    </w:p>
    <w:p w14:paraId="69D65768" w14:textId="77777777" w:rsidR="0086281D" w:rsidRDefault="0086281D" w:rsidP="0086281D">
      <w:pPr>
        <w:pStyle w:val="Heading3"/>
      </w:pPr>
      <w:bookmarkStart w:id="4" w:name="business-understanding"/>
      <w:r>
        <w:t>Business Understanding</w:t>
      </w:r>
    </w:p>
    <w:p w14:paraId="5EE41D20" w14:textId="77777777" w:rsidR="0086281D" w:rsidRDefault="0086281D" w:rsidP="0086281D">
      <w:pPr>
        <w:pStyle w:val="FirstParagraph"/>
      </w:pPr>
      <w:r>
        <w:t>Credit Card Fraud Detection is a classic class-imbalance problem where the number of fraud transactions is much lesser than the number of legitimate transaction for any bank. Most of the approaches involve building model on such imbalanced data, and thus fails to produce results on real-time new data because of overfitting on training data and a bias towards the majoritarian class of legitimate transactions. Thus, we can see this as an anomaly detection problem.</w:t>
      </w:r>
    </w:p>
    <w:p w14:paraId="703E477D" w14:textId="77777777" w:rsidR="0086281D" w:rsidRDefault="0086281D" w:rsidP="0086281D">
      <w:pPr>
        <w:pStyle w:val="Compact"/>
        <w:numPr>
          <w:ilvl w:val="0"/>
          <w:numId w:val="25"/>
        </w:numPr>
      </w:pPr>
      <w:r>
        <w:t>What time does the Credit Card Frauds usually take place?</w:t>
      </w:r>
    </w:p>
    <w:p w14:paraId="204971B6" w14:textId="77777777" w:rsidR="0086281D" w:rsidRDefault="0086281D" w:rsidP="0086281D">
      <w:pPr>
        <w:pStyle w:val="Compact"/>
        <w:numPr>
          <w:ilvl w:val="0"/>
          <w:numId w:val="13"/>
        </w:numPr>
      </w:pPr>
      <w:r>
        <w:t>What are the general trends of amounts for Credit Card Fraud Transactions?</w:t>
      </w:r>
    </w:p>
    <w:p w14:paraId="3C9C0ACA" w14:textId="77777777" w:rsidR="0086281D" w:rsidRDefault="0086281D" w:rsidP="0086281D">
      <w:pPr>
        <w:pStyle w:val="Compact"/>
        <w:numPr>
          <w:ilvl w:val="0"/>
          <w:numId w:val="13"/>
        </w:numPr>
      </w:pPr>
      <w:r>
        <w:t>How do we balance the data to not let the model overfit on legitimate transactions?</w:t>
      </w:r>
      <w:bookmarkEnd w:id="4"/>
    </w:p>
    <w:p w14:paraId="4956BFA6" w14:textId="77777777" w:rsidR="0086281D" w:rsidRDefault="0086281D" w:rsidP="0086281D">
      <w:pPr>
        <w:pStyle w:val="SourceCode"/>
      </w:pPr>
      <w:r>
        <w:rPr>
          <w:rStyle w:val="CommentTok"/>
        </w:rPr>
        <w:t># Importing Required Libraries</w:t>
      </w:r>
      <w: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r>
        <w:br/>
      </w:r>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SGDClassifier</w:t>
      </w:r>
      <w:proofErr w:type="spellEnd"/>
      <w:r>
        <w:br/>
      </w:r>
      <w:r>
        <w:br/>
      </w:r>
      <w:r>
        <w:rPr>
          <w:rStyle w:val="ImportTok"/>
        </w:rPr>
        <w:t>from</w:t>
      </w:r>
      <w:r>
        <w:rPr>
          <w:rStyle w:val="NormalTok"/>
        </w:rPr>
        <w:t xml:space="preserve"> </w:t>
      </w:r>
      <w:proofErr w:type="spellStart"/>
      <w:r>
        <w:rPr>
          <w:rStyle w:val="NormalTok"/>
        </w:rPr>
        <w:t>mlxtend.plotting</w:t>
      </w:r>
      <w:proofErr w:type="spellEnd"/>
      <w:r>
        <w:rPr>
          <w:rStyle w:val="NormalTok"/>
        </w:rPr>
        <w:t xml:space="preserve"> </w:t>
      </w:r>
      <w:r>
        <w:rPr>
          <w:rStyle w:val="ImportTok"/>
        </w:rPr>
        <w:t>import</w:t>
      </w:r>
      <w:r>
        <w:rPr>
          <w:rStyle w:val="NormalTok"/>
        </w:rPr>
        <w:t xml:space="preserve"> </w:t>
      </w:r>
      <w:proofErr w:type="spellStart"/>
      <w:r>
        <w:rPr>
          <w:rStyle w:val="NormalTok"/>
        </w:rPr>
        <w:t>plot_learning_curves</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imblearn.over_sampling</w:t>
      </w:r>
      <w:proofErr w:type="spellEnd"/>
      <w:r>
        <w:rPr>
          <w:rStyle w:val="NormalTok"/>
        </w:rPr>
        <w:t xml:space="preserve"> </w:t>
      </w:r>
      <w:r>
        <w:rPr>
          <w:rStyle w:val="ImportTok"/>
        </w:rPr>
        <w:t>import</w:t>
      </w:r>
      <w:r>
        <w:rPr>
          <w:rStyle w:val="NormalTok"/>
        </w:rPr>
        <w:t xml:space="preserve"> SMOTE</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precision_score</w:t>
      </w:r>
      <w:proofErr w:type="spellEnd"/>
      <w:r>
        <w:rPr>
          <w:rStyle w:val="NormalTok"/>
        </w:rPr>
        <w:t xml:space="preserve">, </w:t>
      </w:r>
      <w:proofErr w:type="spellStart"/>
      <w:r>
        <w:rPr>
          <w:rStyle w:val="NormalTok"/>
        </w:rPr>
        <w:t>recall_score</w:t>
      </w:r>
      <w:proofErr w:type="spellEnd"/>
      <w:r>
        <w:rPr>
          <w:rStyle w:val="NormalTok"/>
        </w:rPr>
        <w:t xml:space="preserve">, f1_score, </w:t>
      </w:r>
      <w:proofErr w:type="spellStart"/>
      <w:r>
        <w:rPr>
          <w:rStyle w:val="NormalTok"/>
        </w:rPr>
        <w:t>roc_auc_score</w:t>
      </w:r>
      <w:proofErr w:type="spellEnd"/>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classification_report</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KFold</w:t>
      </w:r>
      <w:proofErr w:type="spellEnd"/>
      <w:r>
        <w:rPr>
          <w:rStyle w:val="NormalTok"/>
        </w:rPr>
        <w:t xml:space="preserve">, </w:t>
      </w:r>
      <w:proofErr w:type="spellStart"/>
      <w:r>
        <w:rPr>
          <w:rStyle w:val="NormalTok"/>
        </w:rPr>
        <w:t>StratifiedKFold</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w:t>
      </w:r>
      <w:proofErr w:type="spellStart"/>
      <w:r>
        <w:rPr>
          <w:rStyle w:val="NormalTok"/>
        </w:rPr>
        <w:t>sklearn.pipeline</w:t>
      </w:r>
      <w:proofErr w:type="spellEnd"/>
      <w:r>
        <w:rPr>
          <w:rStyle w:val="NormalTok"/>
        </w:rPr>
        <w:t xml:space="preserve"> </w:t>
      </w:r>
      <w:r>
        <w:rPr>
          <w:rStyle w:val="ImportTok"/>
        </w:rPr>
        <w:t>import</w:t>
      </w:r>
      <w:r>
        <w:rPr>
          <w:rStyle w:val="NormalTok"/>
        </w:rPr>
        <w:t xml:space="preserve"> Pipeline</w:t>
      </w:r>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make_scorer</w:t>
      </w:r>
      <w:proofErr w:type="spellEnd"/>
      <w:r>
        <w:rPr>
          <w:rStyle w:val="NormalTok"/>
        </w:rPr>
        <w:t xml:space="preserve">, </w:t>
      </w:r>
      <w:proofErr w:type="spellStart"/>
      <w:r>
        <w:rPr>
          <w:rStyle w:val="NormalTok"/>
        </w:rPr>
        <w:t>matthews_corrcoef</w:t>
      </w:r>
      <w:proofErr w:type="spellEnd"/>
      <w:r>
        <w:br/>
      </w:r>
      <w:r>
        <w:br/>
      </w:r>
      <w:r>
        <w:rPr>
          <w:rStyle w:val="ImportTok"/>
        </w:rPr>
        <w:t>import</w:t>
      </w:r>
      <w:r>
        <w:rPr>
          <w:rStyle w:val="NormalTok"/>
        </w:rPr>
        <w:t xml:space="preserve"> warnings</w:t>
      </w:r>
      <w:r>
        <w:br/>
      </w:r>
      <w:proofErr w:type="spellStart"/>
      <w:r>
        <w:rPr>
          <w:rStyle w:val="NormalTok"/>
        </w:rPr>
        <w:t>warnings.filterwarnings</w:t>
      </w:r>
      <w:proofErr w:type="spellEnd"/>
      <w:r>
        <w:rPr>
          <w:rStyle w:val="NormalTok"/>
        </w:rPr>
        <w:t>(</w:t>
      </w:r>
      <w:r>
        <w:rPr>
          <w:rStyle w:val="StringTok"/>
        </w:rPr>
        <w:t>"ignore"</w:t>
      </w:r>
      <w:r>
        <w:rPr>
          <w:rStyle w:val="NormalTok"/>
        </w:rPr>
        <w:t>)</w:t>
      </w:r>
    </w:p>
    <w:p w14:paraId="20031C19" w14:textId="77777777" w:rsidR="0086281D" w:rsidRDefault="0086281D" w:rsidP="0086281D">
      <w:pPr>
        <w:pStyle w:val="Heading3"/>
      </w:pPr>
      <w:bookmarkStart w:id="5" w:name="data-understanding"/>
      <w:r>
        <w:t>Data Understanding</w:t>
      </w:r>
    </w:p>
    <w:p w14:paraId="3259A7ED" w14:textId="77777777" w:rsidR="0086281D" w:rsidRDefault="0086281D" w:rsidP="0086281D">
      <w:pPr>
        <w:pStyle w:val="FirstParagraph"/>
      </w:pPr>
      <w:r>
        <w:t>The Dataset we use is the Kaggle Credit Card Fraud Detection Dataset enlisted in the following link: Link</w:t>
      </w:r>
    </w:p>
    <w:p w14:paraId="348BF575" w14:textId="77777777" w:rsidR="0086281D" w:rsidRDefault="0086281D" w:rsidP="0086281D">
      <w:pPr>
        <w:pStyle w:val="Compact"/>
        <w:numPr>
          <w:ilvl w:val="0"/>
          <w:numId w:val="14"/>
        </w:numPr>
      </w:pPr>
      <w:r>
        <w:t xml:space="preserve">The Data has 32 features from V1-V28 which are unknown for confidentiality, </w:t>
      </w:r>
      <w:proofErr w:type="spellStart"/>
      <w:r>
        <w:t>TIme</w:t>
      </w:r>
      <w:proofErr w:type="spellEnd"/>
      <w:r>
        <w:t>, Amount and Class</w:t>
      </w:r>
    </w:p>
    <w:p w14:paraId="7854527B" w14:textId="77777777" w:rsidR="0086281D" w:rsidRDefault="0086281D" w:rsidP="0086281D">
      <w:pPr>
        <w:pStyle w:val="Compact"/>
        <w:numPr>
          <w:ilvl w:val="0"/>
          <w:numId w:val="14"/>
        </w:numPr>
      </w:pPr>
      <w:r>
        <w:t>The input features are V1-V28, Time and Amount</w:t>
      </w:r>
    </w:p>
    <w:p w14:paraId="55ED35BD" w14:textId="77777777" w:rsidR="0086281D" w:rsidRDefault="0086281D" w:rsidP="0086281D">
      <w:pPr>
        <w:pStyle w:val="Compact"/>
        <w:numPr>
          <w:ilvl w:val="0"/>
          <w:numId w:val="14"/>
        </w:numPr>
      </w:pPr>
      <w:r>
        <w:t>The target variable is Class</w:t>
      </w:r>
    </w:p>
    <w:p w14:paraId="083373A6" w14:textId="77777777" w:rsidR="0086281D" w:rsidRDefault="0086281D" w:rsidP="0086281D">
      <w:pPr>
        <w:pStyle w:val="Compact"/>
        <w:numPr>
          <w:ilvl w:val="0"/>
          <w:numId w:val="14"/>
        </w:numPr>
      </w:pPr>
      <w:r>
        <w:t>The Data does not have any missing values as evident from the below mentioned code, thus need not be handled</w:t>
      </w:r>
    </w:p>
    <w:p w14:paraId="38E84E91" w14:textId="77777777" w:rsidR="0086281D" w:rsidRDefault="0086281D" w:rsidP="0086281D">
      <w:pPr>
        <w:pStyle w:val="Compact"/>
        <w:numPr>
          <w:ilvl w:val="0"/>
          <w:numId w:val="14"/>
        </w:numPr>
      </w:pPr>
      <w:r>
        <w:t>The Data consists of all numerical features, and only the Target Variable Class is a categorical feature.</w:t>
      </w:r>
    </w:p>
    <w:p w14:paraId="431AF169" w14:textId="77777777" w:rsidR="0086281D" w:rsidRDefault="0086281D" w:rsidP="0086281D">
      <w:pPr>
        <w:pStyle w:val="Compact"/>
        <w:numPr>
          <w:ilvl w:val="1"/>
          <w:numId w:val="15"/>
        </w:numPr>
      </w:pPr>
      <w:r>
        <w:t>Class 0: Legitimate Transaction</w:t>
      </w:r>
    </w:p>
    <w:p w14:paraId="7BAC0FB9" w14:textId="77777777" w:rsidR="0086281D" w:rsidRDefault="0086281D" w:rsidP="0086281D">
      <w:pPr>
        <w:pStyle w:val="Compact"/>
        <w:numPr>
          <w:ilvl w:val="1"/>
          <w:numId w:val="15"/>
        </w:numPr>
      </w:pPr>
      <w:r>
        <w:t>Class 1: Fraud Transaction</w:t>
      </w:r>
      <w:bookmarkEnd w:id="5"/>
    </w:p>
    <w:p w14:paraId="12E43075" w14:textId="77777777" w:rsidR="0086281D" w:rsidRDefault="0086281D" w:rsidP="0086281D">
      <w:pPr>
        <w:pStyle w:val="SourceCode"/>
      </w:pPr>
      <w:r>
        <w:rPr>
          <w:rStyle w:val="CommentTok"/>
        </w:rPr>
        <w:t xml:space="preserve"># Read Data into a </w:t>
      </w:r>
      <w:proofErr w:type="spellStart"/>
      <w:r>
        <w:rPr>
          <w:rStyle w:val="CommentTok"/>
        </w:rPr>
        <w:t>Dataframe</w:t>
      </w:r>
      <w:proofErr w:type="spellEnd"/>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proofErr w:type="spellStart"/>
      <w:r>
        <w:rPr>
          <w:rStyle w:val="StringTok"/>
        </w:rPr>
        <w:t>creditcard.csv</w:t>
      </w:r>
      <w:proofErr w:type="spellEnd"/>
      <w:r>
        <w:rPr>
          <w:rStyle w:val="StringTok"/>
        </w:rPr>
        <w:t>'</w:t>
      </w:r>
      <w:r>
        <w:rPr>
          <w:rStyle w:val="NormalTok"/>
        </w:rPr>
        <w:t>)</w:t>
      </w:r>
    </w:p>
    <w:p w14:paraId="5723C2E8" w14:textId="77777777" w:rsidR="0086281D" w:rsidRDefault="0086281D" w:rsidP="0086281D">
      <w:pPr>
        <w:pStyle w:val="SourceCode"/>
      </w:pPr>
      <w:proofErr w:type="spellStart"/>
      <w:r>
        <w:rPr>
          <w:rStyle w:val="NormalTok"/>
        </w:rPr>
        <w:t>df</w:t>
      </w:r>
      <w:proofErr w:type="spellEnd"/>
    </w:p>
    <w:p w14:paraId="11F92649" w14:textId="77777777" w:rsidR="0086281D" w:rsidRDefault="0086281D" w:rsidP="0086281D">
      <w:pPr>
        <w:pStyle w:val="SourceCode"/>
      </w:pPr>
      <w:r>
        <w:rPr>
          <w:rStyle w:val="VerbatimChar"/>
        </w:rPr>
        <w:t xml:space="preserve">            Time         V1         V2        V3        V4        V5  \</w:t>
      </w:r>
      <w:r>
        <w:br/>
      </w:r>
      <w:r>
        <w:rPr>
          <w:rStyle w:val="VerbatimChar"/>
        </w:rPr>
        <w:t xml:space="preserve">0            0.0  -1.359807  -0.072781  2.536347  1.378155 -0.338321   </w:t>
      </w:r>
      <w:r>
        <w:br/>
      </w:r>
      <w:r>
        <w:rPr>
          <w:rStyle w:val="VerbatimChar"/>
        </w:rPr>
        <w:t xml:space="preserve">1            0.0   1.191857   0.266151  0.166480  0.448154  0.060018   </w:t>
      </w:r>
      <w:r>
        <w:br/>
      </w:r>
      <w:r>
        <w:rPr>
          <w:rStyle w:val="VerbatimChar"/>
        </w:rPr>
        <w:t xml:space="preserve">2            1.0  -1.358354  -1.340163  1.773209  0.379780 -0.503198   </w:t>
      </w:r>
      <w:r>
        <w:br/>
      </w:r>
      <w:r>
        <w:rPr>
          <w:rStyle w:val="VerbatimChar"/>
        </w:rPr>
        <w:t xml:space="preserve">3            1.0  -0.966272  -0.185226  1.792993 -0.863291 -0.010309   </w:t>
      </w:r>
      <w:r>
        <w:br/>
      </w:r>
      <w:r>
        <w:rPr>
          <w:rStyle w:val="VerbatimChar"/>
        </w:rPr>
        <w:t xml:space="preserve">4            2.0  -1.158233   0.877737  1.548718  0.403034 -0.407193   </w:t>
      </w:r>
      <w:r>
        <w:br/>
      </w:r>
      <w:r>
        <w:rPr>
          <w:rStyle w:val="VerbatimChar"/>
        </w:rPr>
        <w:t xml:space="preserve">...          ...        ...        ...       ...       ...       ...   </w:t>
      </w:r>
      <w:r>
        <w:br/>
      </w:r>
      <w:r>
        <w:rPr>
          <w:rStyle w:val="VerbatimChar"/>
        </w:rPr>
        <w:t xml:space="preserve">284802  172786.0 -11.881118  10.071785 -9.834783 -2.066656 -5.364473   </w:t>
      </w:r>
      <w:r>
        <w:br/>
      </w:r>
      <w:r>
        <w:rPr>
          <w:rStyle w:val="VerbatimChar"/>
        </w:rPr>
        <w:t xml:space="preserve">284803  172787.0  -0.732789  -0.055080  2.035030 -0.738589  0.868229   </w:t>
      </w:r>
      <w:r>
        <w:br/>
      </w:r>
      <w:r>
        <w:rPr>
          <w:rStyle w:val="VerbatimChar"/>
        </w:rPr>
        <w:t xml:space="preserve">284804  172788.0   1.919565  -0.301254 -3.249640 -0.557828  2.630515   </w:t>
      </w:r>
      <w:r>
        <w:br/>
      </w:r>
      <w:r>
        <w:rPr>
          <w:rStyle w:val="VerbatimChar"/>
        </w:rPr>
        <w:t xml:space="preserve">284805  172788.0  -0.240440   0.530483  0.702510  0.689799 -0.377961   </w:t>
      </w:r>
      <w:r>
        <w:br/>
      </w:r>
      <w:r>
        <w:rPr>
          <w:rStyle w:val="VerbatimChar"/>
        </w:rPr>
        <w:t xml:space="preserve">284806  172792.0  -0.533413  -0.189733  0.703337 -0.506271 -0.012546   </w:t>
      </w:r>
      <w:r>
        <w:br/>
      </w:r>
      <w:r>
        <w:br/>
      </w:r>
      <w:r>
        <w:rPr>
          <w:rStyle w:val="VerbatimChar"/>
        </w:rPr>
        <w:t xml:space="preserve">              V6        V7        V8        V9  ...       V21       V22  \</w:t>
      </w:r>
      <w:r>
        <w:br/>
      </w:r>
      <w:r>
        <w:rPr>
          <w:rStyle w:val="VerbatimChar"/>
        </w:rPr>
        <w:t xml:space="preserve">0       0.462388  0.239599  0.098698  0.363787  ... -0.018307  0.277838   </w:t>
      </w:r>
      <w:r>
        <w:br/>
      </w:r>
      <w:r>
        <w:rPr>
          <w:rStyle w:val="VerbatimChar"/>
        </w:rPr>
        <w:t xml:space="preserve">1      -0.082361 -0.078803  0.085102 -0.255425  ... -0.225775 -0.638672   </w:t>
      </w:r>
      <w:r>
        <w:br/>
      </w:r>
      <w:r>
        <w:rPr>
          <w:rStyle w:val="VerbatimChar"/>
        </w:rPr>
        <w:t xml:space="preserve">2       1.800499  0.791461  0.247676 -1.514654  ...  0.247998  0.771679   </w:t>
      </w:r>
      <w:r>
        <w:br/>
      </w:r>
      <w:r>
        <w:rPr>
          <w:rStyle w:val="VerbatimChar"/>
        </w:rPr>
        <w:t xml:space="preserve">3       1.247203  0.237609  0.377436 -1.387024  ... -0.108300  0.005274   </w:t>
      </w:r>
      <w:r>
        <w:br/>
      </w:r>
      <w:r>
        <w:rPr>
          <w:rStyle w:val="VerbatimChar"/>
        </w:rPr>
        <w:t xml:space="preserve">4       0.095921  0.592941 -0.270533  0.817739  ... -0.009431  0.798278   </w:t>
      </w:r>
      <w:r>
        <w:br/>
      </w:r>
      <w:r>
        <w:rPr>
          <w:rStyle w:val="VerbatimChar"/>
        </w:rPr>
        <w:t xml:space="preserve">...          ...       ...       ...       ...  ...       ...       ...   </w:t>
      </w:r>
      <w:r>
        <w:br/>
      </w:r>
      <w:r>
        <w:rPr>
          <w:rStyle w:val="VerbatimChar"/>
        </w:rPr>
        <w:t xml:space="preserve">284802 -2.606837 -4.918215  7.305334  1.914428  ...  0.213454  0.111864   </w:t>
      </w:r>
      <w:r>
        <w:br/>
      </w:r>
      <w:r>
        <w:rPr>
          <w:rStyle w:val="VerbatimChar"/>
        </w:rPr>
        <w:t xml:space="preserve">284803  1.058415  0.024330  0.294869  0.584800  ...  0.214205  0.924384   </w:t>
      </w:r>
      <w:r>
        <w:br/>
      </w:r>
      <w:r>
        <w:rPr>
          <w:rStyle w:val="VerbatimChar"/>
        </w:rPr>
        <w:t xml:space="preserve">284804  3.031260 -0.296827  0.708417  0.432454  ...  0.232045  0.578229   </w:t>
      </w:r>
      <w:r>
        <w:br/>
      </w:r>
      <w:r>
        <w:rPr>
          <w:rStyle w:val="VerbatimChar"/>
        </w:rPr>
        <w:t xml:space="preserve">284805  0.623708 -0.686180  0.679145  0.392087  ...  0.265245  0.800049   </w:t>
      </w:r>
      <w:r>
        <w:br/>
      </w:r>
      <w:r>
        <w:rPr>
          <w:rStyle w:val="VerbatimChar"/>
        </w:rPr>
        <w:t xml:space="preserve">284806 -0.649617  1.577006 -0.414650  0.486180  ...  0.261057  0.643078   </w:t>
      </w:r>
      <w:r>
        <w:br/>
      </w:r>
      <w:r>
        <w:br/>
      </w:r>
      <w:r>
        <w:rPr>
          <w:rStyle w:val="VerbatimChar"/>
        </w:rPr>
        <w:t xml:space="preserve">             V23       V24       V25       V26       V27       V28  Amount  \</w:t>
      </w:r>
      <w:r>
        <w:br/>
      </w:r>
      <w:r>
        <w:rPr>
          <w:rStyle w:val="VerbatimChar"/>
        </w:rPr>
        <w:t xml:space="preserve">0      -0.110474  0.066928  0.128539 -0.189115  0.133558 -0.021053  149.62   </w:t>
      </w:r>
      <w:r>
        <w:br/>
      </w:r>
      <w:r>
        <w:rPr>
          <w:rStyle w:val="VerbatimChar"/>
        </w:rPr>
        <w:t xml:space="preserve">1       0.101288 -0.339846  0.167170  0.125895 -0.008983  0.014724    2.69   </w:t>
      </w:r>
      <w:r>
        <w:br/>
      </w:r>
      <w:r>
        <w:rPr>
          <w:rStyle w:val="VerbatimChar"/>
        </w:rPr>
        <w:t xml:space="preserve">2       0.909412 -0.689281 -0.327642 -0.139097 -0.055353 -0.059752  378.66   </w:t>
      </w:r>
      <w:r>
        <w:br/>
      </w:r>
      <w:r>
        <w:rPr>
          <w:rStyle w:val="VerbatimChar"/>
        </w:rPr>
        <w:t xml:space="preserve">3      -0.190321 -1.175575  0.647376 -0.221929  0.062723  0.061458  123.50   </w:t>
      </w:r>
      <w:r>
        <w:br/>
      </w:r>
      <w:r>
        <w:rPr>
          <w:rStyle w:val="VerbatimChar"/>
        </w:rPr>
        <w:t xml:space="preserve">4      -0.137458  0.141267 -0.206010  0.502292  0.219422  0.215153   69.99   </w:t>
      </w:r>
      <w:r>
        <w:br/>
      </w:r>
      <w:r>
        <w:rPr>
          <w:rStyle w:val="VerbatimChar"/>
        </w:rPr>
        <w:t xml:space="preserve">...          ...       ...       ...       ...       ...       ...     ...   </w:t>
      </w:r>
      <w:r>
        <w:br/>
      </w:r>
      <w:r>
        <w:rPr>
          <w:rStyle w:val="VerbatimChar"/>
        </w:rPr>
        <w:t xml:space="preserve">284802  1.014480 -0.509348  1.436807  0.250034  0.943651  0.823731    0.77   </w:t>
      </w:r>
      <w:r>
        <w:br/>
      </w:r>
      <w:r>
        <w:rPr>
          <w:rStyle w:val="VerbatimChar"/>
        </w:rPr>
        <w:t xml:space="preserve">284803  0.012463 -1.016226 -0.606624 -0.395255  0.068472 -0.053527   24.79   </w:t>
      </w:r>
      <w:r>
        <w:br/>
      </w:r>
      <w:r>
        <w:rPr>
          <w:rStyle w:val="VerbatimChar"/>
        </w:rPr>
        <w:t xml:space="preserve">284804 -0.037501  0.640134  0.265745 -0.087371  0.004455 -0.026561   67.88   </w:t>
      </w:r>
      <w:r>
        <w:br/>
      </w:r>
      <w:r>
        <w:rPr>
          <w:rStyle w:val="VerbatimChar"/>
        </w:rPr>
        <w:t xml:space="preserve">284805 -0.163298  0.123205 -0.569159  0.546668  0.108821  0.104533   10.00   </w:t>
      </w:r>
      <w:r>
        <w:br/>
      </w:r>
      <w:r>
        <w:rPr>
          <w:rStyle w:val="VerbatimChar"/>
        </w:rPr>
        <w:t xml:space="preserve">284806  0.376777  0.008797 -0.473649 -0.818267 -0.002415  0.013649  217.00   </w:t>
      </w:r>
      <w:r>
        <w:br/>
      </w:r>
      <w:r>
        <w:br/>
      </w:r>
      <w:r>
        <w:rPr>
          <w:rStyle w:val="VerbatimChar"/>
        </w:rPr>
        <w:t xml:space="preserve">        Class  </w:t>
      </w:r>
      <w:r>
        <w:br/>
      </w:r>
      <w:r>
        <w:rPr>
          <w:rStyle w:val="VerbatimChar"/>
        </w:rPr>
        <w:t xml:space="preserve">0           0  </w:t>
      </w:r>
      <w:r>
        <w:br/>
      </w:r>
      <w:r>
        <w:rPr>
          <w:rStyle w:val="VerbatimChar"/>
        </w:rPr>
        <w:t xml:space="preserve">1           0  </w:t>
      </w:r>
      <w:r>
        <w:br/>
      </w:r>
      <w:r>
        <w:rPr>
          <w:rStyle w:val="VerbatimChar"/>
        </w:rPr>
        <w:t xml:space="preserve">2           0  </w:t>
      </w:r>
      <w:r>
        <w:br/>
      </w:r>
      <w:r>
        <w:rPr>
          <w:rStyle w:val="VerbatimChar"/>
        </w:rPr>
        <w:t xml:space="preserve">3           0  </w:t>
      </w:r>
      <w:r>
        <w:br/>
      </w:r>
      <w:r>
        <w:rPr>
          <w:rStyle w:val="VerbatimChar"/>
        </w:rPr>
        <w:t xml:space="preserve">4           0  </w:t>
      </w:r>
      <w:r>
        <w:br/>
      </w:r>
      <w:r>
        <w:rPr>
          <w:rStyle w:val="VerbatimChar"/>
        </w:rPr>
        <w:t xml:space="preserve">...       ...  </w:t>
      </w:r>
      <w:r>
        <w:br/>
      </w:r>
      <w:r>
        <w:rPr>
          <w:rStyle w:val="VerbatimChar"/>
        </w:rPr>
        <w:t xml:space="preserve">284802      0  </w:t>
      </w:r>
      <w:r>
        <w:br/>
      </w:r>
      <w:r>
        <w:rPr>
          <w:rStyle w:val="VerbatimChar"/>
        </w:rPr>
        <w:t xml:space="preserve">284803      0  </w:t>
      </w:r>
      <w:r>
        <w:br/>
      </w:r>
      <w:r>
        <w:rPr>
          <w:rStyle w:val="VerbatimChar"/>
        </w:rPr>
        <w:t xml:space="preserve">284804      0  </w:t>
      </w:r>
      <w:r>
        <w:br/>
      </w:r>
      <w:r>
        <w:rPr>
          <w:rStyle w:val="VerbatimChar"/>
        </w:rPr>
        <w:t xml:space="preserve">284805      0  </w:t>
      </w:r>
      <w:r>
        <w:br/>
      </w:r>
      <w:r>
        <w:rPr>
          <w:rStyle w:val="VerbatimChar"/>
        </w:rPr>
        <w:t xml:space="preserve">284806      0  </w:t>
      </w:r>
      <w:r>
        <w:br/>
      </w:r>
      <w:r>
        <w:br/>
      </w:r>
      <w:r>
        <w:rPr>
          <w:rStyle w:val="VerbatimChar"/>
        </w:rPr>
        <w:t>[284807 rows x 31 columns]</w:t>
      </w:r>
    </w:p>
    <w:p w14:paraId="1E3E767E" w14:textId="77777777" w:rsidR="0086281D" w:rsidRDefault="0086281D" w:rsidP="0086281D">
      <w:pPr>
        <w:pStyle w:val="Heading3"/>
      </w:pPr>
      <w:bookmarkStart w:id="6" w:name="data-preparation"/>
      <w:r>
        <w:t>Data Preparation</w:t>
      </w:r>
    </w:p>
    <w:p w14:paraId="5D548D8C" w14:textId="77777777" w:rsidR="0086281D" w:rsidRDefault="0086281D" w:rsidP="0086281D">
      <w:pPr>
        <w:pStyle w:val="Compact"/>
        <w:numPr>
          <w:ilvl w:val="0"/>
          <w:numId w:val="16"/>
        </w:numPr>
      </w:pPr>
      <w:r>
        <w:t>The Data does not have any missing values and hence, need not be handled.</w:t>
      </w:r>
    </w:p>
    <w:p w14:paraId="0FC72288" w14:textId="77777777" w:rsidR="0086281D" w:rsidRDefault="0086281D" w:rsidP="0086281D">
      <w:pPr>
        <w:pStyle w:val="Compact"/>
        <w:numPr>
          <w:ilvl w:val="0"/>
          <w:numId w:val="16"/>
        </w:numPr>
      </w:pPr>
      <w:r>
        <w:t>The Data has only Target Variable Class as the categorical variable.</w:t>
      </w:r>
    </w:p>
    <w:p w14:paraId="658479BF" w14:textId="77777777" w:rsidR="0086281D" w:rsidRDefault="0086281D" w:rsidP="0086281D">
      <w:pPr>
        <w:pStyle w:val="Compact"/>
        <w:numPr>
          <w:ilvl w:val="0"/>
          <w:numId w:val="16"/>
        </w:numPr>
      </w:pPr>
      <w:r>
        <w:t>Remaining Features are numerical and need to be only standardized for comparison after balancing the dataset</w:t>
      </w:r>
    </w:p>
    <w:p w14:paraId="263F7306" w14:textId="77777777" w:rsidR="0086281D" w:rsidRDefault="0086281D" w:rsidP="0086281D">
      <w:pPr>
        <w:pStyle w:val="Compact"/>
        <w:numPr>
          <w:ilvl w:val="0"/>
          <w:numId w:val="16"/>
        </w:numPr>
      </w:pPr>
      <w:r>
        <w:t>The mean of the amount of money in transactions is 88.34</w:t>
      </w:r>
    </w:p>
    <w:p w14:paraId="6B2C7077" w14:textId="77777777" w:rsidR="0086281D" w:rsidRDefault="0086281D" w:rsidP="0086281D">
      <w:pPr>
        <w:pStyle w:val="Compact"/>
        <w:numPr>
          <w:ilvl w:val="0"/>
          <w:numId w:val="16"/>
        </w:numPr>
      </w:pPr>
      <w:r>
        <w:t>The standard deviation of amount of money in transactions is 250.12</w:t>
      </w:r>
    </w:p>
    <w:p w14:paraId="22E3636B" w14:textId="77777777" w:rsidR="0086281D" w:rsidRDefault="0086281D" w:rsidP="0086281D">
      <w:pPr>
        <w:pStyle w:val="Compact"/>
        <w:numPr>
          <w:ilvl w:val="0"/>
          <w:numId w:val="16"/>
        </w:numPr>
      </w:pPr>
      <w:r>
        <w:t>The time is distributed throughout the data equitably and hence, serves as an independent feature</w:t>
      </w:r>
    </w:p>
    <w:p w14:paraId="0869BFCA" w14:textId="77777777" w:rsidR="0086281D" w:rsidRDefault="0086281D" w:rsidP="0086281D">
      <w:pPr>
        <w:pStyle w:val="Compact"/>
        <w:numPr>
          <w:ilvl w:val="0"/>
          <w:numId w:val="16"/>
        </w:numPr>
      </w:pPr>
      <w:r>
        <w:t>It is best to not remove or drop any data or features in this case and try to tune the model assuming them as independent features initially</w:t>
      </w:r>
      <w:bookmarkEnd w:id="6"/>
    </w:p>
    <w:p w14:paraId="5BEF5989" w14:textId="77777777" w:rsidR="0086281D" w:rsidRDefault="0086281D" w:rsidP="0086281D">
      <w:pPr>
        <w:pStyle w:val="SourceCode"/>
      </w:pPr>
      <w:r>
        <w:rPr>
          <w:rStyle w:val="CommentTok"/>
        </w:rPr>
        <w:t># Describe Data</w:t>
      </w:r>
      <w:r>
        <w:br/>
      </w:r>
      <w:proofErr w:type="spellStart"/>
      <w:r>
        <w:rPr>
          <w:rStyle w:val="NormalTok"/>
        </w:rPr>
        <w:t>df.describe</w:t>
      </w:r>
      <w:proofErr w:type="spellEnd"/>
      <w:r>
        <w:rPr>
          <w:rStyle w:val="NormalTok"/>
        </w:rPr>
        <w:t>()</w:t>
      </w:r>
    </w:p>
    <w:p w14:paraId="084ABC9B" w14:textId="77777777" w:rsidR="0086281D" w:rsidRDefault="0086281D" w:rsidP="0086281D">
      <w:pPr>
        <w:pStyle w:val="SourceCode"/>
      </w:pPr>
      <w:r>
        <w:rPr>
          <w:rStyle w:val="VerbatimChar"/>
        </w:rPr>
        <w:t xml:space="preserve">                Time            V1            V2            V3            V4  \</w:t>
      </w:r>
      <w:r>
        <w:br/>
      </w:r>
      <w:r>
        <w:rPr>
          <w:rStyle w:val="VerbatimChar"/>
        </w:rPr>
        <w:t xml:space="preserve">count  284807.000000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94813.859575  1.165980e-15  3.416908e-16 -1.373150e-15  2.086869e-15   </w:t>
      </w:r>
      <w:r>
        <w:br/>
      </w:r>
      <w:r>
        <w:rPr>
          <w:rStyle w:val="VerbatimChar"/>
        </w:rPr>
        <w:t xml:space="preserve">std     47488.145955  1.958696e+00  1.651309e+00  1.516255e+00  1.415869e+00   </w:t>
      </w:r>
      <w:r>
        <w:br/>
      </w:r>
      <w:r>
        <w:rPr>
          <w:rStyle w:val="VerbatimChar"/>
        </w:rPr>
        <w:t xml:space="preserve">min         0.000000 -5.640751e+01 -7.271573e+01 -4.832559e+01 -5.683171e+00   </w:t>
      </w:r>
      <w:r>
        <w:br/>
      </w:r>
      <w:r>
        <w:rPr>
          <w:rStyle w:val="VerbatimChar"/>
        </w:rPr>
        <w:t xml:space="preserve">25%     54201.500000 -9.203734e-01 -5.985499e-01 -8.903648e-01 -8.486401e-01   </w:t>
      </w:r>
      <w:r>
        <w:br/>
      </w:r>
      <w:r>
        <w:rPr>
          <w:rStyle w:val="VerbatimChar"/>
        </w:rPr>
        <w:t xml:space="preserve">50%     84692.000000  1.810880e-02  6.548556e-02  1.798463e-01 -1.984653e-02   </w:t>
      </w:r>
      <w:r>
        <w:br/>
      </w:r>
      <w:r>
        <w:rPr>
          <w:rStyle w:val="VerbatimChar"/>
        </w:rPr>
        <w:t xml:space="preserve">75%    139320.500000  1.315642e+00  8.037239e-01  1.027196e+00  7.433413e-01   </w:t>
      </w:r>
      <w:r>
        <w:br/>
      </w:r>
      <w:r>
        <w:rPr>
          <w:rStyle w:val="VerbatimChar"/>
        </w:rPr>
        <w:t xml:space="preserve">max    172792.000000  2.454930e+00  2.205773e+01  9.382558e+00  1.687534e+01   </w:t>
      </w:r>
      <w:r>
        <w:br/>
      </w:r>
      <w:r>
        <w:br/>
      </w:r>
      <w:r>
        <w:rPr>
          <w:rStyle w:val="VerbatimChar"/>
        </w:rPr>
        <w:t xml:space="preserve">                 V5            V6            V7            V8            V9  \</w:t>
      </w:r>
      <w:r>
        <w:br/>
      </w:r>
      <w:r>
        <w:rPr>
          <w:rStyle w:val="VerbatimChar"/>
        </w:rPr>
        <w:t xml:space="preserve">count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9.604066e-16  1.490107e-15 -5.556467e-16  1.177556e-16 -2.406455e-15   </w:t>
      </w:r>
      <w:r>
        <w:br/>
      </w:r>
      <w:r>
        <w:rPr>
          <w:rStyle w:val="VerbatimChar"/>
        </w:rPr>
        <w:t xml:space="preserve">std    1.380247e+00  1.332271e+00  1.237094e+00  1.194353e+00  1.098632e+00   </w:t>
      </w:r>
      <w:r>
        <w:br/>
      </w:r>
      <w:r>
        <w:rPr>
          <w:rStyle w:val="VerbatimChar"/>
        </w:rPr>
        <w:t xml:space="preserve">min   -1.137433e+02 -2.616051e+01 -4.355724e+01 -7.321672e+01 -1.343407e+01   </w:t>
      </w:r>
      <w:r>
        <w:br/>
      </w:r>
      <w:r>
        <w:rPr>
          <w:rStyle w:val="VerbatimChar"/>
        </w:rPr>
        <w:t xml:space="preserve">25%   -6.915971e-01 -7.682956e-01 -5.540759e-01 -2.086297e-01 -6.430976e-01   </w:t>
      </w:r>
      <w:r>
        <w:br/>
      </w:r>
      <w:r>
        <w:rPr>
          <w:rStyle w:val="VerbatimChar"/>
        </w:rPr>
        <w:t xml:space="preserve">50%   -5.433583e-02 -2.741871e-01  4.010308e-02  2.235804e-02 -5.142873e-02   </w:t>
      </w:r>
      <w:r>
        <w:br/>
      </w:r>
      <w:r>
        <w:rPr>
          <w:rStyle w:val="VerbatimChar"/>
        </w:rPr>
        <w:t xml:space="preserve">75%    6.119264e-01  3.985649e-01  5.704361e-01  3.273459e-01  5.971390e-01   </w:t>
      </w:r>
      <w:r>
        <w:br/>
      </w:r>
      <w:r>
        <w:rPr>
          <w:rStyle w:val="VerbatimChar"/>
        </w:rPr>
        <w:t xml:space="preserve">max    3.480167e+01  7.330163e+01  1.205895e+02  2.000721e+01  1.559499e+01   </w:t>
      </w:r>
      <w:r>
        <w:br/>
      </w:r>
      <w:r>
        <w:br/>
      </w:r>
      <w:r>
        <w:rPr>
          <w:rStyle w:val="VerbatimChar"/>
        </w:rPr>
        <w:t xml:space="preserve">       ...           V21           V22           V23           V24  \</w:t>
      </w:r>
      <w:r>
        <w:br/>
      </w:r>
      <w:r>
        <w:rPr>
          <w:rStyle w:val="VerbatimChar"/>
        </w:rPr>
        <w:t xml:space="preserve">count  ...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  1.656562e-16 -3.444850e-16  2.578648e-16  4.471968e-15   </w:t>
      </w:r>
      <w:r>
        <w:br/>
      </w:r>
      <w:r>
        <w:rPr>
          <w:rStyle w:val="VerbatimChar"/>
        </w:rPr>
        <w:t xml:space="preserve">std    ...  7.345240e-01  7.257016e-01  6.244603e-01  6.056471e-01   </w:t>
      </w:r>
      <w:r>
        <w:br/>
      </w:r>
      <w:r>
        <w:rPr>
          <w:rStyle w:val="VerbatimChar"/>
        </w:rPr>
        <w:t xml:space="preserve">min    ... -3.483038e+01 -1.093314e+01 -4.480774e+01 -2.836627e+00   </w:t>
      </w:r>
      <w:r>
        <w:br/>
      </w:r>
      <w:r>
        <w:rPr>
          <w:rStyle w:val="VerbatimChar"/>
        </w:rPr>
        <w:t xml:space="preserve">25%    ... -2.283949e-01 -5.423504e-01 -1.618463e-01 -3.545861e-01   </w:t>
      </w:r>
      <w:r>
        <w:br/>
      </w:r>
      <w:r>
        <w:rPr>
          <w:rStyle w:val="VerbatimChar"/>
        </w:rPr>
        <w:t xml:space="preserve">50%    ... -2.945017e-02  6.781943e-03 -1.119293e-02  4.097606e-02   </w:t>
      </w:r>
      <w:r>
        <w:br/>
      </w:r>
      <w:r>
        <w:rPr>
          <w:rStyle w:val="VerbatimChar"/>
        </w:rPr>
        <w:t xml:space="preserve">75%    ...  1.863772e-01  5.285536e-01  1.476421e-01  4.395266e-01   </w:t>
      </w:r>
      <w:r>
        <w:br/>
      </w:r>
      <w:r>
        <w:rPr>
          <w:rStyle w:val="VerbatimChar"/>
        </w:rPr>
        <w:t xml:space="preserve">max    ...  2.720284e+01  1.050309e+01  2.252841e+01  4.584549e+00   </w:t>
      </w:r>
      <w:r>
        <w:br/>
      </w:r>
      <w:r>
        <w:br/>
      </w:r>
      <w:r>
        <w:rPr>
          <w:rStyle w:val="VerbatimChar"/>
        </w:rPr>
        <w:t xml:space="preserve">                V25           V26           V27           V28         Amount  \</w:t>
      </w:r>
      <w:r>
        <w:br/>
      </w:r>
      <w:r>
        <w:rPr>
          <w:rStyle w:val="VerbatimChar"/>
        </w:rPr>
        <w:t xml:space="preserve">count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284807.000000   </w:t>
      </w:r>
      <w:r>
        <w:br/>
      </w:r>
      <w:r>
        <w:rPr>
          <w:rStyle w:val="VerbatimChar"/>
        </w:rPr>
        <w:t xml:space="preserve">mean   5.340915e-16  1.687098e-15 -3.666453e-16 -1.220404e-16      88.349619   </w:t>
      </w:r>
      <w:r>
        <w:br/>
      </w:r>
      <w:r>
        <w:rPr>
          <w:rStyle w:val="VerbatimChar"/>
        </w:rPr>
        <w:t xml:space="preserve">std    5.212781e-01  4.822270e-01  4.036325e-01  3.300833e-01     250.120109   </w:t>
      </w:r>
      <w:r>
        <w:br/>
      </w:r>
      <w:r>
        <w:rPr>
          <w:rStyle w:val="VerbatimChar"/>
        </w:rPr>
        <w:t xml:space="preserve">min   -1.029540e+01 -2.604551e+00 -2.256568e+01 -1.543008e+01       0.000000   </w:t>
      </w:r>
      <w:r>
        <w:br/>
      </w:r>
      <w:r>
        <w:rPr>
          <w:rStyle w:val="VerbatimChar"/>
        </w:rPr>
        <w:t xml:space="preserve">25%   -3.171451e-01 -3.269839e-01 -7.083953e-02 -5.295979e-02       5.600000   </w:t>
      </w:r>
      <w:r>
        <w:br/>
      </w:r>
      <w:r>
        <w:rPr>
          <w:rStyle w:val="VerbatimChar"/>
        </w:rPr>
        <w:t xml:space="preserve">50%    1.659350e-02 -5.213911e-02  1.342146e-03  1.124383e-02      22.000000   </w:t>
      </w:r>
      <w:r>
        <w:br/>
      </w:r>
      <w:r>
        <w:rPr>
          <w:rStyle w:val="VerbatimChar"/>
        </w:rPr>
        <w:t xml:space="preserve">75%    3.507156e-01  2.409522e-01  9.104512e-02  7.827995e-02      77.165000   </w:t>
      </w:r>
      <w:r>
        <w:br/>
      </w:r>
      <w:r>
        <w:rPr>
          <w:rStyle w:val="VerbatimChar"/>
        </w:rPr>
        <w:t xml:space="preserve">max    7.519589e+00  3.517346e+00  3.161220e+01  3.384781e+01   25691.160000   </w:t>
      </w:r>
      <w:r>
        <w:br/>
      </w:r>
      <w:r>
        <w:br/>
      </w:r>
      <w:r>
        <w:rPr>
          <w:rStyle w:val="VerbatimChar"/>
        </w:rPr>
        <w:t xml:space="preserve">               Class  </w:t>
      </w:r>
      <w:r>
        <w:br/>
      </w:r>
      <w:r>
        <w:rPr>
          <w:rStyle w:val="VerbatimChar"/>
        </w:rPr>
        <w:t xml:space="preserve">count  284807.000000  </w:t>
      </w:r>
      <w:r>
        <w:br/>
      </w:r>
      <w:r>
        <w:rPr>
          <w:rStyle w:val="VerbatimChar"/>
        </w:rPr>
        <w:t xml:space="preserve">mean        0.001727  </w:t>
      </w:r>
      <w:r>
        <w:br/>
      </w:r>
      <w:r>
        <w:rPr>
          <w:rStyle w:val="VerbatimChar"/>
        </w:rPr>
        <w:t xml:space="preserve">std         0.041527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0.000000  </w:t>
      </w:r>
      <w:r>
        <w:br/>
      </w:r>
      <w:r>
        <w:rPr>
          <w:rStyle w:val="VerbatimChar"/>
        </w:rPr>
        <w:t xml:space="preserve">max         1.000000  </w:t>
      </w:r>
      <w:r>
        <w:br/>
      </w:r>
      <w:r>
        <w:br/>
      </w:r>
      <w:r>
        <w:rPr>
          <w:rStyle w:val="VerbatimChar"/>
        </w:rPr>
        <w:t>[8 rows x 31 columns]</w:t>
      </w:r>
    </w:p>
    <w:p w14:paraId="36324600" w14:textId="77777777" w:rsidR="0086281D" w:rsidRDefault="0086281D" w:rsidP="0086281D">
      <w:pPr>
        <w:pStyle w:val="SourceCode"/>
      </w:pPr>
      <w:proofErr w:type="spellStart"/>
      <w:r>
        <w:rPr>
          <w:rStyle w:val="NormalTok"/>
        </w:rPr>
        <w:t>df.columns</w:t>
      </w:r>
      <w:proofErr w:type="spellEnd"/>
    </w:p>
    <w:p w14:paraId="41B4309D" w14:textId="77777777" w:rsidR="0086281D" w:rsidRDefault="0086281D" w:rsidP="0086281D">
      <w:pPr>
        <w:pStyle w:val="SourceCode"/>
      </w:pPr>
      <w:r>
        <w:rPr>
          <w:rStyle w:val="VerbatimChar"/>
        </w:rPr>
        <w:t>Index(['Time', 'V1', 'V2', 'V3', 'V4', 'V5', 'V6', 'V7', 'V8', 'V9', 'V10',</w:t>
      </w:r>
      <w:r>
        <w:br/>
      </w:r>
      <w:r>
        <w:rPr>
          <w:rStyle w:val="VerbatimChar"/>
        </w:rPr>
        <w:t xml:space="preserve">       'V11', 'V12', 'V13', 'V14', 'V15', 'V16', 'V17', 'V18', 'V19', 'V20',</w:t>
      </w:r>
      <w:r>
        <w:br/>
      </w:r>
      <w:r>
        <w:rPr>
          <w:rStyle w:val="VerbatimChar"/>
        </w:rPr>
        <w:t xml:space="preserve">       'V21', 'V22', 'V23', 'V24', 'V25', 'V26', 'V27', 'V28', 'Amount',</w:t>
      </w:r>
      <w:r>
        <w:br/>
      </w:r>
      <w:r>
        <w:rPr>
          <w:rStyle w:val="VerbatimChar"/>
        </w:rPr>
        <w:t xml:space="preserve">       'Class'],</w:t>
      </w:r>
      <w:r>
        <w:br/>
      </w:r>
      <w:r>
        <w:rPr>
          <w:rStyle w:val="VerbatimChar"/>
        </w:rPr>
        <w:t xml:space="preserve">      </w:t>
      </w:r>
      <w:proofErr w:type="spellStart"/>
      <w:r>
        <w:rPr>
          <w:rStyle w:val="VerbatimChar"/>
        </w:rPr>
        <w:t>dtype</w:t>
      </w:r>
      <w:proofErr w:type="spellEnd"/>
      <w:r>
        <w:rPr>
          <w:rStyle w:val="VerbatimChar"/>
        </w:rPr>
        <w:t>='object')</w:t>
      </w:r>
    </w:p>
    <w:p w14:paraId="38B9BCDE" w14:textId="77777777" w:rsidR="0086281D" w:rsidRDefault="0086281D" w:rsidP="0086281D">
      <w:pPr>
        <w:pStyle w:val="SourceCode"/>
      </w:pPr>
      <w:proofErr w:type="spellStart"/>
      <w:r>
        <w:rPr>
          <w:rStyle w:val="NormalTok"/>
        </w:rPr>
        <w:t>df.isna</w:t>
      </w:r>
      <w:proofErr w:type="spellEnd"/>
      <w:r>
        <w:rPr>
          <w:rStyle w:val="NormalTok"/>
        </w:rPr>
        <w:t>().</w:t>
      </w:r>
      <w:r>
        <w:rPr>
          <w:rStyle w:val="BuiltInTok"/>
        </w:rPr>
        <w:t>sum</w:t>
      </w:r>
      <w:r>
        <w:rPr>
          <w:rStyle w:val="NormalTok"/>
        </w:rPr>
        <w:t>()</w:t>
      </w:r>
    </w:p>
    <w:p w14:paraId="488F7594" w14:textId="77777777" w:rsidR="0086281D" w:rsidRDefault="0086281D" w:rsidP="0086281D">
      <w:pPr>
        <w:pStyle w:val="SourceCode"/>
      </w:pPr>
      <w:r>
        <w:rPr>
          <w:rStyle w:val="VerbatimChar"/>
        </w:rPr>
        <w:t>Time      0</w:t>
      </w:r>
      <w:r>
        <w:br/>
      </w:r>
      <w:r>
        <w:rPr>
          <w:rStyle w:val="VerbatimChar"/>
        </w:rPr>
        <w:t>V1        0</w:t>
      </w:r>
      <w:r>
        <w:br/>
      </w:r>
      <w:r>
        <w:rPr>
          <w:rStyle w:val="VerbatimChar"/>
        </w:rPr>
        <w:t>V2        0</w:t>
      </w:r>
      <w:r>
        <w:br/>
      </w:r>
      <w:r>
        <w:rPr>
          <w:rStyle w:val="VerbatimChar"/>
        </w:rPr>
        <w:t>V3        0</w:t>
      </w:r>
      <w:r>
        <w:br/>
      </w:r>
      <w:r>
        <w:rPr>
          <w:rStyle w:val="VerbatimChar"/>
        </w:rPr>
        <w:t>V4        0</w:t>
      </w:r>
      <w:r>
        <w:br/>
      </w:r>
      <w:r>
        <w:rPr>
          <w:rStyle w:val="VerbatimChar"/>
        </w:rPr>
        <w:t>V5        0</w:t>
      </w:r>
      <w:r>
        <w:br/>
      </w:r>
      <w:r>
        <w:rPr>
          <w:rStyle w:val="VerbatimChar"/>
        </w:rPr>
        <w:t>V6        0</w:t>
      </w:r>
      <w:r>
        <w:br/>
      </w:r>
      <w:r>
        <w:rPr>
          <w:rStyle w:val="VerbatimChar"/>
        </w:rPr>
        <w:t>V7        0</w:t>
      </w:r>
      <w:r>
        <w:br/>
      </w:r>
      <w:r>
        <w:rPr>
          <w:rStyle w:val="VerbatimChar"/>
        </w:rPr>
        <w:t>V8        0</w:t>
      </w:r>
      <w:r>
        <w:br/>
      </w:r>
      <w:r>
        <w:rPr>
          <w:rStyle w:val="VerbatimChar"/>
        </w:rPr>
        <w:t>V9        0</w:t>
      </w:r>
      <w:r>
        <w:br/>
      </w:r>
      <w:r>
        <w:rPr>
          <w:rStyle w:val="VerbatimChar"/>
        </w:rPr>
        <w:t>V10       0</w:t>
      </w:r>
      <w:r>
        <w:br/>
      </w:r>
      <w:r>
        <w:rPr>
          <w:rStyle w:val="VerbatimChar"/>
        </w:rPr>
        <w:t>V11       0</w:t>
      </w:r>
      <w:r>
        <w:br/>
      </w:r>
      <w:r>
        <w:rPr>
          <w:rStyle w:val="VerbatimChar"/>
        </w:rPr>
        <w:t>V12       0</w:t>
      </w:r>
      <w:r>
        <w:br/>
      </w:r>
      <w:r>
        <w:rPr>
          <w:rStyle w:val="VerbatimChar"/>
        </w:rPr>
        <w:t>V13       0</w:t>
      </w:r>
      <w:r>
        <w:br/>
      </w:r>
      <w:r>
        <w:rPr>
          <w:rStyle w:val="VerbatimChar"/>
        </w:rPr>
        <w:t>V14       0</w:t>
      </w:r>
      <w:r>
        <w:br/>
      </w:r>
      <w:r>
        <w:rPr>
          <w:rStyle w:val="VerbatimChar"/>
        </w:rPr>
        <w:t>V15       0</w:t>
      </w:r>
      <w:r>
        <w:br/>
      </w:r>
      <w:r>
        <w:rPr>
          <w:rStyle w:val="VerbatimChar"/>
        </w:rPr>
        <w:t>V16       0</w:t>
      </w:r>
      <w:r>
        <w:br/>
      </w:r>
      <w:r>
        <w:rPr>
          <w:rStyle w:val="VerbatimChar"/>
        </w:rPr>
        <w:t>V17       0</w:t>
      </w:r>
      <w:r>
        <w:br/>
      </w:r>
      <w:r>
        <w:rPr>
          <w:rStyle w:val="VerbatimChar"/>
        </w:rPr>
        <w:t>V18       0</w:t>
      </w:r>
      <w:r>
        <w:br/>
      </w:r>
      <w:r>
        <w:rPr>
          <w:rStyle w:val="VerbatimChar"/>
        </w:rPr>
        <w:t>V19       0</w:t>
      </w:r>
      <w:r>
        <w:br/>
      </w:r>
      <w:r>
        <w:rPr>
          <w:rStyle w:val="VerbatimChar"/>
        </w:rPr>
        <w:t>V20       0</w:t>
      </w:r>
      <w:r>
        <w:br/>
      </w:r>
      <w:r>
        <w:rPr>
          <w:rStyle w:val="VerbatimChar"/>
        </w:rPr>
        <w:t>V21       0</w:t>
      </w:r>
      <w:r>
        <w:br/>
      </w:r>
      <w:r>
        <w:rPr>
          <w:rStyle w:val="VerbatimChar"/>
        </w:rPr>
        <w:t>V22       0</w:t>
      </w:r>
      <w:r>
        <w:br/>
      </w:r>
      <w:r>
        <w:rPr>
          <w:rStyle w:val="VerbatimChar"/>
        </w:rPr>
        <w:t>V23       0</w:t>
      </w:r>
      <w:r>
        <w:br/>
      </w:r>
      <w:r>
        <w:rPr>
          <w:rStyle w:val="VerbatimChar"/>
        </w:rPr>
        <w:t>V24       0</w:t>
      </w:r>
      <w:r>
        <w:br/>
      </w:r>
      <w:r>
        <w:rPr>
          <w:rStyle w:val="VerbatimChar"/>
        </w:rPr>
        <w:t>V25       0</w:t>
      </w:r>
      <w:r>
        <w:br/>
      </w:r>
      <w:r>
        <w:rPr>
          <w:rStyle w:val="VerbatimChar"/>
        </w:rPr>
        <w:t>V26       0</w:t>
      </w:r>
      <w:r>
        <w:br/>
      </w:r>
      <w:r>
        <w:rPr>
          <w:rStyle w:val="VerbatimChar"/>
        </w:rPr>
        <w:t>V27       0</w:t>
      </w:r>
      <w:r>
        <w:br/>
      </w:r>
      <w:r>
        <w:rPr>
          <w:rStyle w:val="VerbatimChar"/>
        </w:rPr>
        <w:t>V28       0</w:t>
      </w:r>
      <w:r>
        <w:br/>
      </w:r>
      <w:r>
        <w:rPr>
          <w:rStyle w:val="VerbatimChar"/>
        </w:rPr>
        <w:t>Amount    0</w:t>
      </w:r>
      <w:r>
        <w:br/>
      </w:r>
      <w:r>
        <w:rPr>
          <w:rStyle w:val="VerbatimChar"/>
        </w:rPr>
        <w:t>Class     0</w:t>
      </w:r>
      <w:r>
        <w:br/>
      </w:r>
      <w:proofErr w:type="spellStart"/>
      <w:r>
        <w:rPr>
          <w:rStyle w:val="VerbatimChar"/>
        </w:rPr>
        <w:t>dtype</w:t>
      </w:r>
      <w:proofErr w:type="spellEnd"/>
      <w:r>
        <w:rPr>
          <w:rStyle w:val="VerbatimChar"/>
        </w:rPr>
        <w:t>: int64</w:t>
      </w:r>
    </w:p>
    <w:p w14:paraId="429E7BF1" w14:textId="77777777" w:rsidR="0086281D" w:rsidRDefault="0086281D" w:rsidP="0086281D">
      <w:pPr>
        <w:pStyle w:val="SourceCode"/>
      </w:pPr>
      <w:proofErr w:type="spellStart"/>
      <w:r>
        <w:rPr>
          <w:rStyle w:val="KeywordTok"/>
        </w:rPr>
        <w:t>def</w:t>
      </w:r>
      <w:proofErr w:type="spellEnd"/>
      <w:r>
        <w:rPr>
          <w:rStyle w:val="NormalTok"/>
        </w:rPr>
        <w:t xml:space="preserve"> </w:t>
      </w:r>
      <w:proofErr w:type="spellStart"/>
      <w:r>
        <w:rPr>
          <w:rStyle w:val="NormalTok"/>
        </w:rPr>
        <w:t>countplot_data</w:t>
      </w:r>
      <w:proofErr w:type="spellEnd"/>
      <w:r>
        <w:rPr>
          <w:rStyle w:val="NormalTok"/>
        </w:rPr>
        <w:t>(data, feature):</w:t>
      </w:r>
      <w:r>
        <w:br/>
      </w:r>
      <w:r>
        <w:rPr>
          <w:rStyle w:val="NormalTok"/>
        </w:rPr>
        <w:t xml:space="preserve">    </w:t>
      </w:r>
      <w:r>
        <w:rPr>
          <w:rStyle w:val="CommentTok"/>
        </w:rPr>
        <w:t>'''</w:t>
      </w:r>
      <w:r>
        <w:br/>
      </w:r>
      <w:r>
        <w:rPr>
          <w:rStyle w:val="CommentTok"/>
        </w:rPr>
        <w:t xml:space="preserve">        Method to compute </w:t>
      </w:r>
      <w:proofErr w:type="spellStart"/>
      <w:r>
        <w:rPr>
          <w:rStyle w:val="CommentTok"/>
        </w:rPr>
        <w:t>countplot</w:t>
      </w:r>
      <w:proofErr w:type="spellEnd"/>
      <w:r>
        <w:rPr>
          <w:rStyle w:val="CommentTok"/>
        </w:rPr>
        <w:t xml:space="preserve"> of given </w:t>
      </w:r>
      <w:proofErr w:type="spellStart"/>
      <w:r>
        <w:rPr>
          <w:rStyle w:val="CommentTok"/>
        </w:rPr>
        <w:t>dataframe</w:t>
      </w:r>
      <w:proofErr w:type="spellEnd"/>
      <w:r>
        <w:br/>
      </w:r>
      <w:r>
        <w:rPr>
          <w:rStyle w:val="CommentTok"/>
        </w:rPr>
        <w:t xml:space="preserve">        Parameters:</w:t>
      </w:r>
      <w:r>
        <w:br/>
      </w:r>
      <w:r>
        <w:rPr>
          <w:rStyle w:val="CommentTok"/>
        </w:rPr>
        <w:t xml:space="preserve">            data(</w:t>
      </w:r>
      <w:proofErr w:type="spellStart"/>
      <w:r>
        <w:rPr>
          <w:rStyle w:val="CommentTok"/>
        </w:rPr>
        <w:t>pd.Dataframe</w:t>
      </w:r>
      <w:proofErr w:type="spellEnd"/>
      <w:r>
        <w:rPr>
          <w:rStyle w:val="CommentTok"/>
        </w:rPr>
        <w:t xml:space="preserve">): Input </w:t>
      </w:r>
      <w:proofErr w:type="spellStart"/>
      <w:r>
        <w:rPr>
          <w:rStyle w:val="CommentTok"/>
        </w:rPr>
        <w:t>Dataframe</w:t>
      </w:r>
      <w:proofErr w:type="spellEnd"/>
      <w:r>
        <w:br/>
      </w:r>
      <w:r>
        <w:rPr>
          <w:rStyle w:val="CommentTok"/>
        </w:rPr>
        <w:t xml:space="preserve">            feature(</w:t>
      </w:r>
      <w:proofErr w:type="spellStart"/>
      <w:r>
        <w:rPr>
          <w:rStyle w:val="CommentTok"/>
        </w:rPr>
        <w:t>str</w:t>
      </w:r>
      <w:proofErr w:type="spellEnd"/>
      <w:r>
        <w:rPr>
          <w:rStyle w:val="CommentTok"/>
        </w:rPr>
        <w:t xml:space="preserve">): Feature in </w:t>
      </w:r>
      <w:proofErr w:type="spellStart"/>
      <w:r>
        <w:rPr>
          <w:rStyle w:val="CommentTok"/>
        </w:rPr>
        <w:t>Dataframe</w:t>
      </w:r>
      <w:proofErr w:type="spellEnd"/>
      <w:r>
        <w:br/>
      </w:r>
      <w:r>
        <w:rPr>
          <w:rStyle w:val="CommentTok"/>
        </w:rPr>
        <w:t xml:space="preserve">    '''</w:t>
      </w:r>
      <w:r>
        <w:br/>
      </w:r>
      <w:r>
        <w:rPr>
          <w:rStyle w:val="NormalTok"/>
        </w:rPr>
        <w:t xml:space="preserve">    </w:t>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w:t>
      </w:r>
      <w:r>
        <w:rPr>
          <w:rStyle w:val="DecValTok"/>
        </w:rPr>
        <w:t>10</w:t>
      </w:r>
      <w:r>
        <w:rPr>
          <w:rStyle w:val="NormalTok"/>
        </w:rPr>
        <w:t>))</w:t>
      </w:r>
      <w:r>
        <w:br/>
      </w:r>
      <w:r>
        <w:rPr>
          <w:rStyle w:val="NormalTok"/>
        </w:rPr>
        <w:t xml:space="preserve">    </w:t>
      </w:r>
      <w:proofErr w:type="spellStart"/>
      <w:r>
        <w:rPr>
          <w:rStyle w:val="NormalTok"/>
        </w:rPr>
        <w:t>sns.countplot</w:t>
      </w:r>
      <w:proofErr w:type="spellEnd"/>
      <w:r>
        <w:rPr>
          <w:rStyle w:val="NormalTok"/>
        </w:rPr>
        <w:t>(x</w:t>
      </w:r>
      <w:r>
        <w:rPr>
          <w:rStyle w:val="OperatorTok"/>
        </w:rPr>
        <w:t>=</w:t>
      </w:r>
      <w:r>
        <w:rPr>
          <w:rStyle w:val="NormalTok"/>
        </w:rPr>
        <w:t>feature, data</w:t>
      </w:r>
      <w:r>
        <w:rPr>
          <w:rStyle w:val="OperatorTok"/>
        </w:rPr>
        <w:t>=</w:t>
      </w:r>
      <w:r>
        <w:rPr>
          <w:rStyle w:val="NormalTok"/>
        </w:rPr>
        <w:t>data)</w:t>
      </w:r>
      <w:r>
        <w:br/>
      </w:r>
      <w:r>
        <w:rPr>
          <w:rStyle w:val="NormalTok"/>
        </w:rPr>
        <w:t xml:space="preserve">    </w:t>
      </w:r>
      <w:proofErr w:type="spellStart"/>
      <w:r>
        <w:rPr>
          <w:rStyle w:val="NormalTok"/>
        </w:rPr>
        <w:t>plt.show</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pairplot_data_grid</w:t>
      </w:r>
      <w:proofErr w:type="spellEnd"/>
      <w:r>
        <w:rPr>
          <w:rStyle w:val="NormalTok"/>
        </w:rPr>
        <w:t>(data, feature1, feature2, target):</w:t>
      </w:r>
      <w:r>
        <w:br/>
      </w:r>
      <w:r>
        <w:rPr>
          <w:rStyle w:val="NormalTok"/>
        </w:rPr>
        <w:t xml:space="preserve">    </w:t>
      </w:r>
      <w:r>
        <w:rPr>
          <w:rStyle w:val="CommentTok"/>
        </w:rPr>
        <w:t>'''</w:t>
      </w:r>
      <w:r>
        <w:br/>
      </w:r>
      <w:r>
        <w:rPr>
          <w:rStyle w:val="CommentTok"/>
        </w:rPr>
        <w:t xml:space="preserve">        Method to construct </w:t>
      </w:r>
      <w:proofErr w:type="spellStart"/>
      <w:r>
        <w:rPr>
          <w:rStyle w:val="CommentTok"/>
        </w:rPr>
        <w:t>pairplot</w:t>
      </w:r>
      <w:proofErr w:type="spellEnd"/>
      <w:r>
        <w:rPr>
          <w:rStyle w:val="CommentTok"/>
        </w:rPr>
        <w:t xml:space="preserve"> of the given feature </w:t>
      </w:r>
      <w:proofErr w:type="spellStart"/>
      <w:r>
        <w:rPr>
          <w:rStyle w:val="CommentTok"/>
        </w:rPr>
        <w:t>wrt</w:t>
      </w:r>
      <w:proofErr w:type="spellEnd"/>
      <w:r>
        <w:rPr>
          <w:rStyle w:val="CommentTok"/>
        </w:rPr>
        <w:t xml:space="preserve"> data</w:t>
      </w:r>
      <w:r>
        <w:br/>
      </w:r>
      <w:r>
        <w:rPr>
          <w:rStyle w:val="CommentTok"/>
        </w:rPr>
        <w:t xml:space="preserve">        Parameters:</w:t>
      </w:r>
      <w:r>
        <w:br/>
      </w:r>
      <w:r>
        <w:rPr>
          <w:rStyle w:val="CommentTok"/>
        </w:rPr>
        <w:t xml:space="preserve">            data(</w:t>
      </w:r>
      <w:proofErr w:type="spellStart"/>
      <w:r>
        <w:rPr>
          <w:rStyle w:val="CommentTok"/>
        </w:rPr>
        <w:t>pd.DataFrame</w:t>
      </w:r>
      <w:proofErr w:type="spellEnd"/>
      <w:r>
        <w:rPr>
          <w:rStyle w:val="CommentTok"/>
        </w:rPr>
        <w:t xml:space="preserve">): Input </w:t>
      </w:r>
      <w:proofErr w:type="spellStart"/>
      <w:r>
        <w:rPr>
          <w:rStyle w:val="CommentTok"/>
        </w:rPr>
        <w:t>Dataframe</w:t>
      </w:r>
      <w:proofErr w:type="spellEnd"/>
      <w:r>
        <w:br/>
      </w:r>
      <w:r>
        <w:rPr>
          <w:rStyle w:val="CommentTok"/>
        </w:rPr>
        <w:t xml:space="preserve">            feature1(</w:t>
      </w:r>
      <w:proofErr w:type="spellStart"/>
      <w:r>
        <w:rPr>
          <w:rStyle w:val="CommentTok"/>
        </w:rPr>
        <w:t>str</w:t>
      </w:r>
      <w:proofErr w:type="spellEnd"/>
      <w:r>
        <w:rPr>
          <w:rStyle w:val="CommentTok"/>
        </w:rPr>
        <w:t>): First Feature for Pair Plot</w:t>
      </w:r>
      <w:r>
        <w:br/>
      </w:r>
      <w:r>
        <w:rPr>
          <w:rStyle w:val="CommentTok"/>
        </w:rPr>
        <w:t xml:space="preserve">            feature2(</w:t>
      </w:r>
      <w:proofErr w:type="spellStart"/>
      <w:r>
        <w:rPr>
          <w:rStyle w:val="CommentTok"/>
        </w:rPr>
        <w:t>str</w:t>
      </w:r>
      <w:proofErr w:type="spellEnd"/>
      <w:r>
        <w:rPr>
          <w:rStyle w:val="CommentTok"/>
        </w:rPr>
        <w:t>): Second Feature for Pair Plot</w:t>
      </w:r>
      <w:r>
        <w:br/>
      </w:r>
      <w:r>
        <w:rPr>
          <w:rStyle w:val="CommentTok"/>
        </w:rPr>
        <w:t xml:space="preserve">            target: Target or Label (y)</w:t>
      </w:r>
      <w:r>
        <w:br/>
      </w:r>
      <w:r>
        <w:rPr>
          <w:rStyle w:val="CommentTok"/>
        </w:rPr>
        <w:t xml:space="preserve">    '''</w:t>
      </w:r>
      <w:r>
        <w:br/>
      </w:r>
      <w:r>
        <w:br/>
      </w:r>
      <w:r>
        <w:rPr>
          <w:rStyle w:val="NormalTok"/>
        </w:rPr>
        <w:t xml:space="preserve">    </w:t>
      </w:r>
      <w:proofErr w:type="spellStart"/>
      <w:r>
        <w:rPr>
          <w:rStyle w:val="NormalTok"/>
        </w:rPr>
        <w:t>sns.FacetGrid</w:t>
      </w:r>
      <w:proofErr w:type="spellEnd"/>
      <w:r>
        <w:rPr>
          <w:rStyle w:val="NormalTok"/>
        </w:rPr>
        <w:t>(data, hue</w:t>
      </w:r>
      <w:r>
        <w:rPr>
          <w:rStyle w:val="OperatorTok"/>
        </w:rPr>
        <w:t>=</w:t>
      </w:r>
      <w:r>
        <w:rPr>
          <w:rStyle w:val="NormalTok"/>
        </w:rPr>
        <w:t>target, size</w:t>
      </w:r>
      <w:r>
        <w:rPr>
          <w:rStyle w:val="OperatorTok"/>
        </w:rPr>
        <w:t>=</w:t>
      </w:r>
      <w:r>
        <w:rPr>
          <w:rStyle w:val="DecValTok"/>
        </w:rPr>
        <w:t>6</w:t>
      </w:r>
      <w:r>
        <w:rPr>
          <w:rStyle w:val="NormalTok"/>
        </w:rPr>
        <w:t>).</w:t>
      </w:r>
      <w:r>
        <w:rPr>
          <w:rStyle w:val="BuiltInTok"/>
        </w:rPr>
        <w:t>map</w:t>
      </w:r>
      <w:r>
        <w:rPr>
          <w:rStyle w:val="NormalTok"/>
        </w:rPr>
        <w:t>(</w:t>
      </w:r>
      <w:proofErr w:type="spellStart"/>
      <w:r>
        <w:rPr>
          <w:rStyle w:val="NormalTok"/>
        </w:rPr>
        <w:t>plt.scatter</w:t>
      </w:r>
      <w:proofErr w:type="spellEnd"/>
      <w:r>
        <w:rPr>
          <w:rStyle w:val="NormalTok"/>
        </w:rPr>
        <w:t>, feature1, feature2).</w:t>
      </w:r>
      <w:proofErr w:type="spellStart"/>
      <w:r>
        <w:rPr>
          <w:rStyle w:val="NormalTok"/>
        </w:rPr>
        <w:t>add_legend</w:t>
      </w:r>
      <w:proofErr w:type="spellEnd"/>
      <w:r>
        <w:rPr>
          <w:rStyle w:val="NormalTok"/>
        </w:rPr>
        <w:t>()</w:t>
      </w:r>
      <w:r>
        <w:br/>
      </w:r>
      <w:r>
        <w:rPr>
          <w:rStyle w:val="NormalTok"/>
        </w:rPr>
        <w:t xml:space="preserve">    </w:t>
      </w:r>
      <w:proofErr w:type="spellStart"/>
      <w:r>
        <w:rPr>
          <w:rStyle w:val="NormalTok"/>
        </w:rPr>
        <w:t>plt.show</w:t>
      </w:r>
      <w:proofErr w:type="spellEnd"/>
      <w:r>
        <w:rPr>
          <w:rStyle w:val="NormalTok"/>
        </w:rPr>
        <w:t>()</w:t>
      </w:r>
      <w:r>
        <w:br/>
      </w:r>
      <w:r>
        <w:rPr>
          <w:rStyle w:val="NormalTok"/>
        </w:rPr>
        <w:t xml:space="preserve">        </w:t>
      </w:r>
    </w:p>
    <w:p w14:paraId="5505A9D6" w14:textId="77777777" w:rsidR="0086281D" w:rsidRDefault="0086281D" w:rsidP="0086281D">
      <w:pPr>
        <w:pStyle w:val="SourceCode"/>
      </w:pPr>
      <w:proofErr w:type="spellStart"/>
      <w:r>
        <w:rPr>
          <w:rStyle w:val="NormalTok"/>
        </w:rPr>
        <w:t>countplot_data</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df.Class</w:t>
      </w:r>
      <w:proofErr w:type="spellEnd"/>
      <w:r>
        <w:rPr>
          <w:rStyle w:val="NormalTok"/>
        </w:rPr>
        <w:t>)</w:t>
      </w:r>
    </w:p>
    <w:p w14:paraId="5551560D" w14:textId="0F23C236" w:rsidR="0086281D" w:rsidRDefault="0086281D" w:rsidP="0086281D">
      <w:pPr>
        <w:pStyle w:val="FirstParagraph"/>
      </w:pPr>
      <w:r>
        <w:rPr>
          <w:noProof/>
        </w:rPr>
        <w:drawing>
          <wp:inline distT="0" distB="0" distL="0" distR="0" wp14:anchorId="7C047DE0" wp14:editId="7EA15AC2">
            <wp:extent cx="5334000" cy="498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solidFill>
                      <a:srgbClr val="FFFFFF"/>
                    </a:solidFill>
                    <a:ln>
                      <a:noFill/>
                    </a:ln>
                  </pic:spPr>
                </pic:pic>
              </a:graphicData>
            </a:graphic>
          </wp:inline>
        </w:drawing>
      </w:r>
    </w:p>
    <w:p w14:paraId="2C5F0C5D" w14:textId="77777777" w:rsidR="0086281D" w:rsidRDefault="0086281D" w:rsidP="0086281D">
      <w:pPr>
        <w:pStyle w:val="Heading3"/>
      </w:pPr>
      <w:bookmarkStart w:id="7" w:name="insights"/>
      <w:r>
        <w:t>Insights:</w:t>
      </w:r>
    </w:p>
    <w:p w14:paraId="556A04E1" w14:textId="77777777" w:rsidR="0086281D" w:rsidRDefault="0086281D" w:rsidP="0086281D">
      <w:pPr>
        <w:pStyle w:val="Compact"/>
        <w:numPr>
          <w:ilvl w:val="0"/>
          <w:numId w:val="17"/>
        </w:numPr>
      </w:pPr>
      <w:r>
        <w:t>The Dataset has 32 columns with unknown features labelled V1 to V28, Time, Amount and Class</w:t>
      </w:r>
    </w:p>
    <w:p w14:paraId="5F4A1550" w14:textId="77777777" w:rsidR="0086281D" w:rsidRDefault="0086281D" w:rsidP="0086281D">
      <w:pPr>
        <w:pStyle w:val="Compact"/>
        <w:numPr>
          <w:ilvl w:val="0"/>
          <w:numId w:val="17"/>
        </w:numPr>
      </w:pPr>
      <w:r>
        <w:t>The target variable is 'Class' and rest of the variables are input features</w:t>
      </w:r>
    </w:p>
    <w:p w14:paraId="38207548" w14:textId="77777777" w:rsidR="0086281D" w:rsidRDefault="0086281D" w:rsidP="0086281D">
      <w:pPr>
        <w:pStyle w:val="Compact"/>
        <w:numPr>
          <w:ilvl w:val="0"/>
          <w:numId w:val="17"/>
        </w:numPr>
      </w:pPr>
      <w:r>
        <w:t>The Class has the following values:</w:t>
      </w:r>
    </w:p>
    <w:p w14:paraId="50400F1E" w14:textId="77777777" w:rsidR="0086281D" w:rsidRDefault="0086281D" w:rsidP="0086281D">
      <w:pPr>
        <w:pStyle w:val="Compact"/>
        <w:numPr>
          <w:ilvl w:val="1"/>
          <w:numId w:val="18"/>
        </w:numPr>
      </w:pPr>
      <w:r>
        <w:t>0: Legitimate Transactions</w:t>
      </w:r>
    </w:p>
    <w:p w14:paraId="4490C212" w14:textId="77777777" w:rsidR="0086281D" w:rsidRDefault="0086281D" w:rsidP="0086281D">
      <w:pPr>
        <w:pStyle w:val="Compact"/>
        <w:numPr>
          <w:ilvl w:val="1"/>
          <w:numId w:val="18"/>
        </w:numPr>
      </w:pPr>
      <w:r>
        <w:t>1: Fraud Transactions</w:t>
      </w:r>
    </w:p>
    <w:p w14:paraId="00721405" w14:textId="77777777" w:rsidR="0086281D" w:rsidRDefault="0086281D" w:rsidP="0086281D">
      <w:pPr>
        <w:pStyle w:val="Compact"/>
        <w:numPr>
          <w:ilvl w:val="0"/>
          <w:numId w:val="17"/>
        </w:numPr>
      </w:pPr>
      <w:r>
        <w:t xml:space="preserve">The Dataset is highly imbalanced as evident from the </w:t>
      </w:r>
      <w:proofErr w:type="spellStart"/>
      <w:r>
        <w:t>countplot</w:t>
      </w:r>
      <w:proofErr w:type="spellEnd"/>
      <w:r>
        <w:t xml:space="preserve"> with majoritarian class label '0' and minority class label '1'</w:t>
      </w:r>
    </w:p>
    <w:p w14:paraId="3376B160" w14:textId="77777777" w:rsidR="0086281D" w:rsidRDefault="0086281D" w:rsidP="0086281D">
      <w:pPr>
        <w:pStyle w:val="Compact"/>
        <w:numPr>
          <w:ilvl w:val="0"/>
          <w:numId w:val="17"/>
        </w:numPr>
      </w:pPr>
      <w:r>
        <w:t>Thus, if we run the model on such imbalanced data we may end up highly overfitting it on the data and resulting in non-deployable model</w:t>
      </w:r>
    </w:p>
    <w:p w14:paraId="6B7F7422" w14:textId="77777777" w:rsidR="0086281D" w:rsidRDefault="0086281D" w:rsidP="0086281D">
      <w:pPr>
        <w:pStyle w:val="Compact"/>
        <w:numPr>
          <w:ilvl w:val="0"/>
          <w:numId w:val="17"/>
        </w:numPr>
      </w:pPr>
      <w:r>
        <w:t>Hence, we will perform Synthetic Minority Oversampling on the data to balance it out as shown later after exploring other features.</w:t>
      </w:r>
      <w:bookmarkEnd w:id="7"/>
    </w:p>
    <w:p w14:paraId="139733E7" w14:textId="77777777" w:rsidR="0086281D" w:rsidRDefault="0086281D" w:rsidP="0086281D">
      <w:pPr>
        <w:pStyle w:val="Heading3"/>
      </w:pPr>
      <w:bookmarkStart w:id="8" w:name="X3c3795dd9c4f581e732f4c99fd7dae0ce39779e"/>
      <w:r>
        <w:t>What is relationship of fraud transactions with amount of money?</w:t>
      </w:r>
    </w:p>
    <w:p w14:paraId="2AAEE43C" w14:textId="77777777" w:rsidR="0086281D" w:rsidRDefault="0086281D" w:rsidP="0086281D">
      <w:pPr>
        <w:pStyle w:val="FirstParagraph"/>
      </w:pPr>
      <w:r>
        <w:t>Let us try to determine the nature of transactions which are fraud and obtain a relevant set of the same with respect to their amount.</w:t>
      </w:r>
    </w:p>
    <w:p w14:paraId="127697EF" w14:textId="77777777" w:rsidR="0086281D" w:rsidRDefault="0086281D" w:rsidP="0086281D">
      <w:pPr>
        <w:pStyle w:val="Compact"/>
        <w:numPr>
          <w:ilvl w:val="0"/>
          <w:numId w:val="19"/>
        </w:numPr>
      </w:pPr>
      <w:r>
        <w:t xml:space="preserve">We </w:t>
      </w:r>
      <w:proofErr w:type="spellStart"/>
      <w:r>
        <w:t>hypothesise</w:t>
      </w:r>
      <w:proofErr w:type="spellEnd"/>
      <w:r>
        <w:t xml:space="preserve"> based on our scatter plot that all fraud transactions occur for an amount less than 2500.</w:t>
      </w:r>
      <w:bookmarkEnd w:id="8"/>
    </w:p>
    <w:p w14:paraId="6AAF5FE6" w14:textId="77777777" w:rsidR="0086281D" w:rsidRDefault="0086281D" w:rsidP="0086281D">
      <w:pPr>
        <w:pStyle w:val="SourceCode"/>
      </w:pPr>
      <w:proofErr w:type="spellStart"/>
      <w:r>
        <w:rPr>
          <w:rStyle w:val="NormalTok"/>
        </w:rPr>
        <w:t>pairplot_data_grid</w:t>
      </w:r>
      <w:proofErr w:type="spellEnd"/>
      <w:r>
        <w:rPr>
          <w:rStyle w:val="NormalTok"/>
        </w:rPr>
        <w:t>(</w:t>
      </w:r>
      <w:proofErr w:type="spellStart"/>
      <w:r>
        <w:rPr>
          <w:rStyle w:val="NormalTok"/>
        </w:rPr>
        <w:t>df</w:t>
      </w:r>
      <w:proofErr w:type="spellEnd"/>
      <w:r>
        <w:rPr>
          <w:rStyle w:val="NormalTok"/>
        </w:rPr>
        <w:t xml:space="preserve">, </w:t>
      </w:r>
      <w:r>
        <w:rPr>
          <w:rStyle w:val="StringTok"/>
        </w:rPr>
        <w:t>"Time"</w:t>
      </w:r>
      <w:r>
        <w:rPr>
          <w:rStyle w:val="NormalTok"/>
        </w:rPr>
        <w:t xml:space="preserve">, </w:t>
      </w:r>
      <w:r>
        <w:rPr>
          <w:rStyle w:val="StringTok"/>
        </w:rPr>
        <w:t>"Amount"</w:t>
      </w:r>
      <w:r>
        <w:rPr>
          <w:rStyle w:val="NormalTok"/>
        </w:rPr>
        <w:t xml:space="preserve">, </w:t>
      </w:r>
      <w:r>
        <w:rPr>
          <w:rStyle w:val="StringTok"/>
        </w:rPr>
        <w:t>"Class"</w:t>
      </w:r>
      <w:r>
        <w:rPr>
          <w:rStyle w:val="NormalTok"/>
        </w:rPr>
        <w:t>)</w:t>
      </w:r>
    </w:p>
    <w:p w14:paraId="64FEDD9C" w14:textId="101F3A49" w:rsidR="0086281D" w:rsidRDefault="0086281D" w:rsidP="0086281D">
      <w:pPr>
        <w:pStyle w:val="FirstParagraph"/>
        <w:rPr>
          <w:rStyle w:val="NormalTok"/>
        </w:rPr>
      </w:pPr>
      <w:r>
        <w:rPr>
          <w:noProof/>
        </w:rPr>
        <w:drawing>
          <wp:inline distT="0" distB="0" distL="0" distR="0" wp14:anchorId="535DEA18" wp14:editId="78487E39">
            <wp:extent cx="5334000" cy="4848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solidFill>
                      <a:srgbClr val="FFFFFF"/>
                    </a:solidFill>
                    <a:ln>
                      <a:noFill/>
                    </a:ln>
                  </pic:spPr>
                </pic:pic>
              </a:graphicData>
            </a:graphic>
          </wp:inline>
        </w:drawing>
      </w:r>
    </w:p>
    <w:p w14:paraId="20888875" w14:textId="77777777" w:rsidR="0086281D" w:rsidRDefault="0086281D" w:rsidP="0086281D">
      <w:pPr>
        <w:pStyle w:val="SourceCode"/>
      </w:pPr>
      <w:proofErr w:type="spellStart"/>
      <w:r>
        <w:rPr>
          <w:rStyle w:val="NormalTok"/>
        </w:rPr>
        <w:t>pairplot_data_grid</w:t>
      </w:r>
      <w:proofErr w:type="spellEnd"/>
      <w:r>
        <w:rPr>
          <w:rStyle w:val="NormalTok"/>
        </w:rPr>
        <w:t>(</w:t>
      </w:r>
      <w:proofErr w:type="spellStart"/>
      <w:r>
        <w:rPr>
          <w:rStyle w:val="NormalTok"/>
        </w:rPr>
        <w:t>df</w:t>
      </w:r>
      <w:proofErr w:type="spellEnd"/>
      <w:r>
        <w:rPr>
          <w:rStyle w:val="NormalTok"/>
        </w:rPr>
        <w:t xml:space="preserve">, </w:t>
      </w:r>
      <w:r>
        <w:rPr>
          <w:rStyle w:val="StringTok"/>
        </w:rPr>
        <w:t>"Amount"</w:t>
      </w:r>
      <w:r>
        <w:rPr>
          <w:rStyle w:val="NormalTok"/>
        </w:rPr>
        <w:t xml:space="preserve">, </w:t>
      </w:r>
      <w:r>
        <w:rPr>
          <w:rStyle w:val="StringTok"/>
        </w:rPr>
        <w:t>"Time"</w:t>
      </w:r>
      <w:r>
        <w:rPr>
          <w:rStyle w:val="NormalTok"/>
        </w:rPr>
        <w:t xml:space="preserve">, </w:t>
      </w:r>
      <w:r>
        <w:rPr>
          <w:rStyle w:val="StringTok"/>
        </w:rPr>
        <w:t>"Class"</w:t>
      </w:r>
      <w:r>
        <w:rPr>
          <w:rStyle w:val="NormalTok"/>
        </w:rPr>
        <w:t>)</w:t>
      </w:r>
    </w:p>
    <w:p w14:paraId="30E7C1BA" w14:textId="17A08DCA" w:rsidR="0086281D" w:rsidRDefault="0086281D" w:rsidP="0086281D">
      <w:pPr>
        <w:pStyle w:val="FirstParagraph"/>
      </w:pPr>
      <w:r>
        <w:rPr>
          <w:noProof/>
        </w:rPr>
        <w:drawing>
          <wp:inline distT="0" distB="0" distL="0" distR="0" wp14:anchorId="54EA6DF7" wp14:editId="23CA014C">
            <wp:extent cx="5334000" cy="4848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solidFill>
                      <a:srgbClr val="FFFFFF"/>
                    </a:solidFill>
                    <a:ln>
                      <a:noFill/>
                    </a:ln>
                  </pic:spPr>
                </pic:pic>
              </a:graphicData>
            </a:graphic>
          </wp:inline>
        </w:drawing>
      </w:r>
    </w:p>
    <w:p w14:paraId="45FFD283" w14:textId="77777777" w:rsidR="0086281D" w:rsidRDefault="0086281D" w:rsidP="0086281D">
      <w:pPr>
        <w:pStyle w:val="Heading3"/>
      </w:pPr>
      <w:bookmarkStart w:id="9" w:name="insights1"/>
      <w:r>
        <w:t>Insights:</w:t>
      </w:r>
    </w:p>
    <w:p w14:paraId="023BD28C" w14:textId="77777777" w:rsidR="0086281D" w:rsidRDefault="0086281D" w:rsidP="0086281D">
      <w:pPr>
        <w:pStyle w:val="Compact"/>
        <w:numPr>
          <w:ilvl w:val="0"/>
          <w:numId w:val="20"/>
        </w:numPr>
      </w:pPr>
      <w:r>
        <w:t>It can be observed that the fraud transactions are generally not above an amount of 2500.</w:t>
      </w:r>
    </w:p>
    <w:p w14:paraId="4C08E800" w14:textId="77777777" w:rsidR="0086281D" w:rsidRDefault="0086281D" w:rsidP="0086281D">
      <w:pPr>
        <w:pStyle w:val="Compact"/>
        <w:numPr>
          <w:ilvl w:val="0"/>
          <w:numId w:val="20"/>
        </w:numPr>
      </w:pPr>
      <w:r>
        <w:t>It can also be observed that the fraud transactions are evenly distributed about time.</w:t>
      </w:r>
    </w:p>
    <w:p w14:paraId="0CB9291D" w14:textId="77777777" w:rsidR="0086281D" w:rsidRDefault="0086281D" w:rsidP="0086281D">
      <w:pPr>
        <w:pStyle w:val="Compact"/>
        <w:numPr>
          <w:ilvl w:val="0"/>
          <w:numId w:val="20"/>
        </w:numPr>
      </w:pPr>
      <w:r>
        <w:t>Let us try to prove it</w:t>
      </w:r>
      <w:bookmarkEnd w:id="9"/>
    </w:p>
    <w:p w14:paraId="366AF13D" w14:textId="77777777" w:rsidR="0086281D" w:rsidRDefault="0086281D" w:rsidP="0086281D">
      <w:pPr>
        <w:pStyle w:val="SourceCode"/>
      </w:pPr>
      <w:proofErr w:type="spellStart"/>
      <w:r>
        <w:rPr>
          <w:rStyle w:val="NormalTok"/>
        </w:rPr>
        <w:t>amount_more</w:t>
      </w:r>
      <w:proofErr w:type="spellEnd"/>
      <w:r>
        <w:rPr>
          <w:rStyle w:val="NormalTok"/>
        </w:rPr>
        <w:t xml:space="preserve"> </w:t>
      </w:r>
      <w:r>
        <w:rPr>
          <w:rStyle w:val="OperatorTok"/>
        </w:rPr>
        <w:t>=</w:t>
      </w:r>
      <w:r>
        <w:rPr>
          <w:rStyle w:val="NormalTok"/>
        </w:rPr>
        <w:t xml:space="preserve"> </w:t>
      </w:r>
      <w:r>
        <w:rPr>
          <w:rStyle w:val="DecValTok"/>
        </w:rPr>
        <w:t>0</w:t>
      </w:r>
      <w:r>
        <w:br/>
      </w:r>
      <w:proofErr w:type="spellStart"/>
      <w:r>
        <w:rPr>
          <w:rStyle w:val="NormalTok"/>
        </w:rPr>
        <w:t>amount_less</w:t>
      </w:r>
      <w:proofErr w:type="spellEnd"/>
      <w:r>
        <w:rPr>
          <w:rStyle w:val="NormalTok"/>
        </w:rPr>
        <w:t xml:space="preserve"> </w:t>
      </w:r>
      <w:r>
        <w:rPr>
          <w:rStyle w:val="OperatorTok"/>
        </w:rPr>
        <w:t>=</w:t>
      </w:r>
      <w:r>
        <w:rPr>
          <w:rStyle w:val="Normal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df_refine.shape</w:t>
      </w:r>
      <w:proofErr w:type="spellEnd"/>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"Amount"</w:t>
      </w:r>
      <w:r>
        <w:rPr>
          <w:rStyle w:val="NormalTok"/>
        </w:rPr>
        <w:t xml:space="preserve">] </w:t>
      </w:r>
      <w:r>
        <w:rPr>
          <w:rStyle w:val="OperatorTok"/>
        </w:rPr>
        <w:t>&lt;</w:t>
      </w:r>
      <w:r>
        <w:rPr>
          <w:rStyle w:val="NormalTok"/>
        </w:rPr>
        <w:t xml:space="preserve"> </w:t>
      </w:r>
      <w:r>
        <w:rPr>
          <w:rStyle w:val="DecValTok"/>
        </w:rPr>
        <w:t>2500</w:t>
      </w:r>
      <w:r>
        <w:rPr>
          <w:rStyle w:val="NormalTok"/>
        </w:rPr>
        <w:t>):</w:t>
      </w:r>
      <w:r>
        <w:br/>
      </w:r>
      <w:r>
        <w:rPr>
          <w:rStyle w:val="NormalTok"/>
        </w:rPr>
        <w:t xml:space="preserve">        </w:t>
      </w:r>
      <w:proofErr w:type="spellStart"/>
      <w:r>
        <w:rPr>
          <w:rStyle w:val="NormalTok"/>
        </w:rPr>
        <w:t>amount_less</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amount_more</w:t>
      </w:r>
      <w:proofErr w:type="spellEnd"/>
      <w:r>
        <w:rPr>
          <w:rStyle w:val="NormalTok"/>
        </w:rPr>
        <w:t xml:space="preserve"> </w:t>
      </w:r>
      <w:r>
        <w:rPr>
          <w:rStyle w:val="OperatorTok"/>
        </w:rPr>
        <w:t>+=</w:t>
      </w:r>
      <w:r>
        <w:rPr>
          <w:rStyle w:val="NormalTok"/>
        </w:rPr>
        <w:t xml:space="preserve"> </w:t>
      </w:r>
      <w:r>
        <w:rPr>
          <w:rStyle w:val="DecValTok"/>
        </w:rPr>
        <w:t>1</w:t>
      </w:r>
      <w:r>
        <w:br/>
      </w:r>
      <w:r>
        <w:rPr>
          <w:rStyle w:val="BuiltInTok"/>
        </w:rPr>
        <w:t>print</w:t>
      </w:r>
      <w:r>
        <w:rPr>
          <w:rStyle w:val="NormalTok"/>
        </w:rPr>
        <w:t>(</w:t>
      </w:r>
      <w:proofErr w:type="spellStart"/>
      <w:r>
        <w:rPr>
          <w:rStyle w:val="NormalTok"/>
        </w:rPr>
        <w:t>amount_more</w:t>
      </w:r>
      <w:proofErr w:type="spellEnd"/>
      <w:r>
        <w:rPr>
          <w:rStyle w:val="NormalTok"/>
        </w:rPr>
        <w:t>)</w:t>
      </w:r>
      <w:r>
        <w:br/>
      </w:r>
      <w:r>
        <w:rPr>
          <w:rStyle w:val="BuiltInTok"/>
        </w:rPr>
        <w:t>print</w:t>
      </w:r>
      <w:r>
        <w:rPr>
          <w:rStyle w:val="NormalTok"/>
        </w:rPr>
        <w:t>(</w:t>
      </w:r>
      <w:proofErr w:type="spellStart"/>
      <w:r>
        <w:rPr>
          <w:rStyle w:val="NormalTok"/>
        </w:rPr>
        <w:t>amount_less</w:t>
      </w:r>
      <w:proofErr w:type="spellEnd"/>
      <w:r>
        <w:rPr>
          <w:rStyle w:val="NormalTok"/>
        </w:rPr>
        <w:t>)</w:t>
      </w:r>
      <w:r>
        <w:br/>
      </w:r>
      <w:r>
        <w:rPr>
          <w:rStyle w:val="NormalTok"/>
        </w:rPr>
        <w:t xml:space="preserve">    </w:t>
      </w:r>
    </w:p>
    <w:p w14:paraId="3FB57160" w14:textId="77777777" w:rsidR="0086281D" w:rsidRDefault="0086281D" w:rsidP="0086281D">
      <w:pPr>
        <w:pStyle w:val="SourceCode"/>
      </w:pPr>
      <w:r>
        <w:rPr>
          <w:rStyle w:val="VerbatimChar"/>
        </w:rPr>
        <w:t>449</w:t>
      </w:r>
      <w:r>
        <w:br/>
      </w:r>
      <w:r>
        <w:rPr>
          <w:rStyle w:val="VerbatimChar"/>
        </w:rPr>
        <w:t>284358</w:t>
      </w:r>
    </w:p>
    <w:p w14:paraId="2ECB3CE7" w14:textId="77777777" w:rsidR="0086281D" w:rsidRDefault="0086281D" w:rsidP="0086281D">
      <w:pPr>
        <w:pStyle w:val="SourceCode"/>
      </w:pPr>
      <w:proofErr w:type="spellStart"/>
      <w:r>
        <w:rPr>
          <w:rStyle w:val="NormalTok"/>
        </w:rPr>
        <w:t>percentage_less</w:t>
      </w:r>
      <w:proofErr w:type="spellEnd"/>
      <w:r>
        <w:rPr>
          <w:rStyle w:val="NormalTok"/>
        </w:rPr>
        <w:t xml:space="preserve"> </w:t>
      </w:r>
      <w:r>
        <w:rPr>
          <w:rStyle w:val="OperatorTok"/>
        </w:rPr>
        <w:t>=</w:t>
      </w:r>
      <w:r>
        <w:rPr>
          <w:rStyle w:val="NormalTok"/>
        </w:rPr>
        <w:t xml:space="preserve"> (</w:t>
      </w:r>
      <w:proofErr w:type="spellStart"/>
      <w:r>
        <w:rPr>
          <w:rStyle w:val="NormalTok"/>
        </w:rPr>
        <w:t>amount_less</w:t>
      </w:r>
      <w:proofErr w:type="spellEnd"/>
      <w:r>
        <w:rPr>
          <w:rStyle w:val="OperatorTok"/>
        </w:rPr>
        <w:t>/</w:t>
      </w:r>
      <w:proofErr w:type="spellStart"/>
      <w:r>
        <w:rPr>
          <w:rStyle w:val="NormalTok"/>
        </w:rPr>
        <w:t>df.shape</w:t>
      </w:r>
      <w:proofErr w:type="spellEnd"/>
      <w:r>
        <w:rPr>
          <w:rStyle w:val="NormalTok"/>
        </w:rPr>
        <w:t>[</w:t>
      </w:r>
      <w:r>
        <w:rPr>
          <w:rStyle w:val="DecValTok"/>
        </w:rPr>
        <w:t>0</w:t>
      </w:r>
      <w:r>
        <w:rPr>
          <w:rStyle w:val="NormalTok"/>
        </w:rPr>
        <w:t>])</w:t>
      </w:r>
      <w:r>
        <w:rPr>
          <w:rStyle w:val="OperatorTok"/>
        </w:rPr>
        <w:t>*</w:t>
      </w:r>
      <w:r>
        <w:rPr>
          <w:rStyle w:val="DecValTok"/>
        </w:rPr>
        <w:t>100</w:t>
      </w:r>
      <w:r>
        <w:br/>
      </w:r>
      <w:proofErr w:type="spellStart"/>
      <w:r>
        <w:rPr>
          <w:rStyle w:val="NormalTok"/>
        </w:rPr>
        <w:t>percentage_less</w:t>
      </w:r>
      <w:proofErr w:type="spellEnd"/>
    </w:p>
    <w:p w14:paraId="45EC3944" w14:textId="77777777" w:rsidR="0086281D" w:rsidRDefault="0086281D" w:rsidP="0086281D">
      <w:pPr>
        <w:pStyle w:val="SourceCode"/>
      </w:pPr>
      <w:r>
        <w:rPr>
          <w:rStyle w:val="VerbatimChar"/>
        </w:rPr>
        <w:t>99.84234938045763</w:t>
      </w:r>
    </w:p>
    <w:p w14:paraId="125DCD42" w14:textId="77777777" w:rsidR="0086281D" w:rsidRDefault="0086281D" w:rsidP="0086281D">
      <w:pPr>
        <w:pStyle w:val="FirstParagraph"/>
      </w:pPr>
      <w:r>
        <w:t>Hence, we observe that the 99.85% of transactions amount to less than 2500. Let us see how many of these are fraud and others legitimate</w:t>
      </w:r>
    </w:p>
    <w:p w14:paraId="33981181" w14:textId="77777777" w:rsidR="0086281D" w:rsidRDefault="0086281D" w:rsidP="0086281D">
      <w:pPr>
        <w:pStyle w:val="SourceCode"/>
      </w:pPr>
      <w:r>
        <w:rPr>
          <w:rStyle w:val="NormalTok"/>
        </w:rPr>
        <w:t xml:space="preserve">fraud </w:t>
      </w:r>
      <w:r>
        <w:rPr>
          <w:rStyle w:val="OperatorTok"/>
        </w:rPr>
        <w:t>=</w:t>
      </w:r>
      <w:r>
        <w:rPr>
          <w:rStyle w:val="NormalTok"/>
        </w:rPr>
        <w:t xml:space="preserve"> </w:t>
      </w:r>
      <w:r>
        <w:rPr>
          <w:rStyle w:val="DecValTok"/>
        </w:rPr>
        <w:t>0</w:t>
      </w:r>
      <w:r>
        <w:br/>
      </w:r>
      <w:r>
        <w:rPr>
          <w:rStyle w:val="NormalTok"/>
        </w:rPr>
        <w:t xml:space="preserve">legitimate </w:t>
      </w:r>
      <w:r>
        <w:rPr>
          <w:rStyle w:val="OperatorTok"/>
        </w:rPr>
        <w:t>=</w:t>
      </w:r>
      <w:r>
        <w:rPr>
          <w:rStyle w:val="NormalTok"/>
        </w:rPr>
        <w:t xml:space="preserve"> </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df_refine.shape</w:t>
      </w:r>
      <w:proofErr w:type="spellEnd"/>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"Amount"</w:t>
      </w:r>
      <w:r>
        <w:rPr>
          <w:rStyle w:val="NormalTok"/>
        </w:rPr>
        <w:t>]</w:t>
      </w:r>
      <w:r>
        <w:rPr>
          <w:rStyle w:val="OperatorTok"/>
        </w:rPr>
        <w:t>&lt;</w:t>
      </w:r>
      <w:r>
        <w:rPr>
          <w:rStyle w:val="DecValTok"/>
        </w:rPr>
        <w:t>2500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"Class"</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legitimate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fraud</w:t>
      </w:r>
      <w:r>
        <w:rPr>
          <w:rStyle w:val="OperatorTok"/>
        </w:rPr>
        <w:t>+=</w:t>
      </w:r>
      <w:r>
        <w:rPr>
          <w:rStyle w:val="DecValTok"/>
        </w:rPr>
        <w:t>1</w:t>
      </w:r>
      <w:r>
        <w:br/>
      </w:r>
      <w:r>
        <w:rPr>
          <w:rStyle w:val="BuiltInTok"/>
        </w:rPr>
        <w:t>print</w:t>
      </w:r>
      <w:r>
        <w:rPr>
          <w:rStyle w:val="NormalTok"/>
        </w:rPr>
        <w:t>(fraud)</w:t>
      </w:r>
      <w:r>
        <w:br/>
      </w:r>
      <w:r>
        <w:rPr>
          <w:rStyle w:val="BuiltInTok"/>
        </w:rPr>
        <w:t>print</w:t>
      </w:r>
      <w:r>
        <w:rPr>
          <w:rStyle w:val="NormalTok"/>
        </w:rPr>
        <w:t>(legitimate)</w:t>
      </w:r>
    </w:p>
    <w:p w14:paraId="6BE44200" w14:textId="77777777" w:rsidR="0086281D" w:rsidRDefault="0086281D" w:rsidP="0086281D">
      <w:pPr>
        <w:pStyle w:val="SourceCode"/>
      </w:pPr>
      <w:r>
        <w:rPr>
          <w:rStyle w:val="VerbatimChar"/>
        </w:rPr>
        <w:t>492</w:t>
      </w:r>
      <w:r>
        <w:br/>
      </w:r>
      <w:r>
        <w:rPr>
          <w:rStyle w:val="VerbatimChar"/>
        </w:rPr>
        <w:t>283867</w:t>
      </w:r>
    </w:p>
    <w:p w14:paraId="2EC4E66C" w14:textId="77777777" w:rsidR="0086281D" w:rsidRDefault="0086281D" w:rsidP="0086281D">
      <w:pPr>
        <w:pStyle w:val="SourceCode"/>
      </w:pPr>
      <w:proofErr w:type="spellStart"/>
      <w:r>
        <w:rPr>
          <w:rStyle w:val="NormalTok"/>
        </w:rPr>
        <w:t>df_refine</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"Time"</w:t>
      </w:r>
      <w:r>
        <w:rPr>
          <w:rStyle w:val="NormalTok"/>
        </w:rPr>
        <w:t xml:space="preserve">, </w:t>
      </w:r>
      <w:r>
        <w:rPr>
          <w:rStyle w:val="StringTok"/>
        </w:rPr>
        <w:t>"Amount"</w:t>
      </w:r>
      <w:r>
        <w:rPr>
          <w:rStyle w:val="NormalTok"/>
        </w:rPr>
        <w:t xml:space="preserve">, </w:t>
      </w:r>
      <w:r>
        <w:rPr>
          <w:rStyle w:val="StringTok"/>
        </w:rPr>
        <w:t>"Class"</w:t>
      </w:r>
      <w:r>
        <w:rPr>
          <w:rStyle w:val="NormalTok"/>
        </w:rPr>
        <w:t>]]</w:t>
      </w:r>
      <w:r>
        <w:br/>
      </w:r>
      <w:proofErr w:type="spellStart"/>
      <w:r>
        <w:rPr>
          <w:rStyle w:val="NormalTok"/>
        </w:rPr>
        <w:t>sns.pairplot</w:t>
      </w:r>
      <w:proofErr w:type="spellEnd"/>
      <w:r>
        <w:rPr>
          <w:rStyle w:val="NormalTok"/>
        </w:rPr>
        <w:t>(</w:t>
      </w:r>
      <w:proofErr w:type="spellStart"/>
      <w:r>
        <w:rPr>
          <w:rStyle w:val="NormalTok"/>
        </w:rPr>
        <w:t>df_refine</w:t>
      </w:r>
      <w:proofErr w:type="spellEnd"/>
      <w:r>
        <w:rPr>
          <w:rStyle w:val="NormalTok"/>
        </w:rPr>
        <w:t>, hue</w:t>
      </w:r>
      <w:r>
        <w:rPr>
          <w:rStyle w:val="OperatorTok"/>
        </w:rPr>
        <w:t>=</w:t>
      </w:r>
      <w:r>
        <w:rPr>
          <w:rStyle w:val="StringTok"/>
        </w:rPr>
        <w:t>"Class"</w:t>
      </w:r>
      <w:r>
        <w:rPr>
          <w:rStyle w:val="NormalTok"/>
        </w:rPr>
        <w:t>, size</w:t>
      </w:r>
      <w:r>
        <w:rPr>
          <w:rStyle w:val="OperatorTok"/>
        </w:rPr>
        <w:t>=</w:t>
      </w:r>
      <w:r>
        <w:rPr>
          <w:rStyle w:val="DecValTok"/>
        </w:rPr>
        <w:t>6</w:t>
      </w:r>
      <w:r>
        <w:rPr>
          <w:rStyle w:val="NormalTok"/>
        </w:rPr>
        <w:t>)</w:t>
      </w:r>
      <w:r>
        <w:br/>
      </w:r>
      <w:proofErr w:type="spellStart"/>
      <w:r>
        <w:rPr>
          <w:rStyle w:val="NormalTok"/>
        </w:rPr>
        <w:t>plt.show</w:t>
      </w:r>
      <w:proofErr w:type="spellEnd"/>
      <w:r>
        <w:rPr>
          <w:rStyle w:val="NormalTok"/>
        </w:rPr>
        <w:t>()</w:t>
      </w:r>
    </w:p>
    <w:p w14:paraId="52C890C7" w14:textId="5FDCB2D2" w:rsidR="0086281D" w:rsidRDefault="0086281D" w:rsidP="0086281D">
      <w:pPr>
        <w:pStyle w:val="FirstParagraph"/>
        <w:rPr>
          <w:rStyle w:val="NormalTok"/>
        </w:rPr>
      </w:pPr>
      <w:r>
        <w:rPr>
          <w:noProof/>
        </w:rPr>
        <w:drawing>
          <wp:inline distT="0" distB="0" distL="0" distR="0" wp14:anchorId="40896F01" wp14:editId="3B665521">
            <wp:extent cx="5334000" cy="4981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solidFill>
                      <a:srgbClr val="FFFFFF"/>
                    </a:solidFill>
                    <a:ln>
                      <a:noFill/>
                    </a:ln>
                  </pic:spPr>
                </pic:pic>
              </a:graphicData>
            </a:graphic>
          </wp:inline>
        </w:drawing>
      </w:r>
    </w:p>
    <w:p w14:paraId="7367106F" w14:textId="77777777" w:rsidR="0086281D" w:rsidRDefault="0086281D" w:rsidP="0086281D">
      <w:pPr>
        <w:pStyle w:val="SourceCode"/>
      </w:pPr>
      <w:proofErr w:type="spellStart"/>
      <w:r>
        <w:rPr>
          <w:rStyle w:val="NormalTok"/>
        </w:rPr>
        <w:t>df.Class.value_counts</w:t>
      </w:r>
      <w:proofErr w:type="spellEnd"/>
      <w:r>
        <w:rPr>
          <w:rStyle w:val="NormalTok"/>
        </w:rPr>
        <w:t>()</w:t>
      </w:r>
    </w:p>
    <w:p w14:paraId="53EE72FA" w14:textId="77777777" w:rsidR="0086281D" w:rsidRDefault="0086281D" w:rsidP="0086281D">
      <w:pPr>
        <w:pStyle w:val="SourceCode"/>
      </w:pPr>
      <w:r>
        <w:rPr>
          <w:rStyle w:val="VerbatimChar"/>
        </w:rPr>
        <w:t>0    284315</w:t>
      </w:r>
      <w:r>
        <w:br/>
      </w:r>
      <w:r>
        <w:rPr>
          <w:rStyle w:val="VerbatimChar"/>
        </w:rPr>
        <w:t>1       492</w:t>
      </w:r>
      <w:r>
        <w:br/>
      </w:r>
      <w:r>
        <w:rPr>
          <w:rStyle w:val="VerbatimChar"/>
        </w:rPr>
        <w:t xml:space="preserve">Name: Class, </w:t>
      </w:r>
      <w:proofErr w:type="spellStart"/>
      <w:r>
        <w:rPr>
          <w:rStyle w:val="VerbatimChar"/>
        </w:rPr>
        <w:t>dtype</w:t>
      </w:r>
      <w:proofErr w:type="spellEnd"/>
      <w:r>
        <w:rPr>
          <w:rStyle w:val="VerbatimChar"/>
        </w:rPr>
        <w:t>: int64</w:t>
      </w:r>
    </w:p>
    <w:p w14:paraId="7DBDB603" w14:textId="77777777" w:rsidR="0086281D" w:rsidRDefault="0086281D" w:rsidP="0086281D">
      <w:pPr>
        <w:pStyle w:val="FirstParagraph"/>
      </w:pPr>
      <w:r>
        <w:t>Thus, we can conclude that since the number of fraud transaction below the amount of 2500 is same as the number of total fraud transactions. Hence, all fraud transactions are less than 2500.</w:t>
      </w:r>
    </w:p>
    <w:p w14:paraId="71FC7F15" w14:textId="77777777" w:rsidR="0086281D" w:rsidRDefault="0086281D" w:rsidP="0086281D">
      <w:pPr>
        <w:pStyle w:val="Heading3"/>
      </w:pPr>
      <w:bookmarkStart w:id="10" w:name="X28501770b91e835c120a25bae250a20fea4cbb2"/>
      <w:r>
        <w:t>What is the relationship between Time and Transactions?</w:t>
      </w:r>
      <w:bookmarkEnd w:id="10"/>
    </w:p>
    <w:p w14:paraId="7EA43B57" w14:textId="77777777" w:rsidR="0086281D" w:rsidRDefault="0086281D" w:rsidP="0086281D">
      <w:pPr>
        <w:pStyle w:val="SourceCode"/>
      </w:pPr>
      <w:proofErr w:type="spellStart"/>
      <w:r>
        <w:rPr>
          <w:rStyle w:val="NormalTok"/>
        </w:rPr>
        <w:t>sns.FacetGrid</w:t>
      </w:r>
      <w:proofErr w:type="spellEnd"/>
      <w:r>
        <w:rPr>
          <w:rStyle w:val="NormalTok"/>
        </w:rPr>
        <w:t>(</w:t>
      </w:r>
      <w:proofErr w:type="spellStart"/>
      <w:r>
        <w:rPr>
          <w:rStyle w:val="NormalTok"/>
        </w:rPr>
        <w:t>df_refine</w:t>
      </w:r>
      <w:proofErr w:type="spellEnd"/>
      <w:r>
        <w:rPr>
          <w:rStyle w:val="NormalTok"/>
        </w:rPr>
        <w:t>, hue</w:t>
      </w:r>
      <w:r>
        <w:rPr>
          <w:rStyle w:val="OperatorTok"/>
        </w:rPr>
        <w:t>=</w:t>
      </w:r>
      <w:r>
        <w:rPr>
          <w:rStyle w:val="StringTok"/>
        </w:rPr>
        <w:t>"Class"</w:t>
      </w:r>
      <w:r>
        <w:rPr>
          <w:rStyle w:val="NormalTok"/>
        </w:rPr>
        <w:t>, size</w:t>
      </w:r>
      <w:r>
        <w:rPr>
          <w:rStyle w:val="OperatorTok"/>
        </w:rPr>
        <w:t>=</w:t>
      </w:r>
      <w:r>
        <w:rPr>
          <w:rStyle w:val="DecValTok"/>
        </w:rPr>
        <w:t>6</w:t>
      </w:r>
      <w:r>
        <w:rPr>
          <w:rStyle w:val="NormalTok"/>
        </w:rPr>
        <w:t>).</w:t>
      </w:r>
      <w:r>
        <w:rPr>
          <w:rStyle w:val="BuiltInTok"/>
        </w:rPr>
        <w:t>map</w:t>
      </w:r>
      <w:r>
        <w:rPr>
          <w:rStyle w:val="NormalTok"/>
        </w:rPr>
        <w:t>(sns.</w:t>
      </w:r>
      <w:proofErr w:type="spellStart"/>
      <w:r>
        <w:rPr>
          <w:rStyle w:val="NormalTok"/>
        </w:rPr>
        <w:t>distplot</w:t>
      </w:r>
      <w:proofErr w:type="spellEnd"/>
      <w:r>
        <w:rPr>
          <w:rStyle w:val="NormalTok"/>
        </w:rPr>
        <w:t>,</w:t>
      </w:r>
      <w:r>
        <w:rPr>
          <w:rStyle w:val="StringTok"/>
        </w:rPr>
        <w:t>"Time"</w:t>
      </w:r>
      <w:r>
        <w:rPr>
          <w:rStyle w:val="NormalTok"/>
        </w:rPr>
        <w:t>).</w:t>
      </w:r>
      <w:proofErr w:type="spellStart"/>
      <w:r>
        <w:rPr>
          <w:rStyle w:val="NormalTok"/>
        </w:rPr>
        <w:t>add_legend</w:t>
      </w:r>
      <w:proofErr w:type="spellEnd"/>
      <w:r>
        <w:rPr>
          <w:rStyle w:val="NormalTok"/>
        </w:rPr>
        <w:t>()</w:t>
      </w:r>
      <w:r>
        <w:br/>
      </w:r>
      <w:proofErr w:type="spellStart"/>
      <w:r>
        <w:rPr>
          <w:rStyle w:val="NormalTok"/>
        </w:rPr>
        <w:t>plt.show</w:t>
      </w:r>
      <w:proofErr w:type="spellEnd"/>
      <w:r>
        <w:rPr>
          <w:rStyle w:val="NormalTok"/>
        </w:rPr>
        <w:t>()</w:t>
      </w:r>
    </w:p>
    <w:p w14:paraId="7D857C67" w14:textId="34CC4094" w:rsidR="0086281D" w:rsidRDefault="0086281D" w:rsidP="0086281D">
      <w:pPr>
        <w:pStyle w:val="FirstParagraph"/>
      </w:pPr>
      <w:r>
        <w:rPr>
          <w:noProof/>
        </w:rPr>
        <w:drawing>
          <wp:inline distT="0" distB="0" distL="0" distR="0" wp14:anchorId="73743DC5" wp14:editId="6C05C7BB">
            <wp:extent cx="5334000" cy="481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819650"/>
                    </a:xfrm>
                    <a:prstGeom prst="rect">
                      <a:avLst/>
                    </a:prstGeom>
                    <a:solidFill>
                      <a:srgbClr val="FFFFFF"/>
                    </a:solidFill>
                    <a:ln>
                      <a:noFill/>
                    </a:ln>
                  </pic:spPr>
                </pic:pic>
              </a:graphicData>
            </a:graphic>
          </wp:inline>
        </w:drawing>
      </w:r>
    </w:p>
    <w:p w14:paraId="050268BE" w14:textId="77777777" w:rsidR="0086281D" w:rsidRDefault="0086281D" w:rsidP="0086281D">
      <w:pPr>
        <w:pStyle w:val="BodyText"/>
      </w:pPr>
      <w:r>
        <w:t>From the above distribution plot, it is clear that the fraudulent transactions are spread throughout the time period</w:t>
      </w:r>
    </w:p>
    <w:p w14:paraId="4878F519" w14:textId="77777777" w:rsidR="0086281D" w:rsidRDefault="0086281D" w:rsidP="0086281D">
      <w:pPr>
        <w:pStyle w:val="Heading3"/>
      </w:pPr>
      <w:bookmarkStart w:id="11" w:name="modelling"/>
      <w:r>
        <w:t>Modelling</w:t>
      </w:r>
    </w:p>
    <w:p w14:paraId="635FA323" w14:textId="77777777" w:rsidR="0086281D" w:rsidRDefault="0086281D" w:rsidP="0086281D">
      <w:pPr>
        <w:pStyle w:val="Compact"/>
        <w:numPr>
          <w:ilvl w:val="0"/>
          <w:numId w:val="21"/>
        </w:numPr>
      </w:pPr>
      <w:r>
        <w:t>Study the Feature Correlations of the given data</w:t>
      </w:r>
    </w:p>
    <w:p w14:paraId="6702547F" w14:textId="77777777" w:rsidR="0086281D" w:rsidRDefault="0086281D" w:rsidP="0086281D">
      <w:pPr>
        <w:pStyle w:val="Compact"/>
        <w:numPr>
          <w:ilvl w:val="0"/>
          <w:numId w:val="21"/>
        </w:numPr>
      </w:pPr>
      <w:r>
        <w:t>Plot a Heatmap</w:t>
      </w:r>
    </w:p>
    <w:p w14:paraId="5F7083B8" w14:textId="11CD6D54" w:rsidR="0086281D" w:rsidRDefault="0086281D" w:rsidP="0086281D">
      <w:pPr>
        <w:pStyle w:val="Compact"/>
        <w:numPr>
          <w:ilvl w:val="0"/>
          <w:numId w:val="21"/>
        </w:numPr>
      </w:pPr>
      <w:r>
        <w:t xml:space="preserve">Run </w:t>
      </w:r>
      <w:r w:rsidR="001E6C2E">
        <w:t>Grid Search</w:t>
      </w:r>
      <w:r>
        <w:t xml:space="preserve"> on the Data</w:t>
      </w:r>
    </w:p>
    <w:p w14:paraId="7A7A2626" w14:textId="77777777" w:rsidR="0086281D" w:rsidRDefault="0086281D" w:rsidP="0086281D">
      <w:pPr>
        <w:pStyle w:val="Compact"/>
        <w:numPr>
          <w:ilvl w:val="0"/>
          <w:numId w:val="21"/>
        </w:numPr>
      </w:pPr>
      <w:r>
        <w:t>Fine Tune the Classifiers</w:t>
      </w:r>
    </w:p>
    <w:p w14:paraId="3B1666C2" w14:textId="77777777" w:rsidR="0086281D" w:rsidRDefault="0086281D" w:rsidP="0086281D">
      <w:pPr>
        <w:pStyle w:val="Compact"/>
        <w:numPr>
          <w:ilvl w:val="0"/>
          <w:numId w:val="21"/>
        </w:numPr>
      </w:pPr>
      <w:r>
        <w:t>Create Pipelines for evaluation</w:t>
      </w:r>
      <w:bookmarkEnd w:id="11"/>
    </w:p>
    <w:p w14:paraId="6570EA21" w14:textId="77777777" w:rsidR="0086281D" w:rsidRDefault="0086281D" w:rsidP="0086281D">
      <w:pPr>
        <w:pStyle w:val="SourceCode"/>
      </w:pP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20</w:t>
      </w:r>
      <w:r>
        <w:rPr>
          <w:rStyle w:val="NormalTok"/>
        </w:rPr>
        <w:t>))</w:t>
      </w:r>
      <w:r>
        <w:br/>
      </w:r>
      <w:proofErr w:type="spellStart"/>
      <w:r>
        <w:rPr>
          <w:rStyle w:val="NormalTok"/>
        </w:rPr>
        <w:t>df_corr</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df_corr</w:t>
      </w:r>
      <w:proofErr w:type="spellEnd"/>
      <w:r>
        <w:rPr>
          <w:rStyle w:val="NormalTok"/>
        </w:rPr>
        <w:t>)</w:t>
      </w:r>
    </w:p>
    <w:p w14:paraId="37D2E308"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0x7f397f77d700&gt;</w:t>
      </w:r>
    </w:p>
    <w:p w14:paraId="305C8B17" w14:textId="585EA721" w:rsidR="0086281D" w:rsidRDefault="0086281D" w:rsidP="0086281D">
      <w:pPr>
        <w:pStyle w:val="FirstParagraph"/>
        <w:rPr>
          <w:rStyle w:val="CommentTok"/>
        </w:rPr>
      </w:pPr>
      <w:r>
        <w:rPr>
          <w:noProof/>
        </w:rPr>
        <w:drawing>
          <wp:inline distT="0" distB="0" distL="0" distR="0" wp14:anchorId="4D72A88D" wp14:editId="137DB392">
            <wp:extent cx="5334000" cy="5610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5610225"/>
                    </a:xfrm>
                    <a:prstGeom prst="rect">
                      <a:avLst/>
                    </a:prstGeom>
                    <a:solidFill>
                      <a:srgbClr val="FFFFFF"/>
                    </a:solidFill>
                    <a:ln>
                      <a:noFill/>
                    </a:ln>
                  </pic:spPr>
                </pic:pic>
              </a:graphicData>
            </a:graphic>
          </wp:inline>
        </w:drawing>
      </w:r>
    </w:p>
    <w:p w14:paraId="6950BB62" w14:textId="77777777" w:rsidR="0086281D" w:rsidRDefault="0086281D" w:rsidP="0086281D">
      <w:pPr>
        <w:pStyle w:val="SourceCode"/>
      </w:pPr>
      <w:r>
        <w:rPr>
          <w:rStyle w:val="CommentTok"/>
        </w:rPr>
        <w:t># Create Train and Test Data in ratio 70:30</w:t>
      </w:r>
      <w:r>
        <w:br/>
      </w: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(labels</w:t>
      </w:r>
      <w:r>
        <w:rPr>
          <w:rStyle w:val="OperatorTok"/>
        </w:rPr>
        <w:t>=</w:t>
      </w:r>
      <w:r>
        <w:rPr>
          <w:rStyle w:val="StringTok"/>
        </w:rPr>
        <w:t>'Class'</w:t>
      </w:r>
      <w:r>
        <w:rPr>
          <w:rStyle w:val="NormalTok"/>
        </w:rPr>
        <w:t>, axis</w:t>
      </w:r>
      <w:r>
        <w:rPr>
          <w:rStyle w:val="OperatorTok"/>
        </w:rPr>
        <w:t>=</w:t>
      </w:r>
      <w:r>
        <w:rPr>
          <w:rStyle w:val="DecValTok"/>
        </w:rPr>
        <w:t>1</w:t>
      </w:r>
      <w:r>
        <w:rPr>
          <w:rStyle w:val="NormalTok"/>
        </w:rPr>
        <w:t xml:space="preserve">) </w:t>
      </w:r>
      <w:r>
        <w:rPr>
          <w:rStyle w:val="CommentTok"/>
        </w:rPr>
        <w:t># Features</w:t>
      </w:r>
      <w:r>
        <w:br/>
      </w:r>
      <w:r>
        <w:rPr>
          <w:rStyle w:val="NormalTok"/>
        </w:rPr>
        <w:t xml:space="preserve">y </w:t>
      </w:r>
      <w:r>
        <w:rPr>
          <w:rStyle w:val="OperatorTok"/>
        </w:rPr>
        <w:t>=</w:t>
      </w:r>
      <w:r>
        <w:rPr>
          <w:rStyle w:val="NormalTok"/>
        </w:rPr>
        <w:t xml:space="preserve"> </w:t>
      </w:r>
      <w:proofErr w:type="spellStart"/>
      <w:r>
        <w:rPr>
          <w:rStyle w:val="NormalTok"/>
        </w:rPr>
        <w:t>df.loc</w:t>
      </w:r>
      <w:proofErr w:type="spellEnd"/>
      <w:r>
        <w:rPr>
          <w:rStyle w:val="NormalTok"/>
        </w:rPr>
        <w:t>[:,</w:t>
      </w:r>
      <w:r>
        <w:rPr>
          <w:rStyle w:val="StringTok"/>
        </w:rPr>
        <w:t>'Class'</w:t>
      </w:r>
      <w:r>
        <w:rPr>
          <w:rStyle w:val="NormalTok"/>
        </w:rPr>
        <w:t xml:space="preserve">]               </w:t>
      </w:r>
      <w:r>
        <w:rPr>
          <w:rStyle w:val="CommentTok"/>
        </w:rPr>
        <w:t># Target Variable</w:t>
      </w:r>
      <w:r>
        <w:br/>
      </w:r>
      <w:r>
        <w:br/>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stratify</w:t>
      </w:r>
      <w:r>
        <w:rPr>
          <w:rStyle w:val="OperatorTok"/>
        </w:rPr>
        <w:t>=</w:t>
      </w:r>
      <w:r>
        <w:rPr>
          <w:rStyle w:val="NormalTok"/>
        </w:rPr>
        <w:t>y)</w:t>
      </w:r>
    </w:p>
    <w:p w14:paraId="59318A1F" w14:textId="77777777" w:rsidR="0086281D" w:rsidRDefault="0086281D" w:rsidP="0086281D">
      <w:pPr>
        <w:pStyle w:val="Heading3"/>
      </w:pPr>
      <w:bookmarkStart w:id="12" w:name="X5c4fceb8122f96b1dbe02f7dc12fe40314b6f83"/>
      <w:r>
        <w:t>How will you balance the fraud and legitimate transactions in data?</w:t>
      </w:r>
      <w:bookmarkEnd w:id="12"/>
    </w:p>
    <w:p w14:paraId="5C8CBA33" w14:textId="77777777" w:rsidR="0086281D" w:rsidRDefault="0086281D" w:rsidP="0086281D">
      <w:pPr>
        <w:pStyle w:val="SourceCode"/>
      </w:pPr>
      <w:r>
        <w:rPr>
          <w:rStyle w:val="CommentTok"/>
        </w:rPr>
        <w:t># Use Synthetic Minority Oversampling</w:t>
      </w:r>
      <w:r>
        <w:br/>
      </w:r>
      <w:proofErr w:type="spellStart"/>
      <w:r>
        <w:rPr>
          <w:rStyle w:val="NormalTok"/>
        </w:rPr>
        <w:t>sm</w:t>
      </w:r>
      <w:proofErr w:type="spellEnd"/>
      <w:r>
        <w:rPr>
          <w:rStyle w:val="NormalTok"/>
        </w:rPr>
        <w:t xml:space="preserve"> </w:t>
      </w:r>
      <w:r>
        <w:rPr>
          <w:rStyle w:val="OperatorTok"/>
        </w:rPr>
        <w:t>=</w:t>
      </w:r>
      <w:r>
        <w:rPr>
          <w:rStyle w:val="NormalTok"/>
        </w:rPr>
        <w:t xml:space="preserve"> SMOTE(</w:t>
      </w:r>
      <w:proofErr w:type="spellStart"/>
      <w:r>
        <w:rPr>
          <w:rStyle w:val="NormalTok"/>
        </w:rPr>
        <w:t>random_state</w:t>
      </w:r>
      <w:proofErr w:type="spellEnd"/>
      <w:r>
        <w:rPr>
          <w:rStyle w:val="OperatorTok"/>
        </w:rPr>
        <w:t>=</w:t>
      </w:r>
      <w:r>
        <w:rPr>
          <w:rStyle w:val="DecValTok"/>
        </w:rPr>
        <w:t>42</w:t>
      </w:r>
      <w:r>
        <w:rPr>
          <w:rStyle w:val="NormalTok"/>
        </w:rPr>
        <w:t>)</w:t>
      </w:r>
      <w:r>
        <w:br/>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 xml:space="preserve"> </w:t>
      </w:r>
      <w:r>
        <w:rPr>
          <w:rStyle w:val="OperatorTok"/>
        </w:rPr>
        <w:t>=</w:t>
      </w:r>
      <w:r>
        <w:rPr>
          <w:rStyle w:val="NormalTok"/>
        </w:rPr>
        <w:t xml:space="preserve"> </w:t>
      </w:r>
      <w:proofErr w:type="spellStart"/>
      <w:r>
        <w:rPr>
          <w:rStyle w:val="NormalTok"/>
        </w:rPr>
        <w:t>sm.fit_resample</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1DD028CC"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sklearn.feature_selection</w:t>
      </w:r>
      <w:proofErr w:type="spellEnd"/>
      <w:r>
        <w:rPr>
          <w:rStyle w:val="NormalTok"/>
        </w:rPr>
        <w:t xml:space="preserve"> </w:t>
      </w:r>
      <w:r>
        <w:rPr>
          <w:rStyle w:val="ImportTok"/>
        </w:rPr>
        <w:t>import</w:t>
      </w:r>
      <w:r>
        <w:rPr>
          <w:rStyle w:val="NormalTok"/>
        </w:rPr>
        <w:t xml:space="preserve"> </w:t>
      </w:r>
      <w:proofErr w:type="spellStart"/>
      <w:r>
        <w:rPr>
          <w:rStyle w:val="NormalTok"/>
        </w:rPr>
        <w:t>mutual_info_classif</w:t>
      </w:r>
      <w:proofErr w:type="spellEnd"/>
      <w:r>
        <w:br/>
      </w:r>
      <w:proofErr w:type="spellStart"/>
      <w:r>
        <w:rPr>
          <w:rStyle w:val="NormalTok"/>
        </w:rPr>
        <w:t>mutual_infos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(data</w:t>
      </w:r>
      <w:r>
        <w:rPr>
          <w:rStyle w:val="OperatorTok"/>
        </w:rPr>
        <w:t>=</w:t>
      </w:r>
      <w:proofErr w:type="spellStart"/>
      <w:r>
        <w:rPr>
          <w:rStyle w:val="NormalTok"/>
        </w:rPr>
        <w:t>mutual_info_classif</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 xml:space="preserve">, </w:t>
      </w:r>
      <w:proofErr w:type="spellStart"/>
      <w:r>
        <w:rPr>
          <w:rStyle w:val="NormalTok"/>
        </w:rPr>
        <w:t>discrete_features</w:t>
      </w:r>
      <w:proofErr w:type="spellEnd"/>
      <w:r>
        <w:rPr>
          <w:rStyle w:val="OperatorTok"/>
        </w:rPr>
        <w:t>=</w:t>
      </w:r>
      <w:r>
        <w:rPr>
          <w:rStyle w:val="VariableTok"/>
        </w:rPr>
        <w:t>False</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index</w:t>
      </w:r>
      <w:r>
        <w:rPr>
          <w:rStyle w:val="OperatorTok"/>
        </w:rPr>
        <w:t>=</w:t>
      </w:r>
      <w:proofErr w:type="spellStart"/>
      <w:r>
        <w:rPr>
          <w:rStyle w:val="NormalTok"/>
        </w:rPr>
        <w:t>X_train.columns</w:t>
      </w:r>
      <w:proofErr w:type="spellEnd"/>
      <w:r>
        <w:rPr>
          <w:rStyle w:val="NormalTok"/>
        </w:rPr>
        <w:t>)</w:t>
      </w:r>
    </w:p>
    <w:p w14:paraId="55B9CDA9" w14:textId="77777777" w:rsidR="0086281D" w:rsidRDefault="0086281D" w:rsidP="0086281D">
      <w:pPr>
        <w:pStyle w:val="SourceCode"/>
      </w:pPr>
      <w:proofErr w:type="spellStart"/>
      <w:r>
        <w:rPr>
          <w:rStyle w:val="NormalTok"/>
        </w:rPr>
        <w:t>mutual_infos.sort_values</w:t>
      </w:r>
      <w:proofErr w:type="spellEnd"/>
      <w:r>
        <w:rPr>
          <w:rStyle w:val="NormalTok"/>
        </w:rPr>
        <w:t>(ascending</w:t>
      </w:r>
      <w:r>
        <w:rPr>
          <w:rStyle w:val="OperatorTok"/>
        </w:rPr>
        <w:t>=</w:t>
      </w:r>
      <w:r>
        <w:rPr>
          <w:rStyle w:val="VariableTok"/>
        </w:rPr>
        <w:t>False</w:t>
      </w:r>
      <w:r>
        <w:rPr>
          <w:rStyle w:val="NormalTok"/>
        </w:rPr>
        <w:t>)</w:t>
      </w:r>
    </w:p>
    <w:p w14:paraId="5413A509" w14:textId="77777777" w:rsidR="0086281D" w:rsidRDefault="0086281D" w:rsidP="0086281D">
      <w:pPr>
        <w:pStyle w:val="SourceCode"/>
      </w:pPr>
      <w:r>
        <w:rPr>
          <w:rStyle w:val="VerbatimChar"/>
        </w:rPr>
        <w:t>V14       0.535037</w:t>
      </w:r>
      <w:r>
        <w:br/>
      </w:r>
      <w:r>
        <w:rPr>
          <w:rStyle w:val="VerbatimChar"/>
        </w:rPr>
        <w:t>V10       0.464777</w:t>
      </w:r>
      <w:r>
        <w:br/>
      </w:r>
      <w:r>
        <w:rPr>
          <w:rStyle w:val="VerbatimChar"/>
        </w:rPr>
        <w:t>V12       0.456051</w:t>
      </w:r>
      <w:r>
        <w:br/>
      </w:r>
      <w:r>
        <w:rPr>
          <w:rStyle w:val="VerbatimChar"/>
        </w:rPr>
        <w:t>V17       0.438193</w:t>
      </w:r>
      <w:r>
        <w:br/>
      </w:r>
      <w:r>
        <w:rPr>
          <w:rStyle w:val="VerbatimChar"/>
        </w:rPr>
        <w:t>V4        0.427426</w:t>
      </w:r>
      <w:r>
        <w:br/>
      </w:r>
      <w:r>
        <w:rPr>
          <w:rStyle w:val="VerbatimChar"/>
        </w:rPr>
        <w:t>V11       0.404044</w:t>
      </w:r>
      <w:r>
        <w:br/>
      </w:r>
      <w:r>
        <w:rPr>
          <w:rStyle w:val="VerbatimChar"/>
        </w:rPr>
        <w:t>Amount    0.392941</w:t>
      </w:r>
      <w:r>
        <w:br/>
      </w:r>
      <w:r>
        <w:rPr>
          <w:rStyle w:val="VerbatimChar"/>
        </w:rPr>
        <w:t>V3        0.387191</w:t>
      </w:r>
      <w:r>
        <w:br/>
      </w:r>
      <w:r>
        <w:rPr>
          <w:rStyle w:val="VerbatimChar"/>
        </w:rPr>
        <w:t>V16       0.335318</w:t>
      </w:r>
      <w:r>
        <w:br/>
      </w:r>
      <w:r>
        <w:rPr>
          <w:rStyle w:val="VerbatimChar"/>
        </w:rPr>
        <w:t>V7        0.304175</w:t>
      </w:r>
      <w:r>
        <w:br/>
      </w:r>
      <w:r>
        <w:rPr>
          <w:rStyle w:val="VerbatimChar"/>
        </w:rPr>
        <w:t>V2        0.291492</w:t>
      </w:r>
      <w:r>
        <w:br/>
      </w:r>
      <w:r>
        <w:rPr>
          <w:rStyle w:val="VerbatimChar"/>
        </w:rPr>
        <w:t>V9        0.256679</w:t>
      </w:r>
      <w:r>
        <w:br/>
      </w:r>
      <w:r>
        <w:rPr>
          <w:rStyle w:val="VerbatimChar"/>
        </w:rPr>
        <w:t>Time      0.247989</w:t>
      </w:r>
      <w:r>
        <w:br/>
      </w:r>
      <w:r>
        <w:rPr>
          <w:rStyle w:val="VerbatimChar"/>
        </w:rPr>
        <w:t>V21       0.235031</w:t>
      </w:r>
      <w:r>
        <w:br/>
      </w:r>
      <w:r>
        <w:rPr>
          <w:rStyle w:val="VerbatimChar"/>
        </w:rPr>
        <w:t>V27       0.229915</w:t>
      </w:r>
      <w:r>
        <w:br/>
      </w:r>
      <w:r>
        <w:rPr>
          <w:rStyle w:val="VerbatimChar"/>
        </w:rPr>
        <w:t>V1        0.220743</w:t>
      </w:r>
      <w:r>
        <w:br/>
      </w:r>
      <w:r>
        <w:rPr>
          <w:rStyle w:val="VerbatimChar"/>
        </w:rPr>
        <w:t>V18       0.198264</w:t>
      </w:r>
      <w:r>
        <w:br/>
      </w:r>
      <w:r>
        <w:rPr>
          <w:rStyle w:val="VerbatimChar"/>
        </w:rPr>
        <w:t>V8        0.174393</w:t>
      </w:r>
      <w:r>
        <w:br/>
      </w:r>
      <w:r>
        <w:rPr>
          <w:rStyle w:val="VerbatimChar"/>
        </w:rPr>
        <w:t>V6        0.171974</w:t>
      </w:r>
      <w:r>
        <w:br/>
      </w:r>
      <w:r>
        <w:rPr>
          <w:rStyle w:val="VerbatimChar"/>
        </w:rPr>
        <w:t>V28       0.170493</w:t>
      </w:r>
      <w:r>
        <w:br/>
      </w:r>
      <w:r>
        <w:rPr>
          <w:rStyle w:val="VerbatimChar"/>
        </w:rPr>
        <w:t>V5        0.157362</w:t>
      </w:r>
      <w:r>
        <w:br/>
      </w:r>
      <w:r>
        <w:rPr>
          <w:rStyle w:val="VerbatimChar"/>
        </w:rPr>
        <w:t>V20       0.107488</w:t>
      </w:r>
      <w:r>
        <w:br/>
      </w:r>
      <w:r>
        <w:rPr>
          <w:rStyle w:val="VerbatimChar"/>
        </w:rPr>
        <w:t>V19       0.099837</w:t>
      </w:r>
      <w:r>
        <w:br/>
      </w:r>
      <w:r>
        <w:rPr>
          <w:rStyle w:val="VerbatimChar"/>
        </w:rPr>
        <w:t>V23       0.067332</w:t>
      </w:r>
      <w:r>
        <w:br/>
      </w:r>
      <w:r>
        <w:rPr>
          <w:rStyle w:val="VerbatimChar"/>
        </w:rPr>
        <w:t>V24       0.063567</w:t>
      </w:r>
      <w:r>
        <w:br/>
      </w:r>
      <w:r>
        <w:rPr>
          <w:rStyle w:val="VerbatimChar"/>
        </w:rPr>
        <w:t>V26       0.046973</w:t>
      </w:r>
      <w:r>
        <w:br/>
      </w:r>
      <w:r>
        <w:rPr>
          <w:rStyle w:val="VerbatimChar"/>
        </w:rPr>
        <w:t>V25       0.031607</w:t>
      </w:r>
      <w:r>
        <w:br/>
      </w:r>
      <w:r>
        <w:rPr>
          <w:rStyle w:val="VerbatimChar"/>
        </w:rPr>
        <w:t>V22       0.031539</w:t>
      </w:r>
      <w:r>
        <w:br/>
      </w:r>
      <w:r>
        <w:rPr>
          <w:rStyle w:val="VerbatimChar"/>
        </w:rPr>
        <w:t>V13       0.024931</w:t>
      </w:r>
      <w:r>
        <w:br/>
      </w:r>
      <w:r>
        <w:rPr>
          <w:rStyle w:val="VerbatimChar"/>
        </w:rPr>
        <w:t>V15       0.022442</w:t>
      </w:r>
      <w:r>
        <w:br/>
      </w:r>
      <w:proofErr w:type="spellStart"/>
      <w:r>
        <w:rPr>
          <w:rStyle w:val="VerbatimChar"/>
        </w:rPr>
        <w:t>dtype</w:t>
      </w:r>
      <w:proofErr w:type="spellEnd"/>
      <w:r>
        <w:rPr>
          <w:rStyle w:val="VerbatimChar"/>
        </w:rPr>
        <w:t>: float64</w:t>
      </w:r>
    </w:p>
    <w:p w14:paraId="10AF1F8B" w14:textId="77777777" w:rsidR="0086281D" w:rsidRDefault="0086281D" w:rsidP="0086281D">
      <w:pPr>
        <w:pStyle w:val="SourceCode"/>
      </w:pPr>
      <w:proofErr w:type="spellStart"/>
      <w:r>
        <w:rPr>
          <w:rStyle w:val="NormalTok"/>
        </w:rPr>
        <w:t>sns.countplot</w:t>
      </w:r>
      <w:proofErr w:type="spellEnd"/>
      <w:r>
        <w:rPr>
          <w:rStyle w:val="NormalTok"/>
        </w:rPr>
        <w:t>(</w:t>
      </w:r>
      <w:proofErr w:type="spellStart"/>
      <w:r>
        <w:rPr>
          <w:rStyle w:val="NormalTok"/>
        </w:rPr>
        <w:t>y_res</w:t>
      </w:r>
      <w:proofErr w:type="spellEnd"/>
      <w:r>
        <w:rPr>
          <w:rStyle w:val="NormalTok"/>
        </w:rPr>
        <w:t>)</w:t>
      </w:r>
    </w:p>
    <w:p w14:paraId="2959BFBC"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0x7f1e74ae2ac0&gt;</w:t>
      </w:r>
    </w:p>
    <w:p w14:paraId="731D5786" w14:textId="34CB1210" w:rsidR="0086281D" w:rsidRDefault="0086281D" w:rsidP="0086281D">
      <w:pPr>
        <w:pStyle w:val="FirstParagraph"/>
      </w:pPr>
      <w:r>
        <w:rPr>
          <w:noProof/>
        </w:rPr>
        <w:drawing>
          <wp:inline distT="0" distB="0" distL="0" distR="0" wp14:anchorId="42B8F7F9" wp14:editId="607CF4E0">
            <wp:extent cx="5257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3371850"/>
                    </a:xfrm>
                    <a:prstGeom prst="rect">
                      <a:avLst/>
                    </a:prstGeom>
                    <a:solidFill>
                      <a:srgbClr val="FFFFFF"/>
                    </a:solidFill>
                    <a:ln>
                      <a:noFill/>
                    </a:ln>
                  </pic:spPr>
                </pic:pic>
              </a:graphicData>
            </a:graphic>
          </wp:inline>
        </w:drawing>
      </w:r>
    </w:p>
    <w:p w14:paraId="47B3B3C7" w14:textId="77777777" w:rsidR="0086281D" w:rsidRDefault="0086281D" w:rsidP="0086281D">
      <w:pPr>
        <w:pStyle w:val="BodyText"/>
      </w:pPr>
      <w:r>
        <w:t>Hence, we can say that the most correlated features after resolving class imbalance using Synthetic Minority Oversampling are V14, V10, V4, V12 and V17.</w:t>
      </w:r>
    </w:p>
    <w:p w14:paraId="5404BC1F" w14:textId="77777777" w:rsidR="0086281D" w:rsidRDefault="0086281D" w:rsidP="0086281D">
      <w:pPr>
        <w:pStyle w:val="Heading3"/>
      </w:pPr>
      <w:bookmarkStart w:id="13" w:name="evaluation"/>
      <w:r>
        <w:t>Evaluation</w:t>
      </w:r>
    </w:p>
    <w:p w14:paraId="54B1E181" w14:textId="77777777" w:rsidR="0086281D" w:rsidRDefault="0086281D" w:rsidP="0086281D">
      <w:pPr>
        <w:pStyle w:val="FirstParagraph"/>
      </w:pPr>
      <w:r>
        <w:t>We make use of AUC-ROC Score, Classification Report, Accuracy and F1-Score to evaluate the performance of the classifiers</w:t>
      </w:r>
      <w:bookmarkEnd w:id="13"/>
    </w:p>
    <w:p w14:paraId="4724EF73" w14:textId="77777777" w:rsidR="0086281D" w:rsidRDefault="0086281D" w:rsidP="0086281D">
      <w:pPr>
        <w:pStyle w:val="SourceCode"/>
      </w:pPr>
      <w:r>
        <w:rPr>
          <w:rStyle w:val="CommentTok"/>
        </w:rPr>
        <w:t># Evaluation of Classifiers</w:t>
      </w:r>
      <w:r>
        <w:br/>
      </w:r>
      <w:proofErr w:type="spellStart"/>
      <w:r>
        <w:rPr>
          <w:rStyle w:val="KeywordTok"/>
        </w:rPr>
        <w:t>def</w:t>
      </w:r>
      <w:proofErr w:type="spellEnd"/>
      <w:r>
        <w:rPr>
          <w:rStyle w:val="NormalTok"/>
        </w:rPr>
        <w:t xml:space="preserve"> </w:t>
      </w:r>
      <w:proofErr w:type="spellStart"/>
      <w:r>
        <w:rPr>
          <w:rStyle w:val="NormalTok"/>
        </w:rPr>
        <w:t>grid_eval</w:t>
      </w:r>
      <w:proofErr w:type="spellEnd"/>
      <w:r>
        <w:rPr>
          <w:rStyle w:val="NormalTok"/>
        </w:rPr>
        <w:t>(</w:t>
      </w:r>
      <w:proofErr w:type="spellStart"/>
      <w:r>
        <w:rPr>
          <w:rStyle w:val="NormalTok"/>
        </w:rPr>
        <w:t>grid_clf</w:t>
      </w:r>
      <w:proofErr w:type="spellEnd"/>
      <w:r>
        <w:rPr>
          <w:rStyle w:val="NormalTok"/>
        </w:rPr>
        <w:t>):</w:t>
      </w:r>
      <w:r>
        <w:br/>
      </w:r>
      <w:r>
        <w:rPr>
          <w:rStyle w:val="NormalTok"/>
        </w:rPr>
        <w:t xml:space="preserve">    </w:t>
      </w:r>
      <w:r>
        <w:rPr>
          <w:rStyle w:val="CommentTok"/>
        </w:rPr>
        <w:t>"""</w:t>
      </w:r>
      <w:r>
        <w:br/>
      </w:r>
      <w:r>
        <w:rPr>
          <w:rStyle w:val="CommentTok"/>
        </w:rPr>
        <w:t xml:space="preserve">        Method to Compute the best score and parameters computed by grid search</w:t>
      </w:r>
      <w:r>
        <w:br/>
      </w:r>
      <w:r>
        <w:rPr>
          <w:rStyle w:val="CommentTok"/>
        </w:rPr>
        <w:t xml:space="preserve">        Parameter:</w:t>
      </w:r>
      <w:r>
        <w:br/>
      </w:r>
      <w:r>
        <w:rPr>
          <w:rStyle w:val="CommentTok"/>
        </w:rPr>
        <w:t xml:space="preserve">            </w:t>
      </w:r>
      <w:proofErr w:type="spellStart"/>
      <w:r>
        <w:rPr>
          <w:rStyle w:val="CommentTok"/>
        </w:rPr>
        <w:t>grid_clf</w:t>
      </w:r>
      <w:proofErr w:type="spellEnd"/>
      <w:r>
        <w:rPr>
          <w:rStyle w:val="CommentTok"/>
        </w:rPr>
        <w:t xml:space="preserve">: The Grid Search Classifier </w:t>
      </w:r>
      <w:r>
        <w:br/>
      </w:r>
      <w:r>
        <w:rPr>
          <w:rStyle w:val="CommentTok"/>
        </w:rPr>
        <w:t xml:space="preserve">    """</w:t>
      </w:r>
      <w:r>
        <w:br/>
      </w:r>
      <w:r>
        <w:rPr>
          <w:rStyle w:val="NormalTok"/>
        </w:rPr>
        <w:t xml:space="preserve">    </w:t>
      </w:r>
      <w:r>
        <w:rPr>
          <w:rStyle w:val="BuiltInTok"/>
        </w:rPr>
        <w:t>print</w:t>
      </w:r>
      <w:r>
        <w:rPr>
          <w:rStyle w:val="NormalTok"/>
        </w:rPr>
        <w:t>(</w:t>
      </w:r>
      <w:r>
        <w:rPr>
          <w:rStyle w:val="StringTok"/>
        </w:rPr>
        <w:t>"Best Score"</w:t>
      </w:r>
      <w:r>
        <w:rPr>
          <w:rStyle w:val="NormalTok"/>
        </w:rPr>
        <w:t xml:space="preserve">, </w:t>
      </w:r>
      <w:proofErr w:type="spellStart"/>
      <w:r>
        <w:rPr>
          <w:rStyle w:val="NormalTok"/>
        </w:rPr>
        <w:t>grid_clf.best_score</w:t>
      </w:r>
      <w:proofErr w:type="spellEnd"/>
      <w:r>
        <w:rPr>
          <w:rStyle w:val="NormalTok"/>
        </w:rPr>
        <w:t>_)</w:t>
      </w:r>
      <w:r>
        <w:br/>
      </w:r>
      <w:r>
        <w:rPr>
          <w:rStyle w:val="NormalTok"/>
        </w:rPr>
        <w:t xml:space="preserve">    </w:t>
      </w:r>
      <w:r>
        <w:rPr>
          <w:rStyle w:val="BuiltInTok"/>
        </w:rPr>
        <w:t>print</w:t>
      </w:r>
      <w:r>
        <w:rPr>
          <w:rStyle w:val="NormalTok"/>
        </w:rPr>
        <w:t>(</w:t>
      </w:r>
      <w:r>
        <w:rPr>
          <w:rStyle w:val="StringTok"/>
        </w:rPr>
        <w:t>"Best Parameter"</w:t>
      </w:r>
      <w:r>
        <w:rPr>
          <w:rStyle w:val="NormalTok"/>
        </w:rPr>
        <w:t xml:space="preserve">, </w:t>
      </w:r>
      <w:proofErr w:type="spellStart"/>
      <w:r>
        <w:rPr>
          <w:rStyle w:val="NormalTok"/>
        </w:rPr>
        <w:t>grid_clf.best_params</w:t>
      </w:r>
      <w:proofErr w:type="spellEnd"/>
      <w:r>
        <w:rPr>
          <w:rStyle w:val="NormalTok"/>
        </w:rPr>
        <w:t>_)</w:t>
      </w:r>
      <w:r>
        <w:br/>
      </w:r>
      <w:r>
        <w:rPr>
          <w:rStyle w:val="NormalTok"/>
        </w:rPr>
        <w:t xml:space="preserve">    </w:t>
      </w:r>
      <w:r>
        <w:br/>
      </w:r>
      <w:proofErr w:type="spellStart"/>
      <w:r>
        <w:rPr>
          <w:rStyle w:val="KeywordTok"/>
        </w:rPr>
        <w:t>def</w:t>
      </w:r>
      <w:proofErr w:type="spellEnd"/>
      <w:r>
        <w:rPr>
          <w:rStyle w:val="NormalTok"/>
        </w:rPr>
        <w:t xml:space="preserve"> evaluation(</w:t>
      </w:r>
      <w:proofErr w:type="spellStart"/>
      <w:r>
        <w:rPr>
          <w:rStyle w:val="NormalTok"/>
        </w:rPr>
        <w:t>y_test</w:t>
      </w:r>
      <w:proofErr w:type="spellEnd"/>
      <w:r>
        <w:rPr>
          <w:rStyle w:val="NormalTok"/>
        </w:rPr>
        <w:t xml:space="preserve">, </w:t>
      </w:r>
      <w:proofErr w:type="spellStart"/>
      <w:r>
        <w:rPr>
          <w:rStyle w:val="NormalTok"/>
        </w:rPr>
        <w:t>grid_clf</w:t>
      </w:r>
      <w:proofErr w:type="spellEnd"/>
      <w:r>
        <w:rPr>
          <w:rStyle w:val="NormalTok"/>
        </w:rPr>
        <w:t xml:space="preserve">, </w:t>
      </w:r>
      <w:proofErr w:type="spellStart"/>
      <w:r>
        <w:rPr>
          <w:rStyle w:val="NormalTok"/>
        </w:rPr>
        <w:t>X_test</w:t>
      </w:r>
      <w:proofErr w:type="spellEnd"/>
      <w:r>
        <w:rPr>
          <w:rStyle w:val="NormalTok"/>
        </w:rPr>
        <w:t>):</w:t>
      </w:r>
      <w:r>
        <w:br/>
      </w:r>
      <w:r>
        <w:rPr>
          <w:rStyle w:val="NormalTok"/>
        </w:rPr>
        <w:t xml:space="preserve">    </w:t>
      </w:r>
      <w:r>
        <w:rPr>
          <w:rStyle w:val="CommentTok"/>
        </w:rPr>
        <w:t>"""</w:t>
      </w:r>
      <w:r>
        <w:br/>
      </w:r>
      <w:r>
        <w:rPr>
          <w:rStyle w:val="CommentTok"/>
        </w:rPr>
        <w:t xml:space="preserve">        Method to compute the following:</w:t>
      </w:r>
      <w:r>
        <w:br/>
      </w:r>
      <w:r>
        <w:rPr>
          <w:rStyle w:val="CommentTok"/>
        </w:rPr>
        <w:t xml:space="preserve">            1. Classification Report</w:t>
      </w:r>
      <w:r>
        <w:br/>
      </w:r>
      <w:r>
        <w:rPr>
          <w:rStyle w:val="CommentTok"/>
        </w:rPr>
        <w:t xml:space="preserve">            2. F1-score</w:t>
      </w:r>
      <w:r>
        <w:br/>
      </w:r>
      <w:r>
        <w:rPr>
          <w:rStyle w:val="CommentTok"/>
        </w:rPr>
        <w:t xml:space="preserve">            3. AUC-ROC score</w:t>
      </w:r>
      <w:r>
        <w:br/>
      </w:r>
      <w:r>
        <w:rPr>
          <w:rStyle w:val="CommentTok"/>
        </w:rPr>
        <w:t xml:space="preserve">            4. Accuracy</w:t>
      </w:r>
      <w:r>
        <w:br/>
      </w:r>
      <w:r>
        <w:rPr>
          <w:rStyle w:val="CommentTok"/>
        </w:rPr>
        <w:t xml:space="preserve">        Parameters:</w:t>
      </w:r>
      <w:r>
        <w:br/>
      </w:r>
      <w:r>
        <w:rPr>
          <w:rStyle w:val="CommentTok"/>
        </w:rPr>
        <w:t xml:space="preserve">            </w:t>
      </w:r>
      <w:proofErr w:type="spellStart"/>
      <w:r>
        <w:rPr>
          <w:rStyle w:val="CommentTok"/>
        </w:rPr>
        <w:t>y_test</w:t>
      </w:r>
      <w:proofErr w:type="spellEnd"/>
      <w:r>
        <w:rPr>
          <w:rStyle w:val="CommentTok"/>
        </w:rPr>
        <w:t>: The target variable test set</w:t>
      </w:r>
      <w:r>
        <w:br/>
      </w:r>
      <w:r>
        <w:rPr>
          <w:rStyle w:val="CommentTok"/>
        </w:rPr>
        <w:t xml:space="preserve">            </w:t>
      </w:r>
      <w:proofErr w:type="spellStart"/>
      <w:r>
        <w:rPr>
          <w:rStyle w:val="CommentTok"/>
        </w:rPr>
        <w:t>grid_clf</w:t>
      </w:r>
      <w:proofErr w:type="spellEnd"/>
      <w:r>
        <w:rPr>
          <w:rStyle w:val="CommentTok"/>
        </w:rPr>
        <w:t>: Grid classifier selected</w:t>
      </w:r>
      <w:r>
        <w:br/>
      </w:r>
      <w:r>
        <w:rPr>
          <w:rStyle w:val="CommentTok"/>
        </w:rPr>
        <w:t xml:space="preserve">            </w:t>
      </w:r>
      <w:proofErr w:type="spellStart"/>
      <w:r>
        <w:rPr>
          <w:rStyle w:val="CommentTok"/>
        </w:rPr>
        <w:t>X_test</w:t>
      </w:r>
      <w:proofErr w:type="spellEnd"/>
      <w:r>
        <w:rPr>
          <w:rStyle w:val="CommentTok"/>
        </w:rPr>
        <w:t>: Input Feature Test Set</w:t>
      </w:r>
      <w:r>
        <w:br/>
      </w:r>
      <w:r>
        <w:rPr>
          <w:rStyle w:val="CommentTok"/>
        </w:rPr>
        <w:t xml:space="preserve">    """</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grid_clf.predict</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r>
        <w:rPr>
          <w:rStyle w:val="BuiltInTok"/>
        </w:rPr>
        <w:t>print</w:t>
      </w:r>
      <w:r>
        <w:rPr>
          <w:rStyle w:val="NormalTok"/>
        </w:rPr>
        <w:t>(</w:t>
      </w:r>
      <w:r>
        <w:rPr>
          <w:rStyle w:val="StringTok"/>
        </w:rPr>
        <w:t>'CLASSIFICATION REPORT'</w:t>
      </w:r>
      <w:r>
        <w:rPr>
          <w:rStyle w:val="NormalTok"/>
        </w:rPr>
        <w:t>)</w:t>
      </w:r>
      <w:r>
        <w:br/>
      </w:r>
      <w:r>
        <w:rPr>
          <w:rStyle w:val="NormalTok"/>
        </w:rPr>
        <w:t xml:space="preserve">    </w:t>
      </w: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'AUC-ROC'</w:t>
      </w:r>
      <w:r>
        <w:rPr>
          <w:rStyle w:val="NormalTok"/>
        </w:rPr>
        <w:t>)</w:t>
      </w:r>
      <w:r>
        <w:br/>
      </w:r>
      <w:r>
        <w:rPr>
          <w:rStyle w:val="NormalTok"/>
        </w:rPr>
        <w:t xml:space="preserve">    </w:t>
      </w:r>
      <w:r>
        <w:rPr>
          <w:rStyle w:val="BuiltInTok"/>
        </w:rPr>
        <w:t>print</w:t>
      </w:r>
      <w:r>
        <w:rPr>
          <w:rStyle w:val="NormalTok"/>
        </w:rPr>
        <w:t>(</w:t>
      </w:r>
      <w:proofErr w:type="spellStart"/>
      <w:r>
        <w:rPr>
          <w:rStyle w:val="NormalTok"/>
        </w:rPr>
        <w:t>roc_auc_score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'F1-Score'</w:t>
      </w:r>
      <w:r>
        <w:rPr>
          <w:rStyle w:val="NormalTok"/>
        </w:rPr>
        <w:t>)</w:t>
      </w:r>
      <w:r>
        <w:br/>
      </w:r>
      <w:r>
        <w:rPr>
          <w:rStyle w:val="NormalTok"/>
        </w:rPr>
        <w:t xml:space="preserve">    </w:t>
      </w:r>
      <w:r>
        <w:rPr>
          <w:rStyle w:val="BuiltInTok"/>
        </w:rPr>
        <w:t>print</w:t>
      </w:r>
      <w:r>
        <w:rPr>
          <w:rStyle w:val="NormalTok"/>
        </w:rPr>
        <w:t>(f1_score(</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'Accuracy'</w:t>
      </w:r>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6F02E398" w14:textId="77777777" w:rsidR="0086281D" w:rsidRDefault="0086281D" w:rsidP="0086281D">
      <w:pPr>
        <w:pStyle w:val="SourceCode"/>
      </w:pPr>
      <w:r>
        <w:rPr>
          <w:rStyle w:val="CommentTok"/>
        </w:rPr>
        <w:t># The parameters of each classifier are different</w:t>
      </w:r>
      <w:r>
        <w:br/>
      </w:r>
      <w:r>
        <w:rPr>
          <w:rStyle w:val="CommentTok"/>
        </w:rPr>
        <w:t># Hence, we do not make use of a single method and this is not to violate DRY Principles</w:t>
      </w:r>
      <w:r>
        <w:br/>
      </w:r>
      <w:r>
        <w:rPr>
          <w:rStyle w:val="CommentTok"/>
        </w:rPr>
        <w:t># We set pipelines for each classifier unique with parameters</w:t>
      </w:r>
      <w:r>
        <w:br/>
      </w:r>
      <w:proofErr w:type="spellStart"/>
      <w:r>
        <w:rPr>
          <w:rStyle w:val="NormalTok"/>
        </w:rPr>
        <w:t>param_grid_sgd</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model__loss</w:t>
      </w:r>
      <w:proofErr w:type="spellEnd"/>
      <w:r>
        <w:rPr>
          <w:rStyle w:val="StringTok"/>
        </w:rPr>
        <w:t>'</w:t>
      </w:r>
      <w:r>
        <w:rPr>
          <w:rStyle w:val="NormalTok"/>
        </w:rPr>
        <w:t>: [</w:t>
      </w:r>
      <w:r>
        <w:rPr>
          <w:rStyle w:val="StringTok"/>
        </w:rPr>
        <w:t>'log'</w:t>
      </w:r>
      <w:r>
        <w:rPr>
          <w:rStyle w:val="NormalTok"/>
        </w:rPr>
        <w:t>],</w:t>
      </w:r>
      <w:r>
        <w:br/>
      </w:r>
      <w:r>
        <w:rPr>
          <w:rStyle w:val="NormalTok"/>
        </w:rPr>
        <w:t xml:space="preserve">    </w:t>
      </w:r>
      <w:r>
        <w:rPr>
          <w:rStyle w:val="StringTok"/>
        </w:rPr>
        <w:t>'</w:t>
      </w:r>
      <w:proofErr w:type="spellStart"/>
      <w:r>
        <w:rPr>
          <w:rStyle w:val="StringTok"/>
        </w:rPr>
        <w:t>model__penalty</w:t>
      </w:r>
      <w:proofErr w:type="spellEnd"/>
      <w:r>
        <w:rPr>
          <w:rStyle w:val="StringTok"/>
        </w:rPr>
        <w:t>'</w:t>
      </w:r>
      <w:r>
        <w:rPr>
          <w:rStyle w:val="NormalTok"/>
        </w:rPr>
        <w:t>: [</w:t>
      </w:r>
      <w:r>
        <w:rPr>
          <w:rStyle w:val="StringTok"/>
        </w:rPr>
        <w:t>'l1'</w:t>
      </w:r>
      <w:r>
        <w:rPr>
          <w:rStyle w:val="NormalTok"/>
        </w:rPr>
        <w:t xml:space="preserve">, </w:t>
      </w:r>
      <w:r>
        <w:rPr>
          <w:rStyle w:val="StringTok"/>
        </w:rPr>
        <w:t>'l2'</w:t>
      </w:r>
      <w:r>
        <w:rPr>
          <w:rStyle w:val="NormalTok"/>
        </w:rPr>
        <w:t>],</w:t>
      </w:r>
      <w:r>
        <w:br/>
      </w:r>
      <w:r>
        <w:rPr>
          <w:rStyle w:val="NormalTok"/>
        </w:rPr>
        <w:t xml:space="preserve">    </w:t>
      </w:r>
      <w:r>
        <w:rPr>
          <w:rStyle w:val="StringTok"/>
        </w:rPr>
        <w:t>'</w:t>
      </w:r>
      <w:proofErr w:type="spellStart"/>
      <w:r>
        <w:rPr>
          <w:rStyle w:val="StringTok"/>
        </w:rPr>
        <w:t>model__alpha</w:t>
      </w:r>
      <w:proofErr w:type="spellEnd"/>
      <w:r>
        <w:rPr>
          <w:rStyle w:val="StringTok"/>
        </w:rPr>
        <w:t>'</w:t>
      </w:r>
      <w:r>
        <w:rPr>
          <w:rStyle w:val="NormalTok"/>
        </w:rPr>
        <w:t xml:space="preserve">: </w:t>
      </w:r>
      <w:proofErr w:type="spellStart"/>
      <w:r>
        <w:rPr>
          <w:rStyle w:val="NormalTok"/>
        </w:rPr>
        <w:t>np.logspace</w:t>
      </w:r>
      <w:proofErr w:type="spellEnd"/>
      <w:r>
        <w:rPr>
          <w:rStyle w:val="NormalTok"/>
        </w:rPr>
        <w:t>(start</w:t>
      </w:r>
      <w:r>
        <w:rPr>
          <w:rStyle w:val="OperatorTok"/>
        </w:rPr>
        <w:t>=-</w:t>
      </w:r>
      <w:r>
        <w:rPr>
          <w:rStyle w:val="DecValTok"/>
        </w:rPr>
        <w:t>3</w:t>
      </w:r>
      <w:r>
        <w:rPr>
          <w:rStyle w:val="NormalTok"/>
        </w:rPr>
        <w:t>, stop</w:t>
      </w:r>
      <w:r>
        <w:rPr>
          <w:rStyle w:val="OperatorTok"/>
        </w:rPr>
        <w:t>=</w:t>
      </w:r>
      <w:r>
        <w:rPr>
          <w:rStyle w:val="DecValTok"/>
        </w:rPr>
        <w:t>3</w:t>
      </w:r>
      <w:r>
        <w:rPr>
          <w:rStyle w:val="NormalTok"/>
        </w:rPr>
        <w:t xml:space="preserve">, </w:t>
      </w:r>
      <w:proofErr w:type="spellStart"/>
      <w:r>
        <w:rPr>
          <w:rStyle w:val="NormalTok"/>
        </w:rPr>
        <w:t>num</w:t>
      </w:r>
      <w:proofErr w:type="spellEnd"/>
      <w:r>
        <w:rPr>
          <w:rStyle w:val="OperatorTok"/>
        </w:rPr>
        <w:t>=</w:t>
      </w:r>
      <w:r>
        <w:rPr>
          <w:rStyle w:val="DecValTok"/>
        </w:rPr>
        <w:t>20</w:t>
      </w:r>
      <w:r>
        <w:rPr>
          <w:rStyle w:val="NormalTok"/>
        </w:rPr>
        <w:t>)</w:t>
      </w:r>
      <w:r>
        <w:br/>
      </w:r>
      <w:r>
        <w:rPr>
          <w:rStyle w:val="NormalTok"/>
        </w:rPr>
        <w:t>}, {</w:t>
      </w:r>
      <w:r>
        <w:br/>
      </w:r>
      <w:r>
        <w:rPr>
          <w:rStyle w:val="NormalTok"/>
        </w:rPr>
        <w:t xml:space="preserve">    </w:t>
      </w:r>
      <w:r>
        <w:rPr>
          <w:rStyle w:val="StringTok"/>
        </w:rPr>
        <w:t>'</w:t>
      </w:r>
      <w:proofErr w:type="spellStart"/>
      <w:r>
        <w:rPr>
          <w:rStyle w:val="StringTok"/>
        </w:rPr>
        <w:t>model__loss</w:t>
      </w:r>
      <w:proofErr w:type="spellEnd"/>
      <w:r>
        <w:rPr>
          <w:rStyle w:val="StringTok"/>
        </w:rPr>
        <w:t>'</w:t>
      </w:r>
      <w:r>
        <w:rPr>
          <w:rStyle w:val="NormalTok"/>
        </w:rPr>
        <w:t>: [</w:t>
      </w:r>
      <w:r>
        <w:rPr>
          <w:rStyle w:val="StringTok"/>
        </w:rPr>
        <w:t>'hinge'</w:t>
      </w:r>
      <w:r>
        <w:rPr>
          <w:rStyle w:val="NormalTok"/>
        </w:rPr>
        <w:t>],</w:t>
      </w:r>
      <w:r>
        <w:br/>
      </w:r>
      <w:r>
        <w:rPr>
          <w:rStyle w:val="NormalTok"/>
        </w:rPr>
        <w:t xml:space="preserve">    </w:t>
      </w:r>
      <w:r>
        <w:rPr>
          <w:rStyle w:val="StringTok"/>
        </w:rPr>
        <w:t>'</w:t>
      </w:r>
      <w:proofErr w:type="spellStart"/>
      <w:r>
        <w:rPr>
          <w:rStyle w:val="StringTok"/>
        </w:rPr>
        <w:t>model__alpha</w:t>
      </w:r>
      <w:proofErr w:type="spellEnd"/>
      <w:r>
        <w:rPr>
          <w:rStyle w:val="StringTok"/>
        </w:rPr>
        <w:t>'</w:t>
      </w:r>
      <w:r>
        <w:rPr>
          <w:rStyle w:val="NormalTok"/>
        </w:rPr>
        <w:t xml:space="preserve">: </w:t>
      </w:r>
      <w:proofErr w:type="spellStart"/>
      <w:r>
        <w:rPr>
          <w:rStyle w:val="NormalTok"/>
        </w:rPr>
        <w:t>np.logspace</w:t>
      </w:r>
      <w:proofErr w:type="spellEnd"/>
      <w:r>
        <w:rPr>
          <w:rStyle w:val="NormalTok"/>
        </w:rPr>
        <w:t>(start</w:t>
      </w:r>
      <w:r>
        <w:rPr>
          <w:rStyle w:val="OperatorTok"/>
        </w:rPr>
        <w:t>=-</w:t>
      </w:r>
      <w:r>
        <w:rPr>
          <w:rStyle w:val="DecValTok"/>
        </w:rPr>
        <w:t>3</w:t>
      </w:r>
      <w:r>
        <w:rPr>
          <w:rStyle w:val="NormalTok"/>
        </w:rPr>
        <w:t>, stop</w:t>
      </w:r>
      <w:r>
        <w:rPr>
          <w:rStyle w:val="OperatorTok"/>
        </w:rPr>
        <w:t>=</w:t>
      </w:r>
      <w:r>
        <w:rPr>
          <w:rStyle w:val="DecValTok"/>
        </w:rPr>
        <w:t>3</w:t>
      </w:r>
      <w:r>
        <w:rPr>
          <w:rStyle w:val="NormalTok"/>
        </w:rPr>
        <w:t xml:space="preserve">, </w:t>
      </w:r>
      <w:proofErr w:type="spellStart"/>
      <w:r>
        <w:rPr>
          <w:rStyle w:val="NormalTok"/>
        </w:rPr>
        <w:t>num</w:t>
      </w:r>
      <w:proofErr w:type="spellEnd"/>
      <w:r>
        <w:rPr>
          <w:rStyle w:val="OperatorTok"/>
        </w:rPr>
        <w:t>=</w:t>
      </w:r>
      <w:r>
        <w:rPr>
          <w:rStyle w:val="DecValTok"/>
        </w:rPr>
        <w:t>20</w:t>
      </w:r>
      <w:r>
        <w:rPr>
          <w:rStyle w:val="NormalTok"/>
        </w:rPr>
        <w:t>),</w:t>
      </w:r>
      <w:r>
        <w:br/>
      </w:r>
      <w:r>
        <w:rPr>
          <w:rStyle w:val="NormalTok"/>
        </w:rPr>
        <w:t xml:space="preserve">    </w:t>
      </w:r>
      <w:r>
        <w:rPr>
          <w:rStyle w:val="StringTok"/>
        </w:rPr>
        <w:t>'model__</w:t>
      </w:r>
      <w:proofErr w:type="spellStart"/>
      <w:r>
        <w:rPr>
          <w:rStyle w:val="StringTok"/>
        </w:rPr>
        <w:t>class_weight</w:t>
      </w:r>
      <w:proofErr w:type="spellEnd"/>
      <w:r>
        <w:rPr>
          <w:rStyle w:val="StringTok"/>
        </w:rPr>
        <w:t>'</w:t>
      </w:r>
      <w:r>
        <w:rPr>
          <w:rStyle w:val="NormalTok"/>
        </w:rPr>
        <w:t>: [</w:t>
      </w:r>
      <w:r>
        <w:rPr>
          <w:rStyle w:val="VariableTok"/>
        </w:rPr>
        <w:t>None</w:t>
      </w:r>
      <w:r>
        <w:rPr>
          <w:rStyle w:val="NormalTok"/>
        </w:rPr>
        <w:t xml:space="preserve">, </w:t>
      </w:r>
      <w:r>
        <w:rPr>
          <w:rStyle w:val="StringTok"/>
        </w:rPr>
        <w:t>'balanced'</w:t>
      </w:r>
      <w:r>
        <w:rPr>
          <w:rStyle w:val="NormalTok"/>
        </w:rPr>
        <w:t>]</w:t>
      </w:r>
      <w:r>
        <w:br/>
      </w:r>
      <w:r>
        <w:rPr>
          <w:rStyle w:val="NormalTok"/>
        </w:rPr>
        <w:t>}]</w:t>
      </w:r>
      <w:r>
        <w:br/>
      </w:r>
      <w:r>
        <w:br/>
      </w:r>
      <w:proofErr w:type="spellStart"/>
      <w:r>
        <w:rPr>
          <w:rStyle w:val="NormalTok"/>
        </w:rPr>
        <w:t>pipeline_sgd</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w:t>
      </w:r>
      <w:proofErr w:type="spellStart"/>
      <w:r>
        <w:rPr>
          <w:rStyle w:val="StringTok"/>
        </w:rPr>
        <w:t>scaler</w:t>
      </w:r>
      <w:proofErr w:type="spellEnd"/>
      <w:r>
        <w:rPr>
          <w:rStyle w:val="StringTok"/>
        </w:rPr>
        <w:t>'</w:t>
      </w:r>
      <w:r>
        <w:rPr>
          <w:rStyle w:val="NormalTok"/>
        </w:rPr>
        <w:t xml:space="preserve">, </w:t>
      </w:r>
      <w:proofErr w:type="spellStart"/>
      <w:r>
        <w:rPr>
          <w:rStyle w:val="NormalTok"/>
        </w:rPr>
        <w:t>StandardScaler</w:t>
      </w:r>
      <w:proofErr w:type="spellEnd"/>
      <w:r>
        <w:rPr>
          <w:rStyle w:val="NormalTok"/>
        </w:rPr>
        <w:t>(copy</w:t>
      </w:r>
      <w:r>
        <w:rPr>
          <w:rStyle w:val="OperatorTok"/>
        </w:rPr>
        <w:t>=</w:t>
      </w:r>
      <w:r>
        <w:rPr>
          <w:rStyle w:val="VariableTok"/>
        </w:rPr>
        <w:t>False</w:t>
      </w:r>
      <w:r>
        <w:rPr>
          <w:rStyle w:val="NormalTok"/>
        </w:rPr>
        <w:t>)),</w:t>
      </w:r>
      <w:r>
        <w:br/>
      </w:r>
      <w:r>
        <w:rPr>
          <w:rStyle w:val="NormalTok"/>
        </w:rPr>
        <w:t xml:space="preserve">    (</w:t>
      </w:r>
      <w:r>
        <w:rPr>
          <w:rStyle w:val="StringTok"/>
        </w:rPr>
        <w:t>'model'</w:t>
      </w:r>
      <w:r>
        <w:rPr>
          <w:rStyle w:val="NormalTok"/>
        </w:rPr>
        <w:t xml:space="preserve">, </w:t>
      </w:r>
      <w:proofErr w:type="spellStart"/>
      <w:r>
        <w:rPr>
          <w:rStyle w:val="NormalTok"/>
        </w:rPr>
        <w:t>SGDClassifier</w:t>
      </w:r>
      <w:proofErr w:type="spellEnd"/>
      <w:r>
        <w:rPr>
          <w:rStyle w:val="NormalTok"/>
        </w:rPr>
        <w:t>(</w:t>
      </w:r>
      <w:proofErr w:type="spellStart"/>
      <w:r>
        <w:rPr>
          <w:rStyle w:val="NormalTok"/>
        </w:rPr>
        <w:t>max_iter</w:t>
      </w:r>
      <w:proofErr w:type="spellEnd"/>
      <w:r>
        <w:rPr>
          <w:rStyle w:val="OperatorTok"/>
        </w:rPr>
        <w:t>=</w:t>
      </w:r>
      <w:r>
        <w:rPr>
          <w:rStyle w:val="DecValTok"/>
        </w:rPr>
        <w:t>1000</w:t>
      </w:r>
      <w:r>
        <w:rPr>
          <w:rStyle w:val="NormalTok"/>
        </w:rPr>
        <w:t xml:space="preserve">, </w:t>
      </w:r>
      <w:proofErr w:type="spellStart"/>
      <w:r>
        <w:rPr>
          <w:rStyle w:val="NormalTok"/>
        </w:rPr>
        <w:t>tol</w:t>
      </w:r>
      <w:proofErr w:type="spellEnd"/>
      <w:r>
        <w:rPr>
          <w:rStyle w:val="OperatorTok"/>
        </w:rPr>
        <w:t>=</w:t>
      </w:r>
      <w:r>
        <w:rPr>
          <w:rStyle w:val="FloatTok"/>
        </w:rPr>
        <w:t>1e-3</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xml:space="preserve">, </w:t>
      </w:r>
      <w:proofErr w:type="spellStart"/>
      <w:r>
        <w:rPr>
          <w:rStyle w:val="NormalTok"/>
        </w:rPr>
        <w:t>warm_start</w:t>
      </w:r>
      <w:proofErr w:type="spellEnd"/>
      <w:r>
        <w:rPr>
          <w:rStyle w:val="OperatorTok"/>
        </w:rPr>
        <w:t>=</w:t>
      </w:r>
      <w:r>
        <w:rPr>
          <w:rStyle w:val="VariableTok"/>
        </w:rPr>
        <w:t>True</w:t>
      </w:r>
      <w:r>
        <w:rPr>
          <w:rStyle w:val="NormalTok"/>
        </w:rPr>
        <w:t>))</w:t>
      </w:r>
      <w:r>
        <w:br/>
      </w:r>
      <w:r>
        <w:rPr>
          <w:rStyle w:val="NormalTok"/>
        </w:rPr>
        <w:t>])</w:t>
      </w:r>
      <w:r>
        <w:br/>
      </w:r>
      <w:r>
        <w:br/>
      </w:r>
      <w:proofErr w:type="spellStart"/>
      <w:r>
        <w:rPr>
          <w:rStyle w:val="NormalTok"/>
        </w:rPr>
        <w:t>MCC_scorer</w:t>
      </w:r>
      <w:proofErr w:type="spellEnd"/>
      <w:r>
        <w:rPr>
          <w:rStyle w:val="NormalTok"/>
        </w:rPr>
        <w:t xml:space="preserve"> </w:t>
      </w:r>
      <w:r>
        <w:rPr>
          <w:rStyle w:val="OperatorTok"/>
        </w:rPr>
        <w:t>=</w:t>
      </w:r>
      <w:r>
        <w:rPr>
          <w:rStyle w:val="NormalTok"/>
        </w:rPr>
        <w:t xml:space="preserve"> </w:t>
      </w:r>
      <w:proofErr w:type="spellStart"/>
      <w:r>
        <w:rPr>
          <w:rStyle w:val="NormalTok"/>
        </w:rPr>
        <w:t>make_scorer</w:t>
      </w:r>
      <w:proofErr w:type="spellEnd"/>
      <w:r>
        <w:rPr>
          <w:rStyle w:val="NormalTok"/>
        </w:rPr>
        <w:t>(</w:t>
      </w:r>
      <w:proofErr w:type="spellStart"/>
      <w:r>
        <w:rPr>
          <w:rStyle w:val="NormalTok"/>
        </w:rPr>
        <w:t>matthews_corrcoef</w:t>
      </w:r>
      <w:proofErr w:type="spellEnd"/>
      <w:r>
        <w:rPr>
          <w:rStyle w:val="NormalTok"/>
        </w:rPr>
        <w:t>)</w:t>
      </w:r>
      <w:r>
        <w:br/>
      </w:r>
      <w:proofErr w:type="spellStart"/>
      <w:r>
        <w:rPr>
          <w:rStyle w:val="NormalTok"/>
        </w:rPr>
        <w:t>grid_sgd</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pipeline_sgd</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param_grid_sgd</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r>
        <w:br/>
      </w:r>
      <w:r>
        <w:br/>
      </w:r>
      <w:proofErr w:type="spellStart"/>
      <w:r>
        <w:rPr>
          <w:rStyle w:val="NormalTok"/>
        </w:rPr>
        <w:t>grid_sgd.fit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5CE22FBC" w14:textId="77777777" w:rsidR="0086281D" w:rsidRDefault="0086281D" w:rsidP="0086281D">
      <w:pPr>
        <w:pStyle w:val="SourceCode"/>
      </w:pPr>
      <w:r>
        <w:rPr>
          <w:rStyle w:val="VerbatimChar"/>
        </w:rPr>
        <w:t xml:space="preserve">Fitting 5 folds for each of 80 candidates, </w:t>
      </w:r>
      <w:proofErr w:type="spellStart"/>
      <w:r>
        <w:rPr>
          <w:rStyle w:val="VerbatimChar"/>
        </w:rPr>
        <w:t>totalling</w:t>
      </w:r>
      <w:proofErr w:type="spellEnd"/>
      <w:r>
        <w:rPr>
          <w:rStyle w:val="VerbatimChar"/>
        </w:rPr>
        <w:t xml:space="preserve"> 400 fits</w:t>
      </w:r>
    </w:p>
    <w:p w14:paraId="6C4E2054"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42 tasks      | elapsed:   48.4s</w:t>
      </w:r>
      <w:r>
        <w:br/>
      </w:r>
      <w:r>
        <w:rPr>
          <w:rStyle w:val="VerbatimChar"/>
        </w:rPr>
        <w:t>[Parallel(</w:t>
      </w:r>
      <w:proofErr w:type="spellStart"/>
      <w:r>
        <w:rPr>
          <w:rStyle w:val="VerbatimChar"/>
        </w:rPr>
        <w:t>n_jobs</w:t>
      </w:r>
      <w:proofErr w:type="spellEnd"/>
      <w:r>
        <w:rPr>
          <w:rStyle w:val="VerbatimChar"/>
        </w:rPr>
        <w:t>=-1)]: Done 192 tasks      | elapsed:  3.2min</w:t>
      </w:r>
      <w:r>
        <w:br/>
      </w:r>
      <w:r>
        <w:rPr>
          <w:rStyle w:val="VerbatimChar"/>
        </w:rPr>
        <w:t>[Parallel(</w:t>
      </w:r>
      <w:proofErr w:type="spellStart"/>
      <w:r>
        <w:rPr>
          <w:rStyle w:val="VerbatimChar"/>
        </w:rPr>
        <w:t>n_jobs</w:t>
      </w:r>
      <w:proofErr w:type="spellEnd"/>
      <w:r>
        <w:rPr>
          <w:rStyle w:val="VerbatimChar"/>
        </w:rPr>
        <w:t>=-1)]: Done 400 out of 400 | elapsed:  6.0min finished</w:t>
      </w:r>
    </w:p>
    <w:p w14:paraId="0C3B18FA"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w:t>
      </w:r>
      <w:proofErr w:type="spellStart"/>
      <w:r>
        <w:rPr>
          <w:rStyle w:val="VerbatimChar"/>
        </w:rPr>
        <w:t>scaler</w:t>
      </w:r>
      <w:proofErr w:type="spellEnd"/>
      <w:r>
        <w:rPr>
          <w:rStyle w:val="VerbatimChar"/>
        </w:rPr>
        <w:t>',</w:t>
      </w:r>
      <w:r>
        <w:br/>
      </w:r>
      <w:r>
        <w:rPr>
          <w:rStyle w:val="VerbatimChar"/>
        </w:rPr>
        <w:t xml:space="preserve">                                        </w:t>
      </w:r>
      <w:proofErr w:type="spellStart"/>
      <w:r>
        <w:rPr>
          <w:rStyle w:val="VerbatimChar"/>
        </w:rPr>
        <w:t>StandardScaler</w:t>
      </w:r>
      <w:proofErr w:type="spellEnd"/>
      <w:r>
        <w:rPr>
          <w:rStyle w:val="VerbatimChar"/>
        </w:rPr>
        <w:t>(copy=False,</w:t>
      </w:r>
      <w:r>
        <w:br/>
      </w:r>
      <w:r>
        <w:rPr>
          <w:rStyle w:val="VerbatimChar"/>
        </w:rPr>
        <w:t xml:space="preserve">                                                       </w:t>
      </w:r>
      <w:proofErr w:type="spellStart"/>
      <w:r>
        <w:rPr>
          <w:rStyle w:val="VerbatimChar"/>
        </w:rPr>
        <w:t>with_mean</w:t>
      </w:r>
      <w:proofErr w:type="spellEnd"/>
      <w:r>
        <w:rPr>
          <w:rStyle w:val="VerbatimChar"/>
        </w:rPr>
        <w:t>=True,</w:t>
      </w:r>
      <w:r>
        <w:br/>
      </w:r>
      <w:r>
        <w:rPr>
          <w:rStyle w:val="VerbatimChar"/>
        </w:rPr>
        <w:t xml:space="preserve">                                                       </w:t>
      </w:r>
      <w:proofErr w:type="spellStart"/>
      <w:r>
        <w:rPr>
          <w:rStyle w:val="VerbatimChar"/>
        </w:rPr>
        <w:t>with_std</w:t>
      </w:r>
      <w:proofErr w:type="spellEnd"/>
      <w:r>
        <w:rPr>
          <w:rStyle w:val="VerbatimChar"/>
        </w:rPr>
        <w:t>=True)),</w:t>
      </w:r>
      <w:r>
        <w:br/>
      </w:r>
      <w:r>
        <w:rPr>
          <w:rStyle w:val="VerbatimChar"/>
        </w:rPr>
        <w:t xml:space="preserve">                                       ('model',</w:t>
      </w:r>
      <w:r>
        <w:br/>
      </w:r>
      <w:r>
        <w:rPr>
          <w:rStyle w:val="VerbatimChar"/>
        </w:rPr>
        <w:t xml:space="preserve">                                        </w:t>
      </w:r>
      <w:proofErr w:type="spellStart"/>
      <w:r>
        <w:rPr>
          <w:rStyle w:val="VerbatimChar"/>
        </w:rPr>
        <w:t>SGDClassifier</w:t>
      </w:r>
      <w:proofErr w:type="spellEnd"/>
      <w:r>
        <w:rPr>
          <w:rStyle w:val="VerbatimChar"/>
        </w:rPr>
        <w:t>(alpha=0.0001,</w:t>
      </w:r>
      <w:r>
        <w:br/>
      </w:r>
      <w:r>
        <w:rPr>
          <w:rStyle w:val="VerbatimChar"/>
        </w:rPr>
        <w:t xml:space="preserve">                                                      average=False,</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w:t>
      </w:r>
      <w:proofErr w:type="spellStart"/>
      <w:r>
        <w:rPr>
          <w:rStyle w:val="VerbatimChar"/>
        </w:rPr>
        <w:t>early_stopping</w:t>
      </w:r>
      <w:proofErr w:type="spellEnd"/>
      <w:r>
        <w:rPr>
          <w:rStyle w:val="VerbatimChar"/>
        </w:rPr>
        <w:t>=False,</w:t>
      </w:r>
      <w:r>
        <w:br/>
      </w:r>
      <w:r>
        <w:rPr>
          <w:rStyle w:val="VerbatimChar"/>
        </w:rPr>
        <w:t xml:space="preserve">                                                      epsilon=0.1, eta0=0.0,</w:t>
      </w:r>
      <w:r>
        <w:br/>
      </w:r>
      <w:r>
        <w:rPr>
          <w:rStyle w:val="VerbatimChar"/>
        </w:rPr>
        <w:t xml:space="preserve">                                                      </w:t>
      </w:r>
      <w:proofErr w:type="spellStart"/>
      <w:r>
        <w:rPr>
          <w:rStyle w:val="VerbatimChar"/>
        </w:rPr>
        <w:t>fit_intercept</w:t>
      </w:r>
      <w:proofErr w:type="spellEnd"/>
      <w:r>
        <w:rPr>
          <w:rStyle w:val="VerbatimChar"/>
        </w:rPr>
        <w:t>=True,</w:t>
      </w:r>
      <w:r>
        <w:br/>
      </w:r>
      <w:r>
        <w:rPr>
          <w:rStyle w:val="VerbatimChar"/>
        </w:rPr>
        <w:t xml:space="preserve">                                                      l1_ratio=0.15,</w:t>
      </w:r>
      <w:r>
        <w:br/>
      </w:r>
      <w:r>
        <w:rPr>
          <w:rStyle w:val="VerbatimChar"/>
        </w:rPr>
        <w:t xml:space="preserve">                                                      </w:t>
      </w:r>
      <w:proofErr w:type="spellStart"/>
      <w:r>
        <w:rPr>
          <w:rStyle w:val="VerbatimChar"/>
        </w:rPr>
        <w:t>learning_rate</w:t>
      </w:r>
      <w:proofErr w:type="spellEnd"/>
      <w:r>
        <w:rPr>
          <w:rStyle w:val="VerbatimChar"/>
        </w:rPr>
        <w:t>='optimal',</w:t>
      </w:r>
      <w:r>
        <w:br/>
      </w:r>
      <w:r>
        <w:rPr>
          <w:rStyle w:val="VerbatimChar"/>
        </w:rPr>
        <w:t xml:space="preserve">                                                      loss='hinge',</w:t>
      </w:r>
      <w:r>
        <w:br/>
      </w:r>
      <w:r>
        <w:rPr>
          <w:rStyle w:val="VerbatimChar"/>
        </w:rPr>
        <w:t xml:space="preserve">                                                      </w:t>
      </w:r>
      <w:proofErr w:type="spellStart"/>
      <w:r>
        <w:rPr>
          <w:rStyle w:val="VerbatimChar"/>
        </w:rPr>
        <w:t>max_iter</w:t>
      </w:r>
      <w:proofErr w:type="spellEnd"/>
      <w:r>
        <w:rPr>
          <w:rStyle w:val="VerbatimChar"/>
        </w:rPr>
        <w:t>=1000,</w:t>
      </w:r>
      <w:r>
        <w:br/>
      </w:r>
      <w:r>
        <w:rPr>
          <w:rStyle w:val="VerbatimChar"/>
        </w:rPr>
        <w:t xml:space="preserve">                                                      </w:t>
      </w:r>
      <w:proofErr w:type="spellStart"/>
      <w:r>
        <w:rPr>
          <w:rStyle w:val="VerbatimChar"/>
        </w:rPr>
        <w:t>n_iter_no_change</w:t>
      </w:r>
      <w:proofErr w:type="spellEnd"/>
      <w:r>
        <w:rPr>
          <w:rStyle w:val="VerbatimChar"/>
        </w:rPr>
        <w:t>=...</w:t>
      </w:r>
      <w:r>
        <w:br/>
      </w:r>
      <w:r>
        <w:rPr>
          <w:rStyle w:val="VerbatimChar"/>
        </w:rPr>
        <w:t xml:space="preserve">       3.35981829e-01, 6.95192796e-01, 1.43844989e+00, 2.97635144e+00,</w:t>
      </w:r>
      <w:r>
        <w:br/>
      </w:r>
      <w:r>
        <w:rPr>
          <w:rStyle w:val="VerbatimChar"/>
        </w:rPr>
        <w:t xml:space="preserve">       6.15848211e+00, 1.27427499e+01, 2.63665090e+01, 5.45559478e+01,</w:t>
      </w:r>
      <w:r>
        <w:br/>
      </w:r>
      <w:r>
        <w:rPr>
          <w:rStyle w:val="VerbatimChar"/>
        </w:rPr>
        <w:t xml:space="preserve">       1.12883789e+02, 2.33572147e+02, 4.83293024e+02, 1.00000000e+03]),</w:t>
      </w:r>
      <w:r>
        <w:br/>
      </w:r>
      <w:r>
        <w:rPr>
          <w:rStyle w:val="VerbatimChar"/>
        </w:rPr>
        <w:t xml:space="preserve">                          'model__</w:t>
      </w:r>
      <w:proofErr w:type="spellStart"/>
      <w:r>
        <w:rPr>
          <w:rStyle w:val="VerbatimChar"/>
        </w:rPr>
        <w:t>class_weight</w:t>
      </w:r>
      <w:proofErr w:type="spellEnd"/>
      <w:r>
        <w:rPr>
          <w:rStyle w:val="VerbatimChar"/>
        </w:rPr>
        <w:t>': [None, 'balanced'],</w:t>
      </w:r>
      <w:r>
        <w:br/>
      </w:r>
      <w:r>
        <w:rPr>
          <w:rStyle w:val="VerbatimChar"/>
        </w:rPr>
        <w:t xml:space="preserve">                          '</w:t>
      </w:r>
      <w:proofErr w:type="spellStart"/>
      <w:r>
        <w:rPr>
          <w:rStyle w:val="VerbatimChar"/>
        </w:rPr>
        <w:t>model__loss</w:t>
      </w:r>
      <w:proofErr w:type="spellEnd"/>
      <w:r>
        <w:rPr>
          <w:rStyle w:val="VerbatimChar"/>
        </w:rPr>
        <w:t>': ['hinge']}],</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5239D602"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grid_sgd</w:t>
      </w:r>
      <w:proofErr w:type="spellEnd"/>
      <w:r>
        <w:rPr>
          <w:rStyle w:val="NormalTok"/>
        </w:rPr>
        <w:t>)</w:t>
      </w:r>
    </w:p>
    <w:p w14:paraId="0FD3E47E" w14:textId="77777777" w:rsidR="0086281D" w:rsidRDefault="0086281D" w:rsidP="0086281D">
      <w:pPr>
        <w:pStyle w:val="SourceCode"/>
      </w:pPr>
      <w:r>
        <w:rPr>
          <w:rStyle w:val="VerbatimChar"/>
        </w:rPr>
        <w:t>Best Score 0.9560162686072134</w:t>
      </w:r>
      <w:r>
        <w:br/>
      </w:r>
      <w:r>
        <w:rPr>
          <w:rStyle w:val="VerbatimChar"/>
        </w:rPr>
        <w:t>Best Parameter {'</w:t>
      </w:r>
      <w:proofErr w:type="spellStart"/>
      <w:r>
        <w:rPr>
          <w:rStyle w:val="VerbatimChar"/>
        </w:rPr>
        <w:t>model__alpha</w:t>
      </w:r>
      <w:proofErr w:type="spellEnd"/>
      <w:r>
        <w:rPr>
          <w:rStyle w:val="VerbatimChar"/>
        </w:rPr>
        <w:t>': 0.001, '</w:t>
      </w:r>
      <w:proofErr w:type="spellStart"/>
      <w:r>
        <w:rPr>
          <w:rStyle w:val="VerbatimChar"/>
        </w:rPr>
        <w:t>model__loss</w:t>
      </w:r>
      <w:proofErr w:type="spellEnd"/>
      <w:r>
        <w:rPr>
          <w:rStyle w:val="VerbatimChar"/>
        </w:rPr>
        <w:t>': 'log', '</w:t>
      </w:r>
      <w:proofErr w:type="spellStart"/>
      <w:r>
        <w:rPr>
          <w:rStyle w:val="VerbatimChar"/>
        </w:rPr>
        <w:t>model__penalty</w:t>
      </w:r>
      <w:proofErr w:type="spellEnd"/>
      <w:r>
        <w:rPr>
          <w:rStyle w:val="VerbatimChar"/>
        </w:rPr>
        <w:t>': 'l1'}</w:t>
      </w:r>
    </w:p>
    <w:p w14:paraId="4EF1807A"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grid_sgd</w:t>
      </w:r>
      <w:proofErr w:type="spellEnd"/>
      <w:r>
        <w:rPr>
          <w:rStyle w:val="NormalTok"/>
        </w:rPr>
        <w:t xml:space="preserve">, </w:t>
      </w:r>
      <w:proofErr w:type="spellStart"/>
      <w:r>
        <w:rPr>
          <w:rStyle w:val="NormalTok"/>
        </w:rPr>
        <w:t>X_test</w:t>
      </w:r>
      <w:proofErr w:type="spellEnd"/>
      <w:r>
        <w:rPr>
          <w:rStyle w:val="NormalTok"/>
        </w:rPr>
        <w:t>)</w:t>
      </w:r>
    </w:p>
    <w:p w14:paraId="21DAA5D5"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0       1.00      0.99      1.00     85295</w:t>
      </w:r>
      <w:r>
        <w:br/>
      </w:r>
      <w:r>
        <w:rPr>
          <w:rStyle w:val="VerbatimChar"/>
        </w:rPr>
        <w:t xml:space="preserve">           1       0.14      0.91      0.25       148</w:t>
      </w:r>
      <w:r>
        <w:br/>
      </w:r>
      <w:r>
        <w:br/>
      </w:r>
      <w:r>
        <w:rPr>
          <w:rStyle w:val="VerbatimChar"/>
        </w:rPr>
        <w:t xml:space="preserve">    accuracy                           0.99     85443</w:t>
      </w:r>
      <w:r>
        <w:br/>
      </w:r>
      <w:r>
        <w:rPr>
          <w:rStyle w:val="VerbatimChar"/>
        </w:rPr>
        <w:t xml:space="preserve">   macro avg       0.57      0.95      0.62     85443</w:t>
      </w:r>
      <w:r>
        <w:br/>
      </w:r>
      <w:r>
        <w:rPr>
          <w:rStyle w:val="VerbatimChar"/>
        </w:rPr>
        <w:t>weighted avg       1.00      0.99      0.99     85443</w:t>
      </w:r>
      <w:r>
        <w:br/>
      </w:r>
      <w:r>
        <w:br/>
      </w:r>
      <w:r>
        <w:rPr>
          <w:rStyle w:val="VerbatimChar"/>
        </w:rPr>
        <w:t>AUC-ROC</w:t>
      </w:r>
      <w:r>
        <w:br/>
      </w:r>
      <w:r>
        <w:rPr>
          <w:rStyle w:val="VerbatimChar"/>
        </w:rPr>
        <w:t>0.9479720619851928</w:t>
      </w:r>
      <w:r>
        <w:br/>
      </w:r>
      <w:r>
        <w:rPr>
          <w:rStyle w:val="VerbatimChar"/>
        </w:rPr>
        <w:t>F1-Score</w:t>
      </w:r>
      <w:r>
        <w:br/>
      </w:r>
      <w:r>
        <w:rPr>
          <w:rStyle w:val="VerbatimChar"/>
        </w:rPr>
        <w:t>0.2460973370064279</w:t>
      </w:r>
      <w:r>
        <w:br/>
      </w:r>
      <w:r>
        <w:rPr>
          <w:rStyle w:val="VerbatimChar"/>
        </w:rPr>
        <w:t>Accuracy</w:t>
      </w:r>
      <w:r>
        <w:br/>
      </w:r>
      <w:r>
        <w:rPr>
          <w:rStyle w:val="VerbatimChar"/>
        </w:rPr>
        <w:t>0.990391254988706</w:t>
      </w:r>
    </w:p>
    <w:p w14:paraId="5C18AA3A" w14:textId="77777777" w:rsidR="0086281D" w:rsidRDefault="0086281D" w:rsidP="0086281D">
      <w:pPr>
        <w:pStyle w:val="SourceCode"/>
      </w:pPr>
      <w:proofErr w:type="spellStart"/>
      <w:r>
        <w:rPr>
          <w:rStyle w:val="NormalTok"/>
        </w:rPr>
        <w:t>pipeline_rf</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RandomForestClassifier</w:t>
      </w:r>
      <w:proofErr w:type="spellEnd"/>
      <w:r>
        <w:rPr>
          <w:rStyle w:val="NormalTok"/>
        </w:rPr>
        <w:t>(</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w:t>
      </w:r>
      <w:r>
        <w:br/>
      </w:r>
      <w:r>
        <w:rPr>
          <w:rStyle w:val="NormalTok"/>
        </w:rPr>
        <w:t>])</w:t>
      </w:r>
      <w:r>
        <w:br/>
      </w:r>
      <w:proofErr w:type="spellStart"/>
      <w:r>
        <w:rPr>
          <w:rStyle w:val="NormalTok"/>
        </w:rPr>
        <w:t>param_grid_rf</w:t>
      </w:r>
      <w:proofErr w:type="spellEnd"/>
      <w:r>
        <w:rPr>
          <w:rStyle w:val="NormalTok"/>
        </w:rPr>
        <w:t xml:space="preserve"> </w:t>
      </w:r>
      <w:r>
        <w:rPr>
          <w:rStyle w:val="OperatorTok"/>
        </w:rPr>
        <w:t>=</w:t>
      </w:r>
      <w:r>
        <w:rPr>
          <w:rStyle w:val="NormalTok"/>
        </w:rPr>
        <w:t xml:space="preserve"> {</w:t>
      </w:r>
      <w:r>
        <w:rPr>
          <w:rStyle w:val="StringTok"/>
        </w:rPr>
        <w:t>'model__</w:t>
      </w:r>
      <w:proofErr w:type="spellStart"/>
      <w:r>
        <w:rPr>
          <w:rStyle w:val="StringTok"/>
        </w:rPr>
        <w:t>n_estimators</w:t>
      </w:r>
      <w:proofErr w:type="spellEnd"/>
      <w:r>
        <w:rPr>
          <w:rStyle w:val="StringTok"/>
        </w:rPr>
        <w:t>'</w:t>
      </w:r>
      <w:r>
        <w:rPr>
          <w:rStyle w:val="NormalTok"/>
        </w:rPr>
        <w:t>: [</w:t>
      </w:r>
      <w:r>
        <w:rPr>
          <w:rStyle w:val="DecValTok"/>
        </w:rPr>
        <w:t>75</w:t>
      </w:r>
      <w:r>
        <w:rPr>
          <w:rStyle w:val="NormalTok"/>
        </w:rPr>
        <w:t>]}</w:t>
      </w:r>
      <w:r>
        <w:br/>
      </w:r>
      <w:proofErr w:type="spellStart"/>
      <w:r>
        <w:rPr>
          <w:rStyle w:val="NormalTok"/>
        </w:rPr>
        <w:t>grid_rf</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pipeline_rf</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param_grid_rf</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grid_rf.fit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394768B5" w14:textId="77777777" w:rsidR="0086281D" w:rsidRDefault="0086281D" w:rsidP="0086281D">
      <w:pPr>
        <w:pStyle w:val="SourceCode"/>
      </w:pPr>
      <w:r>
        <w:rPr>
          <w:rStyle w:val="VerbatimChar"/>
        </w:rPr>
        <w:t xml:space="preserve">Fitting 5 folds for each of 1 candidates, </w:t>
      </w:r>
      <w:proofErr w:type="spellStart"/>
      <w:r>
        <w:rPr>
          <w:rStyle w:val="VerbatimChar"/>
        </w:rPr>
        <w:t>totalling</w:t>
      </w:r>
      <w:proofErr w:type="spellEnd"/>
      <w:r>
        <w:rPr>
          <w:rStyle w:val="VerbatimChar"/>
        </w:rPr>
        <w:t xml:space="preserve"> 5 fits</w:t>
      </w:r>
    </w:p>
    <w:p w14:paraId="0388C857"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5 out of   5 | elapsed: 10.5min finished</w:t>
      </w:r>
    </w:p>
    <w:p w14:paraId="317A6A41"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RandomForestClassifier</w:t>
      </w:r>
      <w:proofErr w:type="spellEnd"/>
      <w:r>
        <w:rPr>
          <w:rStyle w:val="VerbatimChar"/>
        </w:rPr>
        <w:t>(bootstrap=True,</w:t>
      </w:r>
      <w:r>
        <w:br/>
      </w:r>
      <w:r>
        <w:rPr>
          <w:rStyle w:val="VerbatimChar"/>
        </w:rPr>
        <w:t xml:space="preserve">                                                               </w:t>
      </w:r>
      <w:proofErr w:type="spellStart"/>
      <w:r>
        <w:rPr>
          <w:rStyle w:val="VerbatimChar"/>
        </w:rPr>
        <w:t>ccp_alpha</w:t>
      </w:r>
      <w:proofErr w:type="spellEnd"/>
      <w:r>
        <w:rPr>
          <w:rStyle w:val="VerbatimChar"/>
        </w:rPr>
        <w:t>=0.0,</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criterion='</w:t>
      </w:r>
      <w:proofErr w:type="spellStart"/>
      <w:r>
        <w:rPr>
          <w:rStyle w:val="VerbatimChar"/>
        </w:rPr>
        <w:t>gini</w:t>
      </w:r>
      <w:proofErr w:type="spellEnd"/>
      <w:r>
        <w:rPr>
          <w:rStyle w:val="VerbatimChar"/>
        </w:rPr>
        <w:t>',</w:t>
      </w:r>
      <w:r>
        <w:br/>
      </w:r>
      <w:r>
        <w:rPr>
          <w:rStyle w:val="VerbatimChar"/>
        </w:rPr>
        <w:t xml:space="preserve">                                                               </w:t>
      </w:r>
      <w:proofErr w:type="spellStart"/>
      <w:r>
        <w:rPr>
          <w:rStyle w:val="VerbatimChar"/>
        </w:rPr>
        <w:t>max_depth</w:t>
      </w:r>
      <w:proofErr w:type="spellEnd"/>
      <w:r>
        <w:rPr>
          <w:rStyle w:val="VerbatimChar"/>
        </w:rPr>
        <w:t>=None,</w:t>
      </w:r>
      <w:r>
        <w:br/>
      </w:r>
      <w:r>
        <w:rPr>
          <w:rStyle w:val="VerbatimChar"/>
        </w:rPr>
        <w:t xml:space="preserve">                                                               </w:t>
      </w:r>
      <w:proofErr w:type="spellStart"/>
      <w:r>
        <w:rPr>
          <w:rStyle w:val="VerbatimChar"/>
        </w:rPr>
        <w:t>max_features</w:t>
      </w:r>
      <w:proofErr w:type="spellEnd"/>
      <w:r>
        <w:rPr>
          <w:rStyle w:val="VerbatimChar"/>
        </w:rPr>
        <w:t>='auto',</w:t>
      </w:r>
      <w:r>
        <w:br/>
      </w:r>
      <w:r>
        <w:rPr>
          <w:rStyle w:val="VerbatimChar"/>
        </w:rPr>
        <w:t xml:space="preserve">                                                               </w:t>
      </w:r>
      <w:proofErr w:type="spellStart"/>
      <w:r>
        <w:rPr>
          <w:rStyle w:val="VerbatimChar"/>
        </w:rPr>
        <w:t>max_leaf_nodes</w:t>
      </w:r>
      <w:proofErr w:type="spellEnd"/>
      <w:r>
        <w:rPr>
          <w:rStyle w:val="VerbatimChar"/>
        </w:rPr>
        <w:t>=None,</w:t>
      </w:r>
      <w:r>
        <w:br/>
      </w:r>
      <w:r>
        <w:rPr>
          <w:rStyle w:val="VerbatimChar"/>
        </w:rPr>
        <w:t xml:space="preserve">                                                               </w:t>
      </w:r>
      <w:proofErr w:type="spellStart"/>
      <w:r>
        <w:rPr>
          <w:rStyle w:val="VerbatimChar"/>
        </w:rPr>
        <w:t>max_samples</w:t>
      </w:r>
      <w:proofErr w:type="spellEnd"/>
      <w:r>
        <w:rPr>
          <w:rStyle w:val="VerbatimChar"/>
        </w:rPr>
        <w:t>=None,</w:t>
      </w:r>
      <w:r>
        <w:br/>
      </w:r>
      <w:r>
        <w:rPr>
          <w:rStyle w:val="VerbatimChar"/>
        </w:rPr>
        <w:t xml:space="preserve">                                                               </w:t>
      </w:r>
      <w:proofErr w:type="spellStart"/>
      <w:r>
        <w:rPr>
          <w:rStyle w:val="VerbatimChar"/>
        </w:rPr>
        <w:t>min_impurity_decrease</w:t>
      </w:r>
      <w:proofErr w:type="spellEnd"/>
      <w:r>
        <w:rPr>
          <w:rStyle w:val="VerbatimChar"/>
        </w:rPr>
        <w:t>=0.0,</w:t>
      </w:r>
      <w:r>
        <w:br/>
      </w:r>
      <w:r>
        <w:rPr>
          <w:rStyle w:val="VerbatimChar"/>
        </w:rPr>
        <w:t xml:space="preserve">                                                               </w:t>
      </w:r>
      <w:proofErr w:type="spellStart"/>
      <w:r>
        <w:rPr>
          <w:rStyle w:val="VerbatimChar"/>
        </w:rPr>
        <w:t>min_impurity_split</w:t>
      </w:r>
      <w:proofErr w:type="spellEnd"/>
      <w:r>
        <w:rPr>
          <w:rStyle w:val="VerbatimChar"/>
        </w:rPr>
        <w:t>=None,</w:t>
      </w:r>
      <w:r>
        <w:br/>
      </w:r>
      <w:r>
        <w:rPr>
          <w:rStyle w:val="VerbatimChar"/>
        </w:rPr>
        <w:t xml:space="preserve">                                                               </w:t>
      </w:r>
      <w:proofErr w:type="spellStart"/>
      <w:r>
        <w:rPr>
          <w:rStyle w:val="VerbatimChar"/>
        </w:rPr>
        <w:t>min_samples_leaf</w:t>
      </w:r>
      <w:proofErr w:type="spellEnd"/>
      <w:r>
        <w:rPr>
          <w:rStyle w:val="VerbatimChar"/>
        </w:rPr>
        <w:t>=1,</w:t>
      </w:r>
      <w:r>
        <w:br/>
      </w:r>
      <w:r>
        <w:rPr>
          <w:rStyle w:val="VerbatimChar"/>
        </w:rPr>
        <w:t xml:space="preserve">                                                               </w:t>
      </w:r>
      <w:proofErr w:type="spellStart"/>
      <w:r>
        <w:rPr>
          <w:rStyle w:val="VerbatimChar"/>
        </w:rPr>
        <w:t>min_samples_split</w:t>
      </w:r>
      <w:proofErr w:type="spellEnd"/>
      <w:r>
        <w:rPr>
          <w:rStyle w:val="VerbatimChar"/>
        </w:rPr>
        <w:t>=2,</w:t>
      </w:r>
      <w:r>
        <w:br/>
      </w:r>
      <w:r>
        <w:rPr>
          <w:rStyle w:val="VerbatimChar"/>
        </w:rPr>
        <w:t xml:space="preserve">                                                               </w:t>
      </w:r>
      <w:proofErr w:type="spellStart"/>
      <w:r>
        <w:rPr>
          <w:rStyle w:val="VerbatimChar"/>
        </w:rPr>
        <w:t>min_weight_fraction_leaf</w:t>
      </w:r>
      <w:proofErr w:type="spellEnd"/>
      <w:r>
        <w:rPr>
          <w:rStyle w:val="VerbatimChar"/>
        </w:rPr>
        <w:t>=0.0,</w:t>
      </w:r>
      <w:r>
        <w:br/>
      </w:r>
      <w:r>
        <w:rPr>
          <w:rStyle w:val="VerbatimChar"/>
        </w:rPr>
        <w:t xml:space="preserve">                                                               </w:t>
      </w:r>
      <w:proofErr w:type="spellStart"/>
      <w:r>
        <w:rPr>
          <w:rStyle w:val="VerbatimChar"/>
        </w:rPr>
        <w:t>n_estimators</w:t>
      </w:r>
      <w:proofErr w:type="spellEnd"/>
      <w:r>
        <w:rPr>
          <w:rStyle w:val="VerbatimChar"/>
        </w:rPr>
        <w:t>=100,</w:t>
      </w:r>
      <w:r>
        <w:br/>
      </w:r>
      <w:r>
        <w:rPr>
          <w:rStyle w:val="VerbatimChar"/>
        </w:rPr>
        <w:t xml:space="preserve">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oob_score</w:t>
      </w:r>
      <w:proofErr w:type="spellEnd"/>
      <w:r>
        <w:rPr>
          <w:rStyle w:val="VerbatimChar"/>
        </w:rPr>
        <w:t>=False,</w:t>
      </w:r>
      <w:r>
        <w:br/>
      </w:r>
      <w:r>
        <w:rPr>
          <w:rStyle w:val="VerbatimChar"/>
        </w:rPr>
        <w:t xml:space="preserve">                                                               </w:t>
      </w:r>
      <w:proofErr w:type="spellStart"/>
      <w:r>
        <w:rPr>
          <w:rStyle w:val="VerbatimChar"/>
        </w:rPr>
        <w:t>random_state</w:t>
      </w:r>
      <w:proofErr w:type="spellEnd"/>
      <w:r>
        <w:rPr>
          <w:rStyle w:val="VerbatimChar"/>
        </w:rPr>
        <w:t>=1,</w:t>
      </w:r>
      <w:r>
        <w:br/>
      </w:r>
      <w:r>
        <w:rPr>
          <w:rStyle w:val="VerbatimChar"/>
        </w:rPr>
        <w:t xml:space="preserve">                                                               verbose=0,</w:t>
      </w:r>
      <w:r>
        <w:br/>
      </w:r>
      <w:r>
        <w:rPr>
          <w:rStyle w:val="VerbatimChar"/>
        </w:rPr>
        <w:t xml:space="preserve">                                                               </w:t>
      </w:r>
      <w:proofErr w:type="spellStart"/>
      <w:r>
        <w:rPr>
          <w:rStyle w:val="VerbatimChar"/>
        </w:rPr>
        <w:t>warm_start</w:t>
      </w:r>
      <w:proofErr w:type="spellEnd"/>
      <w:r>
        <w:rPr>
          <w:rStyle w:val="VerbatimChar"/>
        </w:rPr>
        <w:t>=False))],</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param_grid</w:t>
      </w:r>
      <w:proofErr w:type="spellEnd"/>
      <w:r>
        <w:rPr>
          <w:rStyle w:val="VerbatimChar"/>
        </w:rPr>
        <w:t>={'model__</w:t>
      </w:r>
      <w:proofErr w:type="spellStart"/>
      <w:r>
        <w:rPr>
          <w:rStyle w:val="VerbatimChar"/>
        </w:rPr>
        <w:t>n_estimators</w:t>
      </w:r>
      <w:proofErr w:type="spellEnd"/>
      <w:r>
        <w:rPr>
          <w:rStyle w:val="VerbatimChar"/>
        </w:rPr>
        <w:t xml:space="preserve">': [75]},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w:t>
      </w:r>
      <w:r>
        <w:br/>
      </w:r>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404AFF61"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grid_rf</w:t>
      </w:r>
      <w:proofErr w:type="spellEnd"/>
      <w:r>
        <w:rPr>
          <w:rStyle w:val="NormalTok"/>
        </w:rPr>
        <w:t>)</w:t>
      </w:r>
    </w:p>
    <w:p w14:paraId="1833F5D2" w14:textId="77777777" w:rsidR="0086281D" w:rsidRDefault="0086281D" w:rsidP="0086281D">
      <w:pPr>
        <w:pStyle w:val="SourceCode"/>
      </w:pPr>
      <w:r>
        <w:rPr>
          <w:rStyle w:val="VerbatimChar"/>
        </w:rPr>
        <w:t>Best Score 0.9997538267139271</w:t>
      </w:r>
      <w:r>
        <w:br/>
      </w:r>
      <w:r>
        <w:rPr>
          <w:rStyle w:val="VerbatimChar"/>
        </w:rPr>
        <w:t>Best Parameter {'model__</w:t>
      </w:r>
      <w:proofErr w:type="spellStart"/>
      <w:r>
        <w:rPr>
          <w:rStyle w:val="VerbatimChar"/>
        </w:rPr>
        <w:t>n_estimators</w:t>
      </w:r>
      <w:proofErr w:type="spellEnd"/>
      <w:r>
        <w:rPr>
          <w:rStyle w:val="VerbatimChar"/>
        </w:rPr>
        <w:t>': 75}</w:t>
      </w:r>
    </w:p>
    <w:p w14:paraId="1C6A3B01"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grid_rf</w:t>
      </w:r>
      <w:proofErr w:type="spellEnd"/>
      <w:r>
        <w:rPr>
          <w:rStyle w:val="NormalTok"/>
        </w:rPr>
        <w:t xml:space="preserve">, </w:t>
      </w:r>
      <w:proofErr w:type="spellStart"/>
      <w:r>
        <w:rPr>
          <w:rStyle w:val="NormalTok"/>
        </w:rPr>
        <w:t>X_test</w:t>
      </w:r>
      <w:proofErr w:type="spellEnd"/>
      <w:r>
        <w:rPr>
          <w:rStyle w:val="NormalTok"/>
        </w:rPr>
        <w:t>)</w:t>
      </w:r>
    </w:p>
    <w:p w14:paraId="3266544E"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0       1.00      1.00      1.00     85295</w:t>
      </w:r>
      <w:r>
        <w:br/>
      </w:r>
      <w:r>
        <w:rPr>
          <w:rStyle w:val="VerbatimChar"/>
        </w:rPr>
        <w:t xml:space="preserve">           1       0.90      0.86      0.88       148</w:t>
      </w:r>
      <w:r>
        <w:br/>
      </w:r>
      <w:r>
        <w:br/>
      </w:r>
      <w:r>
        <w:rPr>
          <w:rStyle w:val="VerbatimChar"/>
        </w:rPr>
        <w:t xml:space="preserve">    accuracy                           1.00     85443</w:t>
      </w:r>
      <w:r>
        <w:br/>
      </w:r>
      <w:r>
        <w:rPr>
          <w:rStyle w:val="VerbatimChar"/>
        </w:rPr>
        <w:t xml:space="preserve">   macro avg       0.95      0.93      0.94     85443</w:t>
      </w:r>
      <w:r>
        <w:br/>
      </w:r>
      <w:r>
        <w:rPr>
          <w:rStyle w:val="VerbatimChar"/>
        </w:rPr>
        <w:t>weighted avg       1.00      1.00      1.00     85443</w:t>
      </w:r>
      <w:r>
        <w:br/>
      </w:r>
      <w:r>
        <w:br/>
      </w:r>
      <w:r>
        <w:rPr>
          <w:rStyle w:val="VerbatimChar"/>
        </w:rPr>
        <w:t>AUC-ROC</w:t>
      </w:r>
      <w:r>
        <w:br/>
      </w:r>
      <w:r>
        <w:rPr>
          <w:rStyle w:val="VerbatimChar"/>
        </w:rPr>
        <w:t>0.9323445023075716</w:t>
      </w:r>
      <w:r>
        <w:br/>
      </w:r>
      <w:r>
        <w:rPr>
          <w:rStyle w:val="VerbatimChar"/>
        </w:rPr>
        <w:t>F1-Score</w:t>
      </w:r>
      <w:r>
        <w:br/>
      </w:r>
      <w:r>
        <w:rPr>
          <w:rStyle w:val="VerbatimChar"/>
        </w:rPr>
        <w:t>0.879725085910653</w:t>
      </w:r>
      <w:r>
        <w:br/>
      </w:r>
      <w:r>
        <w:rPr>
          <w:rStyle w:val="VerbatimChar"/>
        </w:rPr>
        <w:t>Accuracy</w:t>
      </w:r>
      <w:r>
        <w:br/>
      </w:r>
      <w:r>
        <w:rPr>
          <w:rStyle w:val="VerbatimChar"/>
        </w:rPr>
        <w:t>0.9995903701883126</w:t>
      </w:r>
    </w:p>
    <w:p w14:paraId="1ABCFDFE" w14:textId="77777777" w:rsidR="0086281D" w:rsidRDefault="0086281D" w:rsidP="0086281D">
      <w:pPr>
        <w:pStyle w:val="SourceCode"/>
      </w:pPr>
      <w:proofErr w:type="spellStart"/>
      <w:r>
        <w:rPr>
          <w:rStyle w:val="NormalTok"/>
        </w:rPr>
        <w:t>pipeline_lr</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random_state</w:t>
      </w:r>
      <w:proofErr w:type="spellEnd"/>
      <w:r>
        <w:rPr>
          <w:rStyle w:val="OperatorTok"/>
        </w:rPr>
        <w:t>=</w:t>
      </w:r>
      <w:r>
        <w:rPr>
          <w:rStyle w:val="DecValTok"/>
        </w:rPr>
        <w:t>1</w:t>
      </w:r>
      <w:r>
        <w:rPr>
          <w:rStyle w:val="NormalTok"/>
        </w:rPr>
        <w:t>))</w:t>
      </w:r>
      <w:r>
        <w:br/>
      </w:r>
      <w:r>
        <w:rPr>
          <w:rStyle w:val="NormalTok"/>
        </w:rPr>
        <w:t>])</w:t>
      </w:r>
      <w:r>
        <w:br/>
      </w:r>
      <w:proofErr w:type="spellStart"/>
      <w:r>
        <w:rPr>
          <w:rStyle w:val="NormalTok"/>
        </w:rPr>
        <w:t>param_grid_lr</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model__penalty</w:t>
      </w:r>
      <w:proofErr w:type="spellEnd"/>
      <w:r>
        <w:rPr>
          <w:rStyle w:val="StringTok"/>
        </w:rPr>
        <w:t>'</w:t>
      </w:r>
      <w:r>
        <w:rPr>
          <w:rStyle w:val="NormalTok"/>
        </w:rPr>
        <w:t>: [</w:t>
      </w:r>
      <w:r>
        <w:rPr>
          <w:rStyle w:val="StringTok"/>
        </w:rPr>
        <w:t>'l2'</w:t>
      </w:r>
      <w:r>
        <w:rPr>
          <w:rStyle w:val="NormalTok"/>
        </w:rPr>
        <w:t>],</w:t>
      </w:r>
      <w:r>
        <w:br/>
      </w:r>
      <w:r>
        <w:rPr>
          <w:rStyle w:val="NormalTok"/>
        </w:rPr>
        <w:t xml:space="preserve">                 </w:t>
      </w:r>
      <w:r>
        <w:rPr>
          <w:rStyle w:val="StringTok"/>
        </w:rPr>
        <w:t>'model__</w:t>
      </w:r>
      <w:proofErr w:type="spellStart"/>
      <w:r>
        <w:rPr>
          <w:rStyle w:val="StringTok"/>
        </w:rPr>
        <w:t>class_weight</w:t>
      </w:r>
      <w:proofErr w:type="spellEnd"/>
      <w:r>
        <w:rPr>
          <w:rStyle w:val="StringTok"/>
        </w:rPr>
        <w:t>'</w:t>
      </w:r>
      <w:r>
        <w:rPr>
          <w:rStyle w:val="NormalTok"/>
        </w:rPr>
        <w:t>: [</w:t>
      </w:r>
      <w:r>
        <w:rPr>
          <w:rStyle w:val="VariableTok"/>
        </w:rPr>
        <w:t>None</w:t>
      </w:r>
      <w:r>
        <w:rPr>
          <w:rStyle w:val="NormalTok"/>
        </w:rPr>
        <w:t xml:space="preserve">, </w:t>
      </w:r>
      <w:r>
        <w:rPr>
          <w:rStyle w:val="StringTok"/>
        </w:rPr>
        <w:t>'balanced'</w:t>
      </w:r>
      <w:r>
        <w:rPr>
          <w:rStyle w:val="NormalTok"/>
        </w:rPr>
        <w:t>]}</w:t>
      </w:r>
      <w:r>
        <w:br/>
      </w:r>
      <w:proofErr w:type="spellStart"/>
      <w:r>
        <w:rPr>
          <w:rStyle w:val="NormalTok"/>
        </w:rPr>
        <w:t>grid_lr</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pipeline_lr</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param_grid_lr</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grid_lr.fit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5F68C1F4" w14:textId="77777777" w:rsidR="0086281D" w:rsidRDefault="0086281D" w:rsidP="0086281D">
      <w:pPr>
        <w:pStyle w:val="SourceCode"/>
      </w:pPr>
      <w:r>
        <w:rPr>
          <w:rStyle w:val="VerbatimChar"/>
        </w:rPr>
        <w:t xml:space="preserve">Fitting 5 folds for each of 2 candidates, </w:t>
      </w:r>
      <w:proofErr w:type="spellStart"/>
      <w:r>
        <w:rPr>
          <w:rStyle w:val="VerbatimChar"/>
        </w:rPr>
        <w:t>totalling</w:t>
      </w:r>
      <w:proofErr w:type="spellEnd"/>
      <w:r>
        <w:rPr>
          <w:rStyle w:val="VerbatimChar"/>
        </w:rPr>
        <w:t xml:space="preserve"> 10 fits</w:t>
      </w:r>
    </w:p>
    <w:p w14:paraId="50E58ED2"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10 out of  10 | elapsed:   28.0s finished</w:t>
      </w:r>
    </w:p>
    <w:p w14:paraId="11A4FEAF"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LogisticRegression</w:t>
      </w:r>
      <w:proofErr w:type="spellEnd"/>
      <w:r>
        <w:rPr>
          <w:rStyle w:val="VerbatimChar"/>
        </w:rPr>
        <w:t>(C=1.0,</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dual=False,</w:t>
      </w:r>
      <w:r>
        <w:br/>
      </w:r>
      <w:r>
        <w:rPr>
          <w:rStyle w:val="VerbatimChar"/>
        </w:rPr>
        <w:t xml:space="preserve">                                                           </w:t>
      </w:r>
      <w:proofErr w:type="spellStart"/>
      <w:r>
        <w:rPr>
          <w:rStyle w:val="VerbatimChar"/>
        </w:rPr>
        <w:t>fit_intercept</w:t>
      </w:r>
      <w:proofErr w:type="spellEnd"/>
      <w:r>
        <w:rPr>
          <w:rStyle w:val="VerbatimChar"/>
        </w:rPr>
        <w:t>=True,</w:t>
      </w:r>
      <w:r>
        <w:br/>
      </w:r>
      <w:r>
        <w:rPr>
          <w:rStyle w:val="VerbatimChar"/>
        </w:rPr>
        <w:t xml:space="preserve">                                                           </w:t>
      </w:r>
      <w:proofErr w:type="spellStart"/>
      <w:r>
        <w:rPr>
          <w:rStyle w:val="VerbatimChar"/>
        </w:rPr>
        <w:t>intercept_scaling</w:t>
      </w:r>
      <w:proofErr w:type="spellEnd"/>
      <w:r>
        <w:rPr>
          <w:rStyle w:val="VerbatimChar"/>
        </w:rPr>
        <w:t>=1,</w:t>
      </w:r>
      <w:r>
        <w:br/>
      </w:r>
      <w:r>
        <w:rPr>
          <w:rStyle w:val="VerbatimChar"/>
        </w:rPr>
        <w:t xml:space="preserve">                                                           l1_ratio=None,</w:t>
      </w:r>
      <w:r>
        <w:br/>
      </w:r>
      <w:r>
        <w:rPr>
          <w:rStyle w:val="VerbatimChar"/>
        </w:rPr>
        <w:t xml:space="preserve">                                                           </w:t>
      </w:r>
      <w:proofErr w:type="spellStart"/>
      <w:r>
        <w:rPr>
          <w:rStyle w:val="VerbatimChar"/>
        </w:rPr>
        <w:t>max_iter</w:t>
      </w:r>
      <w:proofErr w:type="spellEnd"/>
      <w:r>
        <w:rPr>
          <w:rStyle w:val="VerbatimChar"/>
        </w:rPr>
        <w:t>=100,</w:t>
      </w:r>
      <w:r>
        <w:br/>
      </w:r>
      <w:r>
        <w:rPr>
          <w:rStyle w:val="VerbatimChar"/>
        </w:rPr>
        <w:t xml:space="preserve">                                                           </w:t>
      </w:r>
      <w:proofErr w:type="spellStart"/>
      <w:r>
        <w:rPr>
          <w:rStyle w:val="VerbatimChar"/>
        </w:rPr>
        <w:t>multi_class</w:t>
      </w:r>
      <w:proofErr w:type="spellEnd"/>
      <w:r>
        <w:rPr>
          <w:rStyle w:val="VerbatimChar"/>
        </w:rPr>
        <w:t>='auto',</w:t>
      </w:r>
      <w:r>
        <w:br/>
      </w:r>
      <w:r>
        <w:rPr>
          <w:rStyle w:val="VerbatimChar"/>
        </w:rPr>
        <w:t xml:space="preserve">                                                           </w:t>
      </w:r>
      <w:proofErr w:type="spellStart"/>
      <w:r>
        <w:rPr>
          <w:rStyle w:val="VerbatimChar"/>
        </w:rPr>
        <w:t>n_jobs</w:t>
      </w:r>
      <w:proofErr w:type="spellEnd"/>
      <w:r>
        <w:rPr>
          <w:rStyle w:val="VerbatimChar"/>
        </w:rPr>
        <w:t>=None,</w:t>
      </w:r>
      <w:r>
        <w:br/>
      </w:r>
      <w:r>
        <w:rPr>
          <w:rStyle w:val="VerbatimChar"/>
        </w:rPr>
        <w:t xml:space="preserve">                                                           penalty='l2',</w:t>
      </w:r>
      <w:r>
        <w:br/>
      </w:r>
      <w:r>
        <w:rPr>
          <w:rStyle w:val="VerbatimChar"/>
        </w:rPr>
        <w:t xml:space="preserve">                                                           </w:t>
      </w:r>
      <w:proofErr w:type="spellStart"/>
      <w:r>
        <w:rPr>
          <w:rStyle w:val="VerbatimChar"/>
        </w:rPr>
        <w:t>random_state</w:t>
      </w:r>
      <w:proofErr w:type="spellEnd"/>
      <w:r>
        <w:rPr>
          <w:rStyle w:val="VerbatimChar"/>
        </w:rPr>
        <w:t>=1,</w:t>
      </w:r>
      <w:r>
        <w:br/>
      </w:r>
      <w:r>
        <w:rPr>
          <w:rStyle w:val="VerbatimChar"/>
        </w:rPr>
        <w:t xml:space="preserve">                                                           solver='</w:t>
      </w:r>
      <w:proofErr w:type="spellStart"/>
      <w:r>
        <w:rPr>
          <w:rStyle w:val="VerbatimChar"/>
        </w:rPr>
        <w:t>lbfgs</w:t>
      </w:r>
      <w:proofErr w:type="spellEnd"/>
      <w:r>
        <w:rPr>
          <w:rStyle w:val="VerbatimChar"/>
        </w:rPr>
        <w:t>',</w:t>
      </w:r>
      <w:r>
        <w:br/>
      </w:r>
      <w:r>
        <w:rPr>
          <w:rStyle w:val="VerbatimChar"/>
        </w:rPr>
        <w:t xml:space="preserve">                                                           </w:t>
      </w:r>
      <w:proofErr w:type="spellStart"/>
      <w:r>
        <w:rPr>
          <w:rStyle w:val="VerbatimChar"/>
        </w:rPr>
        <w:t>tol</w:t>
      </w:r>
      <w:proofErr w:type="spellEnd"/>
      <w:r>
        <w:rPr>
          <w:rStyle w:val="VerbatimChar"/>
        </w:rPr>
        <w:t>=0.0001,</w:t>
      </w:r>
      <w:r>
        <w:br/>
      </w:r>
      <w:r>
        <w:rPr>
          <w:rStyle w:val="VerbatimChar"/>
        </w:rPr>
        <w:t xml:space="preserve">                                                           verbose=0,</w:t>
      </w:r>
      <w:r>
        <w:br/>
      </w:r>
      <w:r>
        <w:rPr>
          <w:rStyle w:val="VerbatimChar"/>
        </w:rPr>
        <w:t xml:space="preserve">                                                           </w:t>
      </w:r>
      <w:proofErr w:type="spellStart"/>
      <w:r>
        <w:rPr>
          <w:rStyle w:val="VerbatimChar"/>
        </w:rPr>
        <w:t>warm_start</w:t>
      </w:r>
      <w:proofErr w:type="spellEnd"/>
      <w:r>
        <w:rPr>
          <w:rStyle w:val="VerbatimChar"/>
        </w:rPr>
        <w:t>=False))],</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param_grid</w:t>
      </w:r>
      <w:proofErr w:type="spellEnd"/>
      <w:r>
        <w:rPr>
          <w:rStyle w:val="VerbatimChar"/>
        </w:rPr>
        <w:t>={'model__</w:t>
      </w:r>
      <w:proofErr w:type="spellStart"/>
      <w:r>
        <w:rPr>
          <w:rStyle w:val="VerbatimChar"/>
        </w:rPr>
        <w:t>class_weight</w:t>
      </w:r>
      <w:proofErr w:type="spellEnd"/>
      <w:r>
        <w:rPr>
          <w:rStyle w:val="VerbatimChar"/>
        </w:rPr>
        <w:t>': [None, 'balanced'],</w:t>
      </w:r>
      <w:r>
        <w:br/>
      </w:r>
      <w:r>
        <w:rPr>
          <w:rStyle w:val="VerbatimChar"/>
        </w:rPr>
        <w:t xml:space="preserve">                         '</w:t>
      </w:r>
      <w:proofErr w:type="spellStart"/>
      <w:r>
        <w:rPr>
          <w:rStyle w:val="VerbatimChar"/>
        </w:rPr>
        <w:t>model__penalty</w:t>
      </w:r>
      <w:proofErr w:type="spellEnd"/>
      <w:r>
        <w:rPr>
          <w:rStyle w:val="VerbatimChar"/>
        </w:rPr>
        <w:t>': ['l2']},</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01CB44BD"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grid_lr</w:t>
      </w:r>
      <w:proofErr w:type="spellEnd"/>
      <w:r>
        <w:rPr>
          <w:rStyle w:val="NormalTok"/>
        </w:rPr>
        <w:t>)</w:t>
      </w:r>
    </w:p>
    <w:p w14:paraId="6E18ACDF" w14:textId="77777777" w:rsidR="0086281D" w:rsidRDefault="0086281D" w:rsidP="0086281D">
      <w:pPr>
        <w:pStyle w:val="SourceCode"/>
      </w:pPr>
      <w:r>
        <w:rPr>
          <w:rStyle w:val="VerbatimChar"/>
        </w:rPr>
        <w:t>Best Score 0.959816277887179</w:t>
      </w:r>
      <w:r>
        <w:br/>
      </w:r>
      <w:r>
        <w:rPr>
          <w:rStyle w:val="VerbatimChar"/>
        </w:rPr>
        <w:t>Best Parameter {'model__</w:t>
      </w:r>
      <w:proofErr w:type="spellStart"/>
      <w:r>
        <w:rPr>
          <w:rStyle w:val="VerbatimChar"/>
        </w:rPr>
        <w:t>class_weight</w:t>
      </w:r>
      <w:proofErr w:type="spellEnd"/>
      <w:r>
        <w:rPr>
          <w:rStyle w:val="VerbatimChar"/>
        </w:rPr>
        <w:t>': None, '</w:t>
      </w:r>
      <w:proofErr w:type="spellStart"/>
      <w:r>
        <w:rPr>
          <w:rStyle w:val="VerbatimChar"/>
        </w:rPr>
        <w:t>model__penalty</w:t>
      </w:r>
      <w:proofErr w:type="spellEnd"/>
      <w:r>
        <w:rPr>
          <w:rStyle w:val="VerbatimChar"/>
        </w:rPr>
        <w:t>': 'l2'}</w:t>
      </w:r>
    </w:p>
    <w:p w14:paraId="43ACD948"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grid_lr</w:t>
      </w:r>
      <w:proofErr w:type="spellEnd"/>
      <w:r>
        <w:rPr>
          <w:rStyle w:val="NormalTok"/>
        </w:rPr>
        <w:t xml:space="preserve">, </w:t>
      </w:r>
      <w:proofErr w:type="spellStart"/>
      <w:r>
        <w:rPr>
          <w:rStyle w:val="NormalTok"/>
        </w:rPr>
        <w:t>X_test</w:t>
      </w:r>
      <w:proofErr w:type="spellEnd"/>
      <w:r>
        <w:rPr>
          <w:rStyle w:val="NormalTok"/>
        </w:rPr>
        <w:t>)</w:t>
      </w:r>
    </w:p>
    <w:p w14:paraId="591869B5"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0       1.00      0.99      1.00     85295</w:t>
      </w:r>
      <w:r>
        <w:br/>
      </w:r>
      <w:r>
        <w:rPr>
          <w:rStyle w:val="VerbatimChar"/>
        </w:rPr>
        <w:t xml:space="preserve">           1       0.15      0.91      0.26       148</w:t>
      </w:r>
      <w:r>
        <w:br/>
      </w:r>
      <w:r>
        <w:br/>
      </w:r>
      <w:r>
        <w:rPr>
          <w:rStyle w:val="VerbatimChar"/>
        </w:rPr>
        <w:t xml:space="preserve">    accuracy                           0.99     85443</w:t>
      </w:r>
      <w:r>
        <w:br/>
      </w:r>
      <w:r>
        <w:rPr>
          <w:rStyle w:val="VerbatimChar"/>
        </w:rPr>
        <w:t xml:space="preserve">   macro avg       0.57      0.95      0.63     85443</w:t>
      </w:r>
      <w:r>
        <w:br/>
      </w:r>
      <w:r>
        <w:rPr>
          <w:rStyle w:val="VerbatimChar"/>
        </w:rPr>
        <w:t>weighted avg       1.00      0.99      0.99     85443</w:t>
      </w:r>
      <w:r>
        <w:br/>
      </w:r>
      <w:r>
        <w:br/>
      </w:r>
      <w:r>
        <w:rPr>
          <w:rStyle w:val="VerbatimChar"/>
        </w:rPr>
        <w:t>AUC-ROC</w:t>
      </w:r>
      <w:r>
        <w:br/>
      </w:r>
      <w:r>
        <w:rPr>
          <w:rStyle w:val="VerbatimChar"/>
        </w:rPr>
        <w:t>0.948212404326479</w:t>
      </w:r>
      <w:r>
        <w:br/>
      </w:r>
      <w:r>
        <w:rPr>
          <w:rStyle w:val="VerbatimChar"/>
        </w:rPr>
        <w:t>F1-Score</w:t>
      </w:r>
      <w:r>
        <w:br/>
      </w:r>
      <w:r>
        <w:rPr>
          <w:rStyle w:val="VerbatimChar"/>
        </w:rPr>
        <w:t>0.2557251908396946</w:t>
      </w:r>
      <w:r>
        <w:br/>
      </w:r>
      <w:r>
        <w:rPr>
          <w:rStyle w:val="VerbatimChar"/>
        </w:rPr>
        <w:t>Accuracy</w:t>
      </w:r>
      <w:r>
        <w:br/>
      </w:r>
      <w:r>
        <w:rPr>
          <w:rStyle w:val="VerbatimChar"/>
        </w:rPr>
        <w:t>0.9908711070538253</w:t>
      </w:r>
    </w:p>
    <w:p w14:paraId="189C3AB2" w14:textId="77777777" w:rsidR="0086281D" w:rsidRDefault="0086281D" w:rsidP="0086281D">
      <w:pPr>
        <w:pStyle w:val="SourceCode"/>
      </w:pPr>
      <w:proofErr w:type="spellStart"/>
      <w:r>
        <w:rPr>
          <w:rStyle w:val="NormalTok"/>
        </w:rPr>
        <w:t>pipeline_knn</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r>
        <w:rPr>
          <w:rStyle w:val="DecValTok"/>
        </w:rPr>
        <w:t>5</w:t>
      </w:r>
      <w:r>
        <w:rPr>
          <w:rStyle w:val="NormalTok"/>
        </w:rPr>
        <w:t>))</w:t>
      </w:r>
      <w:r>
        <w:br/>
      </w:r>
      <w:r>
        <w:rPr>
          <w:rStyle w:val="NormalTok"/>
        </w:rPr>
        <w:t>])</w:t>
      </w:r>
      <w:r>
        <w:br/>
      </w:r>
      <w:proofErr w:type="spellStart"/>
      <w:r>
        <w:rPr>
          <w:rStyle w:val="NormalTok"/>
        </w:rPr>
        <w:t>param_grid_knn</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model__p</w:t>
      </w:r>
      <w:proofErr w:type="spellEnd"/>
      <w:r>
        <w:rPr>
          <w:rStyle w:val="StringTok"/>
        </w:rPr>
        <w:t>'</w:t>
      </w:r>
      <w:r>
        <w:rPr>
          <w:rStyle w:val="NormalTok"/>
        </w:rPr>
        <w:t>: [</w:t>
      </w:r>
      <w:r>
        <w:rPr>
          <w:rStyle w:val="DecValTok"/>
        </w:rPr>
        <w:t>2</w:t>
      </w:r>
      <w:r>
        <w:rPr>
          <w:rStyle w:val="NormalTok"/>
        </w:rPr>
        <w:t>]}</w:t>
      </w:r>
      <w:r>
        <w:br/>
      </w:r>
      <w:proofErr w:type="spellStart"/>
      <w:r>
        <w:rPr>
          <w:rStyle w:val="NormalTok"/>
        </w:rPr>
        <w:t>grid_knn</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pipeline_knn</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param_grid_knn</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grid_knn.fit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3C846E65" w14:textId="77777777" w:rsidR="0086281D" w:rsidRDefault="0086281D" w:rsidP="0086281D">
      <w:pPr>
        <w:pStyle w:val="SourceCode"/>
      </w:pPr>
      <w:r>
        <w:rPr>
          <w:rStyle w:val="VerbatimChar"/>
        </w:rPr>
        <w:t xml:space="preserve">Fitting 5 folds for each of 1 candidates, </w:t>
      </w:r>
      <w:proofErr w:type="spellStart"/>
      <w:r>
        <w:rPr>
          <w:rStyle w:val="VerbatimChar"/>
        </w:rPr>
        <w:t>totalling</w:t>
      </w:r>
      <w:proofErr w:type="spellEnd"/>
      <w:r>
        <w:rPr>
          <w:rStyle w:val="VerbatimChar"/>
        </w:rPr>
        <w:t xml:space="preserve"> 5 fits</w:t>
      </w:r>
    </w:p>
    <w:p w14:paraId="3F8BE737"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5 out of   5 | elapsed: 15.9min finished</w:t>
      </w:r>
    </w:p>
    <w:p w14:paraId="7532109A"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KNeighborsClassifier</w:t>
      </w:r>
      <w:proofErr w:type="spellEnd"/>
      <w:r>
        <w:rPr>
          <w:rStyle w:val="VerbatimChar"/>
        </w:rPr>
        <w:t>(algorithm='auto',</w:t>
      </w:r>
      <w:r>
        <w:br/>
      </w:r>
      <w:r>
        <w:rPr>
          <w:rStyle w:val="VerbatimChar"/>
        </w:rPr>
        <w:t xml:space="preserve">                                                             </w:t>
      </w:r>
      <w:proofErr w:type="spellStart"/>
      <w:r>
        <w:rPr>
          <w:rStyle w:val="VerbatimChar"/>
        </w:rPr>
        <w:t>leaf_size</w:t>
      </w:r>
      <w:proofErr w:type="spellEnd"/>
      <w:r>
        <w:rPr>
          <w:rStyle w:val="VerbatimChar"/>
        </w:rPr>
        <w:t>=30,</w:t>
      </w:r>
      <w:r>
        <w:br/>
      </w:r>
      <w:r>
        <w:rPr>
          <w:rStyle w:val="VerbatimChar"/>
        </w:rPr>
        <w:t xml:space="preserve">                                                             metric='</w:t>
      </w:r>
      <w:proofErr w:type="spellStart"/>
      <w:r>
        <w:rPr>
          <w:rStyle w:val="VerbatimChar"/>
        </w:rPr>
        <w:t>minkowski</w:t>
      </w:r>
      <w:proofErr w:type="spellEnd"/>
      <w:r>
        <w:rPr>
          <w:rStyle w:val="VerbatimChar"/>
        </w:rPr>
        <w:t>',</w:t>
      </w:r>
      <w:r>
        <w:br/>
      </w:r>
      <w:r>
        <w:rPr>
          <w:rStyle w:val="VerbatimChar"/>
        </w:rPr>
        <w:t xml:space="preserve">                                                             </w:t>
      </w:r>
      <w:proofErr w:type="spellStart"/>
      <w:r>
        <w:rPr>
          <w:rStyle w:val="VerbatimChar"/>
        </w:rPr>
        <w:t>metric_params</w:t>
      </w:r>
      <w:proofErr w:type="spellEnd"/>
      <w:r>
        <w:rPr>
          <w:rStyle w:val="VerbatimChar"/>
        </w:rPr>
        <w:t>=None,</w:t>
      </w:r>
      <w:r>
        <w:br/>
      </w:r>
      <w:r>
        <w:rPr>
          <w:rStyle w:val="VerbatimChar"/>
        </w:rPr>
        <w:t xml:space="preserve">                                                             </w:t>
      </w:r>
      <w:proofErr w:type="spellStart"/>
      <w:r>
        <w:rPr>
          <w:rStyle w:val="VerbatimChar"/>
        </w:rPr>
        <w:t>n_jobs</w:t>
      </w:r>
      <w:proofErr w:type="spellEnd"/>
      <w:r>
        <w:rPr>
          <w:rStyle w:val="VerbatimChar"/>
        </w:rPr>
        <w:t>=None,</w:t>
      </w:r>
      <w:r>
        <w:br/>
      </w:r>
      <w:r>
        <w:rPr>
          <w:rStyle w:val="VerbatimChar"/>
        </w:rPr>
        <w:t xml:space="preserve">                                                             </w:t>
      </w:r>
      <w:proofErr w:type="spellStart"/>
      <w:r>
        <w:rPr>
          <w:rStyle w:val="VerbatimChar"/>
        </w:rPr>
        <w:t>n_neighbors</w:t>
      </w:r>
      <w:proofErr w:type="spellEnd"/>
      <w:r>
        <w:rPr>
          <w:rStyle w:val="VerbatimChar"/>
        </w:rPr>
        <w:t>=5, p=2,</w:t>
      </w:r>
      <w:r>
        <w:br/>
      </w:r>
      <w:r>
        <w:rPr>
          <w:rStyle w:val="VerbatimChar"/>
        </w:rPr>
        <w:t xml:space="preserve">                                                             weights='uniform'))],</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 xml:space="preserve">=-1, </w:t>
      </w:r>
      <w:proofErr w:type="spellStart"/>
      <w:r>
        <w:rPr>
          <w:rStyle w:val="VerbatimChar"/>
        </w:rPr>
        <w:t>param_grid</w:t>
      </w:r>
      <w:proofErr w:type="spellEnd"/>
      <w:r>
        <w:rPr>
          <w:rStyle w:val="VerbatimChar"/>
        </w:rPr>
        <w:t>={'</w:t>
      </w:r>
      <w:proofErr w:type="spellStart"/>
      <w:r>
        <w:rPr>
          <w:rStyle w:val="VerbatimChar"/>
        </w:rPr>
        <w:t>model__p</w:t>
      </w:r>
      <w:proofErr w:type="spellEnd"/>
      <w:r>
        <w:rPr>
          <w:rStyle w:val="VerbatimChar"/>
        </w:rPr>
        <w:t>': [2]},</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1CB3EC2B"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grid_knn</w:t>
      </w:r>
      <w:proofErr w:type="spellEnd"/>
      <w:r>
        <w:rPr>
          <w:rStyle w:val="NormalTok"/>
        </w:rPr>
        <w:t>)</w:t>
      </w:r>
    </w:p>
    <w:p w14:paraId="3D77E9CA" w14:textId="77777777" w:rsidR="0086281D" w:rsidRDefault="0086281D" w:rsidP="0086281D">
      <w:pPr>
        <w:pStyle w:val="SourceCode"/>
      </w:pPr>
      <w:r>
        <w:rPr>
          <w:rStyle w:val="VerbatimChar"/>
        </w:rPr>
        <w:t>Best Score 0.9980623930056313</w:t>
      </w:r>
      <w:r>
        <w:br/>
      </w:r>
      <w:r>
        <w:rPr>
          <w:rStyle w:val="VerbatimChar"/>
        </w:rPr>
        <w:t>Best Parameter {'</w:t>
      </w:r>
      <w:proofErr w:type="spellStart"/>
      <w:r>
        <w:rPr>
          <w:rStyle w:val="VerbatimChar"/>
        </w:rPr>
        <w:t>model__p</w:t>
      </w:r>
      <w:proofErr w:type="spellEnd"/>
      <w:r>
        <w:rPr>
          <w:rStyle w:val="VerbatimChar"/>
        </w:rPr>
        <w:t>': 2}</w:t>
      </w:r>
    </w:p>
    <w:p w14:paraId="3C50BEC1"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grid_knn</w:t>
      </w:r>
      <w:proofErr w:type="spellEnd"/>
      <w:r>
        <w:rPr>
          <w:rStyle w:val="NormalTok"/>
        </w:rPr>
        <w:t xml:space="preserve">, </w:t>
      </w:r>
      <w:proofErr w:type="spellStart"/>
      <w:r>
        <w:rPr>
          <w:rStyle w:val="NormalTok"/>
        </w:rPr>
        <w:t>X_test</w:t>
      </w:r>
      <w:proofErr w:type="spellEnd"/>
      <w:r>
        <w:rPr>
          <w:rStyle w:val="NormalTok"/>
        </w:rPr>
        <w:t>)</w:t>
      </w:r>
    </w:p>
    <w:p w14:paraId="00B2B9D3"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0       1.00      1.00      1.00     85295</w:t>
      </w:r>
      <w:r>
        <w:br/>
      </w:r>
      <w:r>
        <w:rPr>
          <w:rStyle w:val="VerbatimChar"/>
        </w:rPr>
        <w:t xml:space="preserve">           1       0.50      0.86      0.63       148</w:t>
      </w:r>
      <w:r>
        <w:br/>
      </w:r>
      <w:r>
        <w:br/>
      </w:r>
      <w:r>
        <w:rPr>
          <w:rStyle w:val="VerbatimChar"/>
        </w:rPr>
        <w:t xml:space="preserve">    accuracy                           1.00     85443</w:t>
      </w:r>
      <w:r>
        <w:br/>
      </w:r>
      <w:r>
        <w:rPr>
          <w:rStyle w:val="VerbatimChar"/>
        </w:rPr>
        <w:t xml:space="preserve">   macro avg       0.75      0.93      0.82     85443</w:t>
      </w:r>
      <w:r>
        <w:br/>
      </w:r>
      <w:r>
        <w:rPr>
          <w:rStyle w:val="VerbatimChar"/>
        </w:rPr>
        <w:t>weighted avg       1.00      1.00      1.00     85443</w:t>
      </w:r>
      <w:r>
        <w:br/>
      </w:r>
      <w:r>
        <w:br/>
      </w:r>
      <w:r>
        <w:rPr>
          <w:rStyle w:val="VerbatimChar"/>
        </w:rPr>
        <w:t>AUC-ROC</w:t>
      </w:r>
      <w:r>
        <w:br/>
      </w:r>
      <w:r>
        <w:rPr>
          <w:rStyle w:val="VerbatimChar"/>
        </w:rPr>
        <w:t>0.9283095789968995</w:t>
      </w:r>
      <w:r>
        <w:br/>
      </w:r>
      <w:r>
        <w:rPr>
          <w:rStyle w:val="VerbatimChar"/>
        </w:rPr>
        <w:t>F1-Score</w:t>
      </w:r>
      <w:r>
        <w:br/>
      </w:r>
      <w:r>
        <w:rPr>
          <w:rStyle w:val="VerbatimChar"/>
        </w:rPr>
        <w:t>0.6318407960199005</w:t>
      </w:r>
      <w:r>
        <w:br/>
      </w:r>
      <w:r>
        <w:rPr>
          <w:rStyle w:val="VerbatimChar"/>
        </w:rPr>
        <w:t>Accuracy</w:t>
      </w:r>
      <w:r>
        <w:br/>
      </w:r>
      <w:r>
        <w:rPr>
          <w:rStyle w:val="VerbatimChar"/>
        </w:rPr>
        <w:t>0.9982678510820079</w:t>
      </w:r>
    </w:p>
    <w:p w14:paraId="638F809C" w14:textId="77777777" w:rsidR="0086281D" w:rsidRDefault="0086281D" w:rsidP="0086281D">
      <w:pPr>
        <w:pStyle w:val="Heading1"/>
      </w:pPr>
      <w:bookmarkStart w:id="14" w:name="summary"/>
      <w:r>
        <w:t xml:space="preserve">The number of fraud transactions are very few comparted to legitimate transactions and it has to be balanced in order for a fair comparison to prevent the model from </w:t>
      </w:r>
      <w:proofErr w:type="spellStart"/>
      <w:r>
        <w:t>overfitting.</w:t>
      </w:r>
      <w:bookmarkStart w:id="15" w:name="X5d21c3ba2b4cecdeef9af324ae10eaaefad6cc4"/>
      <w:bookmarkEnd w:id="14"/>
      <w:r>
        <w:t>Credit</w:t>
      </w:r>
      <w:proofErr w:type="spellEnd"/>
      <w:r>
        <w:t xml:space="preserve"> Card Fraud Detection </w:t>
      </w:r>
      <w:bookmarkEnd w:id="15"/>
    </w:p>
    <w:p w14:paraId="1345B9EA" w14:textId="77777777" w:rsidR="0086281D" w:rsidRDefault="0086281D" w:rsidP="0086281D">
      <w:pPr>
        <w:pStyle w:val="Heading2"/>
      </w:pPr>
      <w:bookmarkStart w:id="16" w:name="data-frames"/>
      <w:r>
        <w:t>Data frames</w:t>
      </w:r>
      <w:bookmarkEnd w:id="16"/>
    </w:p>
    <w:p w14:paraId="74FA11C2" w14:textId="77777777" w:rsidR="0086281D" w:rsidRDefault="0086281D" w:rsidP="0086281D">
      <w:pPr>
        <w:pStyle w:val="SourceCode"/>
      </w:pPr>
      <w:r>
        <w:rPr>
          <w:rStyle w:val="ImportTok"/>
        </w:rPr>
        <w:t>import</w:t>
      </w:r>
      <w:r>
        <w:rPr>
          <w:rStyle w:val="NormalTok"/>
        </w:rPr>
        <w:t xml:space="preserve"> pandas </w:t>
      </w:r>
      <w:r>
        <w:rPr>
          <w:rStyle w:val="ImportTok"/>
        </w:rPr>
        <w:t>as</w:t>
      </w:r>
      <w:r>
        <w:rPr>
          <w:rStyle w:val="NormalTok"/>
        </w:rPr>
        <w:t xml:space="preserve"> pd</w:t>
      </w:r>
    </w:p>
    <w:p w14:paraId="388831D1" w14:textId="77777777" w:rsidR="0086281D" w:rsidRDefault="0086281D" w:rsidP="0086281D">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proofErr w:type="spellStart"/>
      <w:r>
        <w:rPr>
          <w:rStyle w:val="StringTok"/>
        </w:rPr>
        <w:t>creditcard.csv</w:t>
      </w:r>
      <w:proofErr w:type="spellEnd"/>
      <w:r>
        <w:rPr>
          <w:rStyle w:val="StringTok"/>
        </w:rPr>
        <w:t>'</w:t>
      </w:r>
      <w:r>
        <w:rPr>
          <w:rStyle w:val="NormalTok"/>
        </w:rPr>
        <w:t>)</w:t>
      </w:r>
    </w:p>
    <w:p w14:paraId="5BEBFFF5" w14:textId="77777777" w:rsidR="0086281D" w:rsidRDefault="0086281D" w:rsidP="0086281D">
      <w:pPr>
        <w:pStyle w:val="SourceCode"/>
      </w:pPr>
      <w:proofErr w:type="spellStart"/>
      <w:r>
        <w:rPr>
          <w:rStyle w:val="NormalTok"/>
        </w:rPr>
        <w:t>df</w:t>
      </w:r>
      <w:proofErr w:type="spellEnd"/>
    </w:p>
    <w:p w14:paraId="07C73C77" w14:textId="77777777" w:rsidR="0086281D" w:rsidRDefault="0086281D" w:rsidP="0086281D">
      <w:pPr>
        <w:pStyle w:val="SourceCode"/>
      </w:pPr>
      <w:r>
        <w:rPr>
          <w:rStyle w:val="VerbatimChar"/>
        </w:rPr>
        <w:t xml:space="preserve">            Time         V1         V2        V3        V4        V5  \</w:t>
      </w:r>
      <w:r>
        <w:br/>
      </w:r>
      <w:r>
        <w:rPr>
          <w:rStyle w:val="VerbatimChar"/>
        </w:rPr>
        <w:t xml:space="preserve">0            0.0  -1.359807  -0.072781  2.536347  1.378155 -0.338321   </w:t>
      </w:r>
      <w:r>
        <w:br/>
      </w:r>
      <w:r>
        <w:rPr>
          <w:rStyle w:val="VerbatimChar"/>
        </w:rPr>
        <w:t xml:space="preserve">1            0.0   1.191857   0.266151  0.166480  0.448154  0.060018   </w:t>
      </w:r>
      <w:r>
        <w:br/>
      </w:r>
      <w:r>
        <w:rPr>
          <w:rStyle w:val="VerbatimChar"/>
        </w:rPr>
        <w:t xml:space="preserve">2            1.0  -1.358354  -1.340163  1.773209  0.379780 -0.503198   </w:t>
      </w:r>
      <w:r>
        <w:br/>
      </w:r>
      <w:r>
        <w:rPr>
          <w:rStyle w:val="VerbatimChar"/>
        </w:rPr>
        <w:t xml:space="preserve">3            1.0  -0.966272  -0.185226  1.792993 -0.863291 -0.010309   </w:t>
      </w:r>
      <w:r>
        <w:br/>
      </w:r>
      <w:r>
        <w:rPr>
          <w:rStyle w:val="VerbatimChar"/>
        </w:rPr>
        <w:t xml:space="preserve">4            2.0  -1.158233   0.877737  1.548718  0.403034 -0.407193   </w:t>
      </w:r>
      <w:r>
        <w:br/>
      </w:r>
      <w:r>
        <w:rPr>
          <w:rStyle w:val="VerbatimChar"/>
        </w:rPr>
        <w:t xml:space="preserve">...          ...        ...        ...       ...       ...       ...   </w:t>
      </w:r>
      <w:r>
        <w:br/>
      </w:r>
      <w:r>
        <w:rPr>
          <w:rStyle w:val="VerbatimChar"/>
        </w:rPr>
        <w:t xml:space="preserve">284802  172786.0 -11.881118  10.071785 -9.834783 -2.066656 -5.364473   </w:t>
      </w:r>
      <w:r>
        <w:br/>
      </w:r>
      <w:r>
        <w:rPr>
          <w:rStyle w:val="VerbatimChar"/>
        </w:rPr>
        <w:t xml:space="preserve">284803  172787.0  -0.732789  -0.055080  2.035030 -0.738589  0.868229   </w:t>
      </w:r>
      <w:r>
        <w:br/>
      </w:r>
      <w:r>
        <w:rPr>
          <w:rStyle w:val="VerbatimChar"/>
        </w:rPr>
        <w:t xml:space="preserve">284804  172788.0   1.919565  -0.301254 -3.249640 -0.557828  2.630515   </w:t>
      </w:r>
      <w:r>
        <w:br/>
      </w:r>
      <w:r>
        <w:rPr>
          <w:rStyle w:val="VerbatimChar"/>
        </w:rPr>
        <w:t xml:space="preserve">284805  172788.0  -0.240440   0.530483  0.702510  0.689799 -0.377961   </w:t>
      </w:r>
      <w:r>
        <w:br/>
      </w:r>
      <w:r>
        <w:rPr>
          <w:rStyle w:val="VerbatimChar"/>
        </w:rPr>
        <w:t xml:space="preserve">284806  172792.0  -0.533413  -0.189733  0.703337 -0.506271 -0.012546   </w:t>
      </w:r>
      <w:r>
        <w:br/>
      </w:r>
      <w:r>
        <w:br/>
      </w:r>
      <w:r>
        <w:rPr>
          <w:rStyle w:val="VerbatimChar"/>
        </w:rPr>
        <w:t xml:space="preserve">              V6        V7        V8        V9  ...       V21       V22  \</w:t>
      </w:r>
      <w:r>
        <w:br/>
      </w:r>
      <w:r>
        <w:rPr>
          <w:rStyle w:val="VerbatimChar"/>
        </w:rPr>
        <w:t xml:space="preserve">0       0.462388  0.239599  0.098698  0.363787  ... -0.018307  0.277838   </w:t>
      </w:r>
      <w:r>
        <w:br/>
      </w:r>
      <w:r>
        <w:rPr>
          <w:rStyle w:val="VerbatimChar"/>
        </w:rPr>
        <w:t xml:space="preserve">1      -0.082361 -0.078803  0.085102 -0.255425  ... -0.225775 -0.638672   </w:t>
      </w:r>
      <w:r>
        <w:br/>
      </w:r>
      <w:r>
        <w:rPr>
          <w:rStyle w:val="VerbatimChar"/>
        </w:rPr>
        <w:t xml:space="preserve">2       1.800499  0.791461  0.247676 -1.514654  ...  0.247998  0.771679   </w:t>
      </w:r>
      <w:r>
        <w:br/>
      </w:r>
      <w:r>
        <w:rPr>
          <w:rStyle w:val="VerbatimChar"/>
        </w:rPr>
        <w:t xml:space="preserve">3       1.247203  0.237609  0.377436 -1.387024  ... -0.108300  0.005274   </w:t>
      </w:r>
      <w:r>
        <w:br/>
      </w:r>
      <w:r>
        <w:rPr>
          <w:rStyle w:val="VerbatimChar"/>
        </w:rPr>
        <w:t xml:space="preserve">4       0.095921  0.592941 -0.270533  0.817739  ... -0.009431  0.798278   </w:t>
      </w:r>
      <w:r>
        <w:br/>
      </w:r>
      <w:r>
        <w:rPr>
          <w:rStyle w:val="VerbatimChar"/>
        </w:rPr>
        <w:t xml:space="preserve">...          ...       ...       ...       ...  ...       ...       ...   </w:t>
      </w:r>
      <w:r>
        <w:br/>
      </w:r>
      <w:r>
        <w:rPr>
          <w:rStyle w:val="VerbatimChar"/>
        </w:rPr>
        <w:t xml:space="preserve">284802 -2.606837 -4.918215  7.305334  1.914428  ...  0.213454  0.111864   </w:t>
      </w:r>
      <w:r>
        <w:br/>
      </w:r>
      <w:r>
        <w:rPr>
          <w:rStyle w:val="VerbatimChar"/>
        </w:rPr>
        <w:t xml:space="preserve">284803  1.058415  0.024330  0.294869  0.584800  ...  0.214205  0.924384   </w:t>
      </w:r>
      <w:r>
        <w:br/>
      </w:r>
      <w:r>
        <w:rPr>
          <w:rStyle w:val="VerbatimChar"/>
        </w:rPr>
        <w:t xml:space="preserve">284804  3.031260 -0.296827  0.708417  0.432454  ...  0.232045  0.578229   </w:t>
      </w:r>
      <w:r>
        <w:br/>
      </w:r>
      <w:r>
        <w:rPr>
          <w:rStyle w:val="VerbatimChar"/>
        </w:rPr>
        <w:t xml:space="preserve">284805  0.623708 -0.686180  0.679145  0.392087  ...  0.265245  0.800049   </w:t>
      </w:r>
      <w:r>
        <w:br/>
      </w:r>
      <w:r>
        <w:rPr>
          <w:rStyle w:val="VerbatimChar"/>
        </w:rPr>
        <w:t xml:space="preserve">284806 -0.649617  1.577006 -0.414650  0.486180  ...  0.261057  0.643078   </w:t>
      </w:r>
      <w:r>
        <w:br/>
      </w:r>
      <w:r>
        <w:br/>
      </w:r>
      <w:r>
        <w:rPr>
          <w:rStyle w:val="VerbatimChar"/>
        </w:rPr>
        <w:t xml:space="preserve">             V23       V24       V25       V26       V27       V28  Amount  \</w:t>
      </w:r>
      <w:r>
        <w:br/>
      </w:r>
      <w:r>
        <w:rPr>
          <w:rStyle w:val="VerbatimChar"/>
        </w:rPr>
        <w:t xml:space="preserve">0      -0.110474  0.066928  0.128539 -0.189115  0.133558 -0.021053  149.62   </w:t>
      </w:r>
      <w:r>
        <w:br/>
      </w:r>
      <w:r>
        <w:rPr>
          <w:rStyle w:val="VerbatimChar"/>
        </w:rPr>
        <w:t xml:space="preserve">1       0.101288 -0.339846  0.167170  0.125895 -0.008983  0.014724    2.69   </w:t>
      </w:r>
      <w:r>
        <w:br/>
      </w:r>
      <w:r>
        <w:rPr>
          <w:rStyle w:val="VerbatimChar"/>
        </w:rPr>
        <w:t xml:space="preserve">2       0.909412 -0.689281 -0.327642 -0.139097 -0.055353 -0.059752  378.66   </w:t>
      </w:r>
      <w:r>
        <w:br/>
      </w:r>
      <w:r>
        <w:rPr>
          <w:rStyle w:val="VerbatimChar"/>
        </w:rPr>
        <w:t xml:space="preserve">3      -0.190321 -1.175575  0.647376 -0.221929  0.062723  0.061458  123.50   </w:t>
      </w:r>
      <w:r>
        <w:br/>
      </w:r>
      <w:r>
        <w:rPr>
          <w:rStyle w:val="VerbatimChar"/>
        </w:rPr>
        <w:t xml:space="preserve">4      -0.137458  0.141267 -0.206010  0.502292  0.219422  0.215153   69.99   </w:t>
      </w:r>
      <w:r>
        <w:br/>
      </w:r>
      <w:r>
        <w:rPr>
          <w:rStyle w:val="VerbatimChar"/>
        </w:rPr>
        <w:t xml:space="preserve">...          ...       ...       ...       ...       ...       ...     ...   </w:t>
      </w:r>
      <w:r>
        <w:br/>
      </w:r>
      <w:r>
        <w:rPr>
          <w:rStyle w:val="VerbatimChar"/>
        </w:rPr>
        <w:t xml:space="preserve">284802  1.014480 -0.509348  1.436807  0.250034  0.943651  0.823731    0.77   </w:t>
      </w:r>
      <w:r>
        <w:br/>
      </w:r>
      <w:r>
        <w:rPr>
          <w:rStyle w:val="VerbatimChar"/>
        </w:rPr>
        <w:t xml:space="preserve">284803  0.012463 -1.016226 -0.606624 -0.395255  0.068472 -0.053527   24.79   </w:t>
      </w:r>
      <w:r>
        <w:br/>
      </w:r>
      <w:r>
        <w:rPr>
          <w:rStyle w:val="VerbatimChar"/>
        </w:rPr>
        <w:t xml:space="preserve">284804 -0.037501  0.640134  0.265745 -0.087371  0.004455 -0.026561   67.88   </w:t>
      </w:r>
      <w:r>
        <w:br/>
      </w:r>
      <w:r>
        <w:rPr>
          <w:rStyle w:val="VerbatimChar"/>
        </w:rPr>
        <w:t xml:space="preserve">284805 -0.163298  0.123205 -0.569159  0.546668  0.108821  0.104533   10.00   </w:t>
      </w:r>
      <w:r>
        <w:br/>
      </w:r>
      <w:r>
        <w:rPr>
          <w:rStyle w:val="VerbatimChar"/>
        </w:rPr>
        <w:t xml:space="preserve">284806  0.376777  0.008797 -0.473649 -0.818267 -0.002415  0.013649  217.00   </w:t>
      </w:r>
      <w:r>
        <w:br/>
      </w:r>
      <w:r>
        <w:br/>
      </w:r>
      <w:r>
        <w:rPr>
          <w:rStyle w:val="VerbatimChar"/>
        </w:rPr>
        <w:t xml:space="preserve">        Class  </w:t>
      </w:r>
      <w:r>
        <w:br/>
      </w:r>
      <w:r>
        <w:rPr>
          <w:rStyle w:val="VerbatimChar"/>
        </w:rPr>
        <w:t xml:space="preserve">0           0  </w:t>
      </w:r>
      <w:r>
        <w:br/>
      </w:r>
      <w:r>
        <w:rPr>
          <w:rStyle w:val="VerbatimChar"/>
        </w:rPr>
        <w:t xml:space="preserve">1           0  </w:t>
      </w:r>
      <w:r>
        <w:br/>
      </w:r>
      <w:r>
        <w:rPr>
          <w:rStyle w:val="VerbatimChar"/>
        </w:rPr>
        <w:t xml:space="preserve">2           0  </w:t>
      </w:r>
      <w:r>
        <w:br/>
      </w:r>
      <w:r>
        <w:rPr>
          <w:rStyle w:val="VerbatimChar"/>
        </w:rPr>
        <w:t xml:space="preserve">3           0  </w:t>
      </w:r>
      <w:r>
        <w:br/>
      </w:r>
      <w:r>
        <w:rPr>
          <w:rStyle w:val="VerbatimChar"/>
        </w:rPr>
        <w:t xml:space="preserve">4           0  </w:t>
      </w:r>
      <w:r>
        <w:br/>
      </w:r>
      <w:r>
        <w:rPr>
          <w:rStyle w:val="VerbatimChar"/>
        </w:rPr>
        <w:t xml:space="preserve">...       ...  </w:t>
      </w:r>
      <w:r>
        <w:br/>
      </w:r>
      <w:r>
        <w:rPr>
          <w:rStyle w:val="VerbatimChar"/>
        </w:rPr>
        <w:t xml:space="preserve">284802      0  </w:t>
      </w:r>
      <w:r>
        <w:br/>
      </w:r>
      <w:r>
        <w:rPr>
          <w:rStyle w:val="VerbatimChar"/>
        </w:rPr>
        <w:t xml:space="preserve">284803      0  </w:t>
      </w:r>
      <w:r>
        <w:br/>
      </w:r>
      <w:r>
        <w:rPr>
          <w:rStyle w:val="VerbatimChar"/>
        </w:rPr>
        <w:t xml:space="preserve">284804      0  </w:t>
      </w:r>
      <w:r>
        <w:br/>
      </w:r>
      <w:r>
        <w:rPr>
          <w:rStyle w:val="VerbatimChar"/>
        </w:rPr>
        <w:t xml:space="preserve">284805      0  </w:t>
      </w:r>
      <w:r>
        <w:br/>
      </w:r>
      <w:r>
        <w:rPr>
          <w:rStyle w:val="VerbatimChar"/>
        </w:rPr>
        <w:t xml:space="preserve">284806      0  </w:t>
      </w:r>
      <w:r>
        <w:br/>
      </w:r>
      <w:r>
        <w:br/>
      </w:r>
      <w:r>
        <w:rPr>
          <w:rStyle w:val="VerbatimChar"/>
        </w:rPr>
        <w:t>[284807 rows x 31 columns]</w:t>
      </w:r>
    </w:p>
    <w:p w14:paraId="01674846" w14:textId="77777777" w:rsidR="0086281D" w:rsidRDefault="0086281D" w:rsidP="0086281D">
      <w:pPr>
        <w:pStyle w:val="SourceCode"/>
      </w:pPr>
      <w:proofErr w:type="spellStart"/>
      <w:r>
        <w:rPr>
          <w:rStyle w:val="NormalTok"/>
        </w:rPr>
        <w:t>df</w:t>
      </w:r>
      <w:proofErr w:type="spellEnd"/>
      <w:r>
        <w:rPr>
          <w:rStyle w:val="NormalTok"/>
        </w:rPr>
        <w:t>[</w:t>
      </w:r>
      <w:r>
        <w:rPr>
          <w:rStyle w:val="StringTok"/>
        </w:rPr>
        <w:t>'Class'</w:t>
      </w:r>
      <w:r>
        <w:rPr>
          <w:rStyle w:val="NormalTok"/>
        </w:rPr>
        <w:t>].</w:t>
      </w:r>
      <w:proofErr w:type="spellStart"/>
      <w:r>
        <w:rPr>
          <w:rStyle w:val="NormalTok"/>
        </w:rPr>
        <w:t>value_counts</w:t>
      </w:r>
      <w:proofErr w:type="spellEnd"/>
      <w:r>
        <w:rPr>
          <w:rStyle w:val="NormalTok"/>
        </w:rPr>
        <w:t>()</w:t>
      </w:r>
    </w:p>
    <w:p w14:paraId="724C4AE4" w14:textId="77777777" w:rsidR="0086281D" w:rsidRDefault="0086281D" w:rsidP="0086281D">
      <w:pPr>
        <w:pStyle w:val="SourceCode"/>
      </w:pPr>
      <w:r>
        <w:rPr>
          <w:rStyle w:val="VerbatimChar"/>
        </w:rPr>
        <w:t>0    284315</w:t>
      </w:r>
      <w:r>
        <w:br/>
      </w:r>
      <w:r>
        <w:rPr>
          <w:rStyle w:val="VerbatimChar"/>
        </w:rPr>
        <w:t>1       492</w:t>
      </w:r>
      <w:r>
        <w:br/>
      </w:r>
      <w:r>
        <w:rPr>
          <w:rStyle w:val="VerbatimChar"/>
        </w:rPr>
        <w:t xml:space="preserve">Name: Class, </w:t>
      </w:r>
      <w:proofErr w:type="spellStart"/>
      <w:r>
        <w:rPr>
          <w:rStyle w:val="VerbatimChar"/>
        </w:rPr>
        <w:t>dtype</w:t>
      </w:r>
      <w:proofErr w:type="spellEnd"/>
      <w:r>
        <w:rPr>
          <w:rStyle w:val="VerbatimChar"/>
        </w:rPr>
        <w:t>: int64</w:t>
      </w:r>
    </w:p>
    <w:p w14:paraId="73E20623" w14:textId="77777777" w:rsidR="0086281D" w:rsidRDefault="0086281D" w:rsidP="0086281D">
      <w:pPr>
        <w:pStyle w:val="Heading3"/>
      </w:pPr>
      <w:bookmarkStart w:id="17" w:name="data-pre-processing"/>
      <w:r>
        <w:t>Data Pre-processing</w:t>
      </w:r>
      <w:bookmarkEnd w:id="17"/>
    </w:p>
    <w:p w14:paraId="41125517"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p>
    <w:p w14:paraId="77572E3E"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p>
    <w:p w14:paraId="6695E706" w14:textId="77777777" w:rsidR="0086281D" w:rsidRDefault="0086281D" w:rsidP="0086281D">
      <w:pPr>
        <w:pStyle w:val="SourceCode"/>
      </w:pPr>
      <w:r>
        <w:rPr>
          <w:rStyle w:val="NormalTok"/>
        </w:rPr>
        <w:t xml:space="preserve">scalar </w:t>
      </w:r>
      <w:r>
        <w:rPr>
          <w:rStyle w:val="OperatorTok"/>
        </w:rPr>
        <w:t>=</w:t>
      </w:r>
      <w:r>
        <w:rPr>
          <w:rStyle w:val="NormalTok"/>
        </w:rPr>
        <w:t xml:space="preserve"> </w:t>
      </w:r>
      <w:proofErr w:type="spellStart"/>
      <w:r>
        <w:rPr>
          <w:rStyle w:val="NormalTok"/>
        </w:rPr>
        <w:t>StandardScaler</w:t>
      </w:r>
      <w:proofErr w:type="spellEnd"/>
      <w:r>
        <w:rPr>
          <w:rStyle w:val="NormalTok"/>
        </w:rPr>
        <w:t>()</w:t>
      </w:r>
    </w:p>
    <w:p w14:paraId="1FCCBD9A" w14:textId="77777777" w:rsidR="0086281D" w:rsidRDefault="0086281D" w:rsidP="0086281D">
      <w:pPr>
        <w:pStyle w:val="SourceCode"/>
      </w:pP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'Class'</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df.Class</w:t>
      </w:r>
      <w:proofErr w:type="spellEnd"/>
    </w:p>
    <w:p w14:paraId="0C92906B" w14:textId="77777777" w:rsidR="0086281D" w:rsidRDefault="0086281D" w:rsidP="0086281D">
      <w:pPr>
        <w:pStyle w:val="SourceCode"/>
      </w:pPr>
      <w:r>
        <w:rPr>
          <w:rStyle w:val="NormalTok"/>
        </w:rPr>
        <w:t xml:space="preserve">X </w:t>
      </w:r>
      <w:r>
        <w:rPr>
          <w:rStyle w:val="OperatorTok"/>
        </w:rPr>
        <w:t>=</w:t>
      </w:r>
      <w:r>
        <w:rPr>
          <w:rStyle w:val="NormalTok"/>
        </w:rPr>
        <w:t xml:space="preserve"> </w:t>
      </w:r>
      <w:proofErr w:type="spellStart"/>
      <w:r>
        <w:rPr>
          <w:rStyle w:val="NormalTok"/>
        </w:rPr>
        <w:t>scalar.fit_transform</w:t>
      </w:r>
      <w:proofErr w:type="spellEnd"/>
      <w:r>
        <w:rPr>
          <w:rStyle w:val="NormalTok"/>
        </w:rPr>
        <w:t>(X)</w:t>
      </w:r>
    </w:p>
    <w:p w14:paraId="6DBB19AE" w14:textId="77777777" w:rsidR="0086281D" w:rsidRDefault="0086281D" w:rsidP="0086281D">
      <w:pPr>
        <w:pStyle w:val="SourceCode"/>
      </w:pP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w:t>
      </w:r>
    </w:p>
    <w:p w14:paraId="3DD52CFC" w14:textId="77777777" w:rsidR="0086281D" w:rsidRDefault="0086281D" w:rsidP="0086281D">
      <w:pPr>
        <w:pStyle w:val="Heading2"/>
      </w:pPr>
      <w:bookmarkStart w:id="18" w:name="modeling"/>
      <w:proofErr w:type="spellStart"/>
      <w:r>
        <w:t>Modeling</w:t>
      </w:r>
      <w:bookmarkEnd w:id="18"/>
      <w:proofErr w:type="spellEnd"/>
    </w:p>
    <w:p w14:paraId="362B944B"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p>
    <w:p w14:paraId="40E4C56E" w14:textId="77777777" w:rsidR="0086281D" w:rsidRDefault="0086281D" w:rsidP="0086281D">
      <w:pPr>
        <w:pStyle w:val="SourceCode"/>
      </w:pPr>
      <w:proofErr w:type="spellStart"/>
      <w:r>
        <w:rPr>
          <w:rStyle w:val="NormalTok"/>
        </w:rPr>
        <w:t>model_svc</w:t>
      </w:r>
      <w:proofErr w:type="spellEnd"/>
      <w:r>
        <w:rPr>
          <w:rStyle w:val="NormalTok"/>
        </w:rPr>
        <w:t xml:space="preserve"> </w:t>
      </w:r>
      <w:r>
        <w:rPr>
          <w:rStyle w:val="OperatorTok"/>
        </w:rPr>
        <w:t>=</w:t>
      </w:r>
      <w:r>
        <w:rPr>
          <w:rStyle w:val="NormalTok"/>
        </w:rPr>
        <w:t xml:space="preserve"> SVC()</w:t>
      </w:r>
    </w:p>
    <w:p w14:paraId="2376F20B" w14:textId="77777777" w:rsidR="0086281D" w:rsidRDefault="0086281D" w:rsidP="0086281D">
      <w:pPr>
        <w:pStyle w:val="SourceCode"/>
      </w:pPr>
      <w:proofErr w:type="spellStart"/>
      <w:r>
        <w:rPr>
          <w:rStyle w:val="NormalTok"/>
        </w:rPr>
        <w:t>model_svc.fit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253044BF" w14:textId="77777777" w:rsidR="0086281D" w:rsidRDefault="0086281D" w:rsidP="0086281D">
      <w:pPr>
        <w:pStyle w:val="SourceCode"/>
      </w:pPr>
      <w:r>
        <w:rPr>
          <w:rStyle w:val="VerbatimChar"/>
        </w:rPr>
        <w:t>SVC()</w:t>
      </w:r>
    </w:p>
    <w:p w14:paraId="47CA286E" w14:textId="77777777" w:rsidR="0086281D" w:rsidRDefault="0086281D" w:rsidP="0086281D">
      <w:pPr>
        <w:pStyle w:val="SourceCode"/>
      </w:pPr>
      <w:proofErr w:type="spellStart"/>
      <w:r>
        <w:rPr>
          <w:rStyle w:val="NormalTok"/>
        </w:rPr>
        <w:t>model_svc.score</w:t>
      </w:r>
      <w:proofErr w:type="spellEnd"/>
      <w:r>
        <w:rPr>
          <w:rStyle w:val="NormalTok"/>
        </w:rPr>
        <w:t>(</w:t>
      </w:r>
      <w:proofErr w:type="spellStart"/>
      <w:r>
        <w:rPr>
          <w:rStyle w:val="NormalTok"/>
        </w:rPr>
        <w:t>X_train,y_train</w:t>
      </w:r>
      <w:proofErr w:type="spellEnd"/>
      <w:r>
        <w:rPr>
          <w:rStyle w:val="NormalTok"/>
        </w:rPr>
        <w:t>)</w:t>
      </w:r>
    </w:p>
    <w:p w14:paraId="317DE405" w14:textId="77777777" w:rsidR="0086281D" w:rsidRDefault="0086281D" w:rsidP="0086281D">
      <w:pPr>
        <w:pStyle w:val="SourceCode"/>
      </w:pPr>
      <w:r>
        <w:rPr>
          <w:rStyle w:val="VerbatimChar"/>
        </w:rPr>
        <w:t>0.9996752178015756</w:t>
      </w:r>
    </w:p>
    <w:p w14:paraId="45A16869" w14:textId="77777777" w:rsidR="0086281D" w:rsidRDefault="0086281D" w:rsidP="0086281D">
      <w:pPr>
        <w:pStyle w:val="SourceCode"/>
      </w:pPr>
      <w:proofErr w:type="spellStart"/>
      <w:r>
        <w:rPr>
          <w:rStyle w:val="NormalTok"/>
        </w:rPr>
        <w:t>model_svc.score</w:t>
      </w:r>
      <w:proofErr w:type="spellEnd"/>
      <w:r>
        <w:rPr>
          <w:rStyle w:val="NormalTok"/>
        </w:rPr>
        <w:t>(</w:t>
      </w:r>
      <w:proofErr w:type="spellStart"/>
      <w:r>
        <w:rPr>
          <w:rStyle w:val="NormalTok"/>
        </w:rPr>
        <w:t>X_test,y_test</w:t>
      </w:r>
      <w:proofErr w:type="spellEnd"/>
      <w:r>
        <w:rPr>
          <w:rStyle w:val="NormalTok"/>
        </w:rPr>
        <w:t>)</w:t>
      </w:r>
    </w:p>
    <w:p w14:paraId="5C2F60C1" w14:textId="77777777" w:rsidR="0086281D" w:rsidRDefault="0086281D" w:rsidP="0086281D">
      <w:pPr>
        <w:pStyle w:val="SourceCode"/>
      </w:pPr>
      <w:r>
        <w:rPr>
          <w:rStyle w:val="VerbatimChar"/>
        </w:rPr>
        <w:t>0.999385555282469</w:t>
      </w:r>
    </w:p>
    <w:p w14:paraId="209FB970" w14:textId="77777777" w:rsidR="0086281D" w:rsidRDefault="0086281D" w:rsidP="0086281D">
      <w:pPr>
        <w:pStyle w:val="SourceCode"/>
      </w:pPr>
      <w:proofErr w:type="spellStart"/>
      <w:r>
        <w:rPr>
          <w:rStyle w:val="NormalTok"/>
        </w:rPr>
        <w:t>y_predict</w:t>
      </w:r>
      <w:proofErr w:type="spellEnd"/>
      <w:r>
        <w:rPr>
          <w:rStyle w:val="NormalTok"/>
        </w:rPr>
        <w:t xml:space="preserve"> </w:t>
      </w:r>
      <w:r>
        <w:rPr>
          <w:rStyle w:val="OperatorTok"/>
        </w:rPr>
        <w:t>=</w:t>
      </w:r>
      <w:r>
        <w:rPr>
          <w:rStyle w:val="NormalTok"/>
        </w:rPr>
        <w:t xml:space="preserve"> </w:t>
      </w:r>
      <w:proofErr w:type="spellStart"/>
      <w:r>
        <w:rPr>
          <w:rStyle w:val="NormalTok"/>
        </w:rPr>
        <w:t>model_svc.predict</w:t>
      </w:r>
      <w:proofErr w:type="spellEnd"/>
      <w:r>
        <w:rPr>
          <w:rStyle w:val="NormalTok"/>
        </w:rPr>
        <w:t>(</w:t>
      </w:r>
      <w:proofErr w:type="spellStart"/>
      <w:r>
        <w:rPr>
          <w:rStyle w:val="NormalTok"/>
        </w:rPr>
        <w:t>X_test</w:t>
      </w:r>
      <w:proofErr w:type="spellEnd"/>
      <w:r>
        <w:rPr>
          <w:rStyle w:val="NormalTok"/>
        </w:rPr>
        <w:t>)</w:t>
      </w:r>
    </w:p>
    <w:p w14:paraId="2A99B1B0" w14:textId="77777777" w:rsidR="0086281D" w:rsidRDefault="0086281D" w:rsidP="0086281D">
      <w:pPr>
        <w:pStyle w:val="Heading2"/>
      </w:pPr>
      <w:bookmarkStart w:id="19" w:name="implementing-report"/>
      <w:r>
        <w:t>Implementing Report</w:t>
      </w:r>
      <w:bookmarkEnd w:id="19"/>
    </w:p>
    <w:p w14:paraId="65428906"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classification_report</w:t>
      </w:r>
      <w:proofErr w:type="spellEnd"/>
      <w:r>
        <w:rPr>
          <w:rStyle w:val="NormalTok"/>
        </w:rPr>
        <w:t xml:space="preserve"> , </w:t>
      </w:r>
      <w:proofErr w:type="spellStart"/>
      <w:r>
        <w:rPr>
          <w:rStyle w:val="NormalTok"/>
        </w:rPr>
        <w:t>confusion_matrix</w:t>
      </w:r>
      <w:proofErr w:type="spellEnd"/>
    </w:p>
    <w:p w14:paraId="448F8E16" w14:textId="77777777" w:rsidR="0086281D" w:rsidRDefault="0086281D" w:rsidP="0086281D">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p>
    <w:p w14:paraId="524AB2D7" w14:textId="77777777" w:rsidR="0086281D" w:rsidRDefault="0086281D" w:rsidP="0086281D">
      <w:pPr>
        <w:pStyle w:val="SourceCode"/>
      </w:pPr>
      <w:r>
        <w:rPr>
          <w:rStyle w:val="NormalTok"/>
        </w:rPr>
        <w:t xml:space="preserve">cm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confusion </w:t>
      </w:r>
      <w:r>
        <w:rPr>
          <w:rStyle w:val="OperatorTok"/>
        </w:rPr>
        <w:t>=</w:t>
      </w:r>
      <w:r>
        <w:rPr>
          <w:rStyle w:val="NormalTok"/>
        </w:rPr>
        <w:t xml:space="preserve"> </w:t>
      </w:r>
      <w:proofErr w:type="spellStart"/>
      <w:r>
        <w:rPr>
          <w:rStyle w:val="NormalTok"/>
        </w:rPr>
        <w:t>pd.DataFrame</w:t>
      </w:r>
      <w:proofErr w:type="spellEnd"/>
      <w:r>
        <w:rPr>
          <w:rStyle w:val="NormalTok"/>
        </w:rPr>
        <w:t>(cm, index</w:t>
      </w:r>
      <w:r>
        <w:rPr>
          <w:rStyle w:val="OperatorTok"/>
        </w:rPr>
        <w:t>=</w:t>
      </w:r>
      <w:r>
        <w:rPr>
          <w:rStyle w:val="NormalTok"/>
        </w:rPr>
        <w:t>[</w:t>
      </w:r>
      <w:r>
        <w:rPr>
          <w:rStyle w:val="StringTok"/>
        </w:rPr>
        <w:t>'is Fraud'</w:t>
      </w:r>
      <w:r>
        <w:rPr>
          <w:rStyle w:val="NormalTok"/>
        </w:rPr>
        <w:t xml:space="preserve">, </w:t>
      </w:r>
      <w:r>
        <w:rPr>
          <w:rStyle w:val="StringTok"/>
        </w:rPr>
        <w:t>'is Normal'</w:t>
      </w:r>
      <w:r>
        <w:rPr>
          <w:rStyle w:val="NormalTok"/>
        </w:rPr>
        <w:t>],columns</w:t>
      </w:r>
      <w:r>
        <w:rPr>
          <w:rStyle w:val="OperatorTok"/>
        </w:rPr>
        <w:t>=</w:t>
      </w:r>
      <w:r>
        <w:rPr>
          <w:rStyle w:val="NormalTok"/>
        </w:rPr>
        <w:t>[</w:t>
      </w:r>
      <w:r>
        <w:rPr>
          <w:rStyle w:val="StringTok"/>
        </w:rPr>
        <w:t xml:space="preserve">'predicted </w:t>
      </w:r>
      <w:proofErr w:type="spellStart"/>
      <w:r>
        <w:rPr>
          <w:rStyle w:val="StringTok"/>
        </w:rPr>
        <w:t>fraud'</w:t>
      </w:r>
      <w:r>
        <w:rPr>
          <w:rStyle w:val="NormalTok"/>
        </w:rPr>
        <w:t>,</w:t>
      </w:r>
      <w:r>
        <w:rPr>
          <w:rStyle w:val="StringTok"/>
        </w:rPr>
        <w:t>'predicted</w:t>
      </w:r>
      <w:proofErr w:type="spellEnd"/>
      <w:r>
        <w:rPr>
          <w:rStyle w:val="StringTok"/>
        </w:rPr>
        <w:t xml:space="preserve"> normal'</w:t>
      </w:r>
      <w:r>
        <w:rPr>
          <w:rStyle w:val="NormalTok"/>
        </w:rPr>
        <w:t>])</w:t>
      </w:r>
      <w:r>
        <w:br/>
      </w:r>
      <w:r>
        <w:rPr>
          <w:rStyle w:val="NormalTok"/>
        </w:rPr>
        <w:t>confusion</w:t>
      </w:r>
    </w:p>
    <w:p w14:paraId="16BBBB93" w14:textId="77777777" w:rsidR="0086281D" w:rsidRDefault="0086281D" w:rsidP="0086281D">
      <w:pPr>
        <w:pStyle w:val="SourceCode"/>
      </w:pPr>
      <w:r>
        <w:rPr>
          <w:rStyle w:val="VerbatimChar"/>
        </w:rPr>
        <w:t xml:space="preserve">           predicted fraud  predicted normal</w:t>
      </w:r>
      <w:r>
        <w:br/>
      </w:r>
      <w:r>
        <w:rPr>
          <w:rStyle w:val="VerbatimChar"/>
        </w:rPr>
        <w:t>is Fraud                55                32</w:t>
      </w:r>
      <w:r>
        <w:br/>
      </w:r>
      <w:r>
        <w:rPr>
          <w:rStyle w:val="VerbatimChar"/>
        </w:rPr>
        <w:t>is Normal                3             56872</w:t>
      </w:r>
    </w:p>
    <w:p w14:paraId="3B17A53C" w14:textId="77777777" w:rsidR="0086281D" w:rsidRDefault="0086281D" w:rsidP="0086281D">
      <w:pPr>
        <w:pStyle w:val="SourceCode"/>
      </w:pP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p>
    <w:p w14:paraId="152AB66E" w14:textId="77777777" w:rsidR="0086281D" w:rsidRDefault="0086281D" w:rsidP="0086281D">
      <w:pPr>
        <w:pStyle w:val="SourceCode"/>
      </w:pPr>
      <w:proofErr w:type="spellStart"/>
      <w:r>
        <w:rPr>
          <w:rStyle w:val="NormalTok"/>
        </w:rPr>
        <w:t>sns.heatmap</w:t>
      </w:r>
      <w:proofErr w:type="spellEnd"/>
      <w:r>
        <w:rPr>
          <w:rStyle w:val="NormalTok"/>
        </w:rPr>
        <w:t xml:space="preserve">(confusion, </w:t>
      </w:r>
      <w:proofErr w:type="spellStart"/>
      <w:r>
        <w:rPr>
          <w:rStyle w:val="NormalTok"/>
        </w:rPr>
        <w:t>annot</w:t>
      </w:r>
      <w:proofErr w:type="spellEnd"/>
      <w:r>
        <w:rPr>
          <w:rStyle w:val="OperatorTok"/>
        </w:rPr>
        <w:t>=</w:t>
      </w:r>
      <w:r>
        <w:rPr>
          <w:rStyle w:val="VariableTok"/>
        </w:rPr>
        <w:t>True</w:t>
      </w:r>
      <w:r>
        <w:rPr>
          <w:rStyle w:val="NormalTok"/>
        </w:rPr>
        <w:t>)</w:t>
      </w:r>
    </w:p>
    <w:p w14:paraId="22A56651"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0x1a0374fe948&gt;</w:t>
      </w:r>
    </w:p>
    <w:p w14:paraId="3E52E86C" w14:textId="76E9C2B0" w:rsidR="0086281D" w:rsidRDefault="0086281D" w:rsidP="0086281D">
      <w:pPr>
        <w:pStyle w:val="FirstParagraph"/>
        <w:rPr>
          <w:rStyle w:val="BuiltInTok"/>
        </w:rPr>
      </w:pPr>
      <w:r>
        <w:rPr>
          <w:noProof/>
        </w:rPr>
        <w:drawing>
          <wp:inline distT="0" distB="0" distL="0" distR="0" wp14:anchorId="4D0DE1A0" wp14:editId="591ADEFF">
            <wp:extent cx="470535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solidFill>
                      <a:srgbClr val="FFFFFF"/>
                    </a:solidFill>
                    <a:ln>
                      <a:noFill/>
                    </a:ln>
                  </pic:spPr>
                </pic:pic>
              </a:graphicData>
            </a:graphic>
          </wp:inline>
        </w:drawing>
      </w:r>
    </w:p>
    <w:p w14:paraId="0DAB5D84" w14:textId="77777777" w:rsidR="0086281D" w:rsidRDefault="0086281D" w:rsidP="0086281D">
      <w:pPr>
        <w:pStyle w:val="SourceCode"/>
      </w:pP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w:t>
      </w:r>
      <w:proofErr w:type="spellEnd"/>
      <w:r>
        <w:rPr>
          <w:rStyle w:val="NormalTok"/>
        </w:rPr>
        <w:t>))</w:t>
      </w:r>
    </w:p>
    <w:p w14:paraId="022F421C" w14:textId="77777777" w:rsidR="0086281D" w:rsidRDefault="0086281D" w:rsidP="0086281D">
      <w:pPr>
        <w:pStyle w:val="SourceCode"/>
      </w:pPr>
      <w:r>
        <w:rPr>
          <w:rStyle w:val="VerbatimChar"/>
        </w:rPr>
        <w:t xml:space="preserve">              precision    recall  f1-score   support</w:t>
      </w:r>
      <w:r>
        <w:br/>
      </w:r>
      <w:r>
        <w:br/>
      </w:r>
      <w:r>
        <w:rPr>
          <w:rStyle w:val="VerbatimChar"/>
        </w:rPr>
        <w:t xml:space="preserve">           0       1.00      1.00      1.00     56875</w:t>
      </w:r>
      <w:r>
        <w:br/>
      </w:r>
      <w:r>
        <w:rPr>
          <w:rStyle w:val="VerbatimChar"/>
        </w:rPr>
        <w:t xml:space="preserve">           1       0.95      0.63      0.76        87</w:t>
      </w:r>
      <w:r>
        <w:br/>
      </w:r>
      <w:r>
        <w:br/>
      </w:r>
      <w:r>
        <w:rPr>
          <w:rStyle w:val="VerbatimChar"/>
        </w:rPr>
        <w:t xml:space="preserve">    accuracy                           1.00     56962</w:t>
      </w:r>
      <w:r>
        <w:br/>
      </w:r>
      <w:r>
        <w:rPr>
          <w:rStyle w:val="VerbatimChar"/>
        </w:rPr>
        <w:t xml:space="preserve">   macro avg       0.97      0.82      0.88     56962</w:t>
      </w:r>
      <w:r>
        <w:br/>
      </w:r>
      <w:r>
        <w:rPr>
          <w:rStyle w:val="VerbatimChar"/>
        </w:rPr>
        <w:t>weighted avg       1.00      1.00      1.00     56962</w:t>
      </w:r>
      <w:r>
        <w:br/>
      </w:r>
    </w:p>
    <w:p w14:paraId="6A07E5A4" w14:textId="77777777" w:rsidR="0086281D" w:rsidRDefault="0086281D" w:rsidP="0086281D">
      <w:pPr>
        <w:pStyle w:val="SourceCode"/>
      </w:pPr>
      <w:r>
        <w:rPr>
          <w:rStyle w:val="ImportTok"/>
        </w:rPr>
        <w:t>from</w:t>
      </w:r>
      <w:r>
        <w:rPr>
          <w:rStyle w:val="NormalTok"/>
        </w:rPr>
        <w:t xml:space="preserve"> </w:t>
      </w:r>
      <w:proofErr w:type="spellStart"/>
      <w:r>
        <w:rPr>
          <w:rStyle w:val="NormalTok"/>
        </w:rPr>
        <w:t>google.colab</w:t>
      </w:r>
      <w:proofErr w:type="spellEnd"/>
      <w:r>
        <w:rPr>
          <w:rStyle w:val="NormalTok"/>
        </w:rPr>
        <w:t xml:space="preserve"> </w:t>
      </w:r>
      <w:r>
        <w:rPr>
          <w:rStyle w:val="ImportTok"/>
        </w:rPr>
        <w:t>import</w:t>
      </w:r>
      <w:r>
        <w:rPr>
          <w:rStyle w:val="NormalTok"/>
        </w:rPr>
        <w:t xml:space="preserve"> drive</w:t>
      </w:r>
      <w:r>
        <w:br/>
      </w:r>
      <w:proofErr w:type="spellStart"/>
      <w:r>
        <w:rPr>
          <w:rStyle w:val="NormalTok"/>
        </w:rPr>
        <w:t>drive.mount</w:t>
      </w:r>
      <w:proofErr w:type="spellEnd"/>
      <w:r>
        <w:rPr>
          <w:rStyle w:val="NormalTok"/>
        </w:rPr>
        <w:t>(</w:t>
      </w:r>
      <w:r>
        <w:rPr>
          <w:rStyle w:val="StringTok"/>
        </w:rPr>
        <w:t>'/content/drive'</w:t>
      </w:r>
      <w:r>
        <w:rPr>
          <w:rStyle w:val="NormalTok"/>
        </w:rPr>
        <w:t>)</w:t>
      </w:r>
    </w:p>
    <w:p w14:paraId="4C01AAA2" w14:textId="77777777" w:rsidR="0086281D" w:rsidRDefault="0086281D" w:rsidP="0086281D">
      <w:pPr>
        <w:pStyle w:val="SourceCode"/>
      </w:pPr>
      <w:r>
        <w:rPr>
          <w:rStyle w:val="VerbatimChar"/>
        </w:rPr>
        <w:t>Go to this URL in a browser: https://accounts.google.com/o/oauth2/auth?client_id=947318989803-6bn6qk8qdgf4n4g3pfee6491hc0brc4i.apps.googleusercontent.com&amp;redirect_uri=urn%3aietf%3awg%3aoauth%3a2.0%3aoob&amp;response_type=code&amp;scope=email%20https%3a%2f%2fwww.googleapis.com%2fauth%2fdocs.test%20https%3a%2f%2fwww.googleapis.com%2fauth%2fdrive%20https%3a%2f%2fwww.googleapis.com%2fauth%2fdrive.photos.readonly%20https%3a%2f%2fwww.googleapis.com%2fauth%2fpeopleapi.readonly</w:t>
      </w:r>
      <w:r>
        <w:br/>
      </w:r>
      <w:r>
        <w:br/>
      </w:r>
      <w:r>
        <w:rPr>
          <w:rStyle w:val="VerbatimChar"/>
        </w:rPr>
        <w:t>Enter your authorization code:</w:t>
      </w:r>
      <w:r>
        <w:br/>
      </w:r>
      <w:r>
        <w:rPr>
          <w:rStyle w:val="VerbatimChar"/>
        </w:rPr>
        <w:t>··········</w:t>
      </w:r>
      <w:r>
        <w:br/>
      </w:r>
      <w:r>
        <w:rPr>
          <w:rStyle w:val="VerbatimChar"/>
        </w:rPr>
        <w:t>Mounted at /content/drive</w:t>
      </w:r>
    </w:p>
    <w:p w14:paraId="76FBE276" w14:textId="77777777" w:rsidR="0086281D" w:rsidRDefault="0086281D" w:rsidP="0086281D">
      <w:pPr>
        <w:pStyle w:val="SourceCode"/>
      </w:pPr>
      <w:r>
        <w:rPr>
          <w:rStyle w:val="ImportTok"/>
        </w:rPr>
        <w:t>from</w:t>
      </w:r>
      <w:r>
        <w:rPr>
          <w:rStyle w:val="NormalTok"/>
        </w:rPr>
        <w:t xml:space="preserve"> </w:t>
      </w:r>
      <w:proofErr w:type="spellStart"/>
      <w:r>
        <w:rPr>
          <w:rStyle w:val="NormalTok"/>
        </w:rPr>
        <w:t>matplotlib</w:t>
      </w:r>
      <w:proofErr w:type="spellEnd"/>
      <w:r>
        <w:rPr>
          <w:rStyle w:val="NormalTok"/>
        </w:rPr>
        <w:t xml:space="preserve"> </w:t>
      </w:r>
      <w:r>
        <w:rPr>
          <w:rStyle w:val="ImportTok"/>
        </w:rPr>
        <w:t>import</w:t>
      </w:r>
      <w:r>
        <w:rPr>
          <w:rStyle w:val="NormalTok"/>
        </w:rPr>
        <w:t xml:space="preserve"> </w:t>
      </w:r>
      <w:proofErr w:type="spellStart"/>
      <w:r>
        <w:rPr>
          <w:rStyle w:val="NormalTok"/>
        </w:rPr>
        <w:t>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warnings</w:t>
      </w:r>
      <w:r>
        <w:br/>
      </w:r>
      <w:proofErr w:type="spellStart"/>
      <w:r>
        <w:rPr>
          <w:rStyle w:val="NormalTok"/>
        </w:rPr>
        <w:t>warnings.filterwarnings</w:t>
      </w:r>
      <w:proofErr w:type="spellEnd"/>
      <w:r>
        <w:rPr>
          <w:rStyle w:val="NormalTok"/>
        </w:rPr>
        <w:t>(</w:t>
      </w:r>
      <w:r>
        <w:rPr>
          <w:rStyle w:val="StringTok"/>
        </w:rPr>
        <w:t>"ignore"</w:t>
      </w:r>
      <w:r>
        <w:rPr>
          <w:rStyle w:val="NormalTok"/>
        </w:rPr>
        <w:t>)</w:t>
      </w:r>
      <w:r>
        <w:br/>
      </w: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from</w:t>
      </w:r>
      <w:r>
        <w:rPr>
          <w:rStyle w:val="NormalTok"/>
        </w:rPr>
        <w:t xml:space="preserve"> </w:t>
      </w:r>
      <w:proofErr w:type="spellStart"/>
      <w:r>
        <w:rPr>
          <w:rStyle w:val="NormalTok"/>
        </w:rPr>
        <w:t>imblearn.over_sampling</w:t>
      </w:r>
      <w:proofErr w:type="spellEnd"/>
      <w:r>
        <w:rPr>
          <w:rStyle w:val="NormalTok"/>
        </w:rPr>
        <w:t xml:space="preserve"> </w:t>
      </w:r>
      <w:r>
        <w:rPr>
          <w:rStyle w:val="ImportTok"/>
        </w:rPr>
        <w:t>import</w:t>
      </w:r>
      <w:r>
        <w:rPr>
          <w:rStyle w:val="NormalTok"/>
        </w:rPr>
        <w:t xml:space="preserve"> SMOTE</w:t>
      </w:r>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Dense</w:t>
      </w:r>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Input</w:t>
      </w:r>
      <w:r>
        <w:br/>
      </w:r>
      <w:r>
        <w:rPr>
          <w:rStyle w:val="ImportTok"/>
        </w:rPr>
        <w:t>from</w:t>
      </w:r>
      <w:r>
        <w:rPr>
          <w:rStyle w:val="NormalTok"/>
        </w:rPr>
        <w:t xml:space="preserve"> </w:t>
      </w:r>
      <w:proofErr w:type="spellStart"/>
      <w:r>
        <w:rPr>
          <w:rStyle w:val="NormalTok"/>
        </w:rPr>
        <w:t>tensorflow.keras.models</w:t>
      </w:r>
      <w:proofErr w:type="spellEnd"/>
      <w:r>
        <w:rPr>
          <w:rStyle w:val="NormalTok"/>
        </w:rPr>
        <w:t xml:space="preserve"> </w:t>
      </w:r>
      <w:r>
        <w:rPr>
          <w:rStyle w:val="ImportTok"/>
        </w:rPr>
        <w:t>import</w:t>
      </w:r>
      <w:r>
        <w:rPr>
          <w:rStyle w:val="NormalTok"/>
        </w:rPr>
        <w:t xml:space="preserve"> Model</w:t>
      </w:r>
    </w:p>
    <w:p w14:paraId="382BD25D" w14:textId="77777777" w:rsidR="0086281D" w:rsidRDefault="0086281D" w:rsidP="0086281D">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"/content/drive/My Drive/</w:t>
      </w:r>
      <w:proofErr w:type="spellStart"/>
      <w:r>
        <w:rPr>
          <w:rStyle w:val="StringTok"/>
        </w:rPr>
        <w:t>creditcard.csv</w:t>
      </w:r>
      <w:proofErr w:type="spellEnd"/>
      <w:r>
        <w:rPr>
          <w:rStyle w:val="StringTok"/>
        </w:rPr>
        <w:t>"</w:t>
      </w:r>
      <w:r>
        <w:rPr>
          <w:rStyle w:val="NormalTok"/>
        </w:rPr>
        <w:t>, encoding</w:t>
      </w:r>
      <w:r>
        <w:rPr>
          <w:rStyle w:val="OperatorTok"/>
        </w:rPr>
        <w:t>=</w:t>
      </w:r>
      <w:r>
        <w:rPr>
          <w:rStyle w:val="StringTok"/>
        </w:rPr>
        <w:t>"utf-8"</w:t>
      </w:r>
      <w:r>
        <w:rPr>
          <w:rStyle w:val="NormalTok"/>
        </w:rPr>
        <w:t>)</w:t>
      </w:r>
    </w:p>
    <w:p w14:paraId="0431F941" w14:textId="77777777" w:rsidR="0086281D" w:rsidRDefault="0086281D" w:rsidP="0086281D">
      <w:pPr>
        <w:pStyle w:val="SourceCode"/>
      </w:pPr>
      <w:proofErr w:type="spellStart"/>
      <w:r>
        <w:rPr>
          <w:rStyle w:val="NormalTok"/>
        </w:rPr>
        <w:t>df</w:t>
      </w:r>
      <w:proofErr w:type="spellEnd"/>
    </w:p>
    <w:p w14:paraId="0C33E053" w14:textId="77777777" w:rsidR="0086281D" w:rsidRDefault="0086281D" w:rsidP="0086281D">
      <w:pPr>
        <w:pStyle w:val="SourceCode"/>
      </w:pPr>
      <w:r>
        <w:rPr>
          <w:rStyle w:val="VerbatimChar"/>
        </w:rPr>
        <w:t xml:space="preserve">            Time         V1         V2  ...       V28  Amount  Class</w:t>
      </w:r>
      <w:r>
        <w:br/>
      </w:r>
      <w:r>
        <w:rPr>
          <w:rStyle w:val="VerbatimChar"/>
        </w:rPr>
        <w:t>0            0.0  -1.359807  -0.072781  ... -0.021053  149.62      0</w:t>
      </w:r>
      <w:r>
        <w:br/>
      </w:r>
      <w:r>
        <w:rPr>
          <w:rStyle w:val="VerbatimChar"/>
        </w:rPr>
        <w:t>1            0.0   1.191857   0.266151  ...  0.014724    2.69      0</w:t>
      </w:r>
      <w:r>
        <w:br/>
      </w:r>
      <w:r>
        <w:rPr>
          <w:rStyle w:val="VerbatimChar"/>
        </w:rPr>
        <w:t>2            1.0  -1.358354  -1.340163  ... -0.059752  378.66      0</w:t>
      </w:r>
      <w:r>
        <w:br/>
      </w:r>
      <w:r>
        <w:rPr>
          <w:rStyle w:val="VerbatimChar"/>
        </w:rPr>
        <w:t>3            1.0  -0.966272  -0.185226  ...  0.061458  123.50      0</w:t>
      </w:r>
      <w:r>
        <w:br/>
      </w:r>
      <w:r>
        <w:rPr>
          <w:rStyle w:val="VerbatimChar"/>
        </w:rPr>
        <w:t>4            2.0  -1.158233   0.877737  ...  0.215153   69.99      0</w:t>
      </w:r>
      <w:r>
        <w:br/>
      </w:r>
      <w:r>
        <w:rPr>
          <w:rStyle w:val="VerbatimChar"/>
        </w:rPr>
        <w:t>...          ...        ...        ...  ...       ...     ...    ...</w:t>
      </w:r>
      <w:r>
        <w:br/>
      </w:r>
      <w:r>
        <w:rPr>
          <w:rStyle w:val="VerbatimChar"/>
        </w:rPr>
        <w:t>284802  172786.0 -11.881118  10.071785  ...  0.823731    0.77      0</w:t>
      </w:r>
      <w:r>
        <w:br/>
      </w:r>
      <w:r>
        <w:rPr>
          <w:rStyle w:val="VerbatimChar"/>
        </w:rPr>
        <w:t>284803  172787.0  -0.732789  -0.055080  ... -0.053527   24.79      0</w:t>
      </w:r>
      <w:r>
        <w:br/>
      </w:r>
      <w:r>
        <w:rPr>
          <w:rStyle w:val="VerbatimChar"/>
        </w:rPr>
        <w:t>284804  172788.0   1.919565  -0.301254  ... -0.026561   67.88      0</w:t>
      </w:r>
      <w:r>
        <w:br/>
      </w:r>
      <w:r>
        <w:rPr>
          <w:rStyle w:val="VerbatimChar"/>
        </w:rPr>
        <w:t>284805  172788.0  -0.240440   0.530483  ...  0.104533   10.00      0</w:t>
      </w:r>
      <w:r>
        <w:br/>
      </w:r>
      <w:r>
        <w:rPr>
          <w:rStyle w:val="VerbatimChar"/>
        </w:rPr>
        <w:t>284806  172792.0  -0.533413  -0.189733  ...  0.013649  217.00      0</w:t>
      </w:r>
      <w:r>
        <w:br/>
      </w:r>
      <w:r>
        <w:br/>
      </w:r>
      <w:r>
        <w:rPr>
          <w:rStyle w:val="VerbatimChar"/>
        </w:rPr>
        <w:t>[284807 rows x 31 columns]</w:t>
      </w:r>
    </w:p>
    <w:p w14:paraId="3D317BFC" w14:textId="77777777" w:rsidR="0086281D" w:rsidRDefault="0086281D" w:rsidP="0086281D">
      <w:pPr>
        <w:pStyle w:val="SourceCode"/>
      </w:pPr>
      <w:proofErr w:type="spellStart"/>
      <w:r>
        <w:rPr>
          <w:rStyle w:val="NormalTok"/>
        </w:rPr>
        <w:t>df.head</w:t>
      </w:r>
      <w:proofErr w:type="spellEnd"/>
      <w:r>
        <w:rPr>
          <w:rStyle w:val="NormalTok"/>
        </w:rPr>
        <w:t>()</w:t>
      </w:r>
    </w:p>
    <w:p w14:paraId="2E6E565A" w14:textId="77777777" w:rsidR="0086281D" w:rsidRDefault="0086281D" w:rsidP="0086281D">
      <w:pPr>
        <w:pStyle w:val="SourceCode"/>
      </w:pPr>
      <w:r>
        <w:rPr>
          <w:rStyle w:val="VerbatimChar"/>
        </w:rPr>
        <w:t xml:space="preserve">   Time        V1        V2        V3  ...       V27       V28  Amount  Class</w:t>
      </w:r>
      <w:r>
        <w:br/>
      </w:r>
      <w:r>
        <w:rPr>
          <w:rStyle w:val="VerbatimChar"/>
        </w:rPr>
        <w:t>0   0.0 -1.359807 -0.072781  2.536347  ...  0.133558 -0.021053  149.62      0</w:t>
      </w:r>
      <w:r>
        <w:br/>
      </w:r>
      <w:r>
        <w:rPr>
          <w:rStyle w:val="VerbatimChar"/>
        </w:rPr>
        <w:t>1   0.0  1.191857  0.266151  0.166480  ... -0.008983  0.014724    2.69      0</w:t>
      </w:r>
      <w:r>
        <w:br/>
      </w:r>
      <w:r>
        <w:rPr>
          <w:rStyle w:val="VerbatimChar"/>
        </w:rPr>
        <w:t>2   1.0 -1.358354 -1.340163  1.773209  ... -0.055353 -0.059752  378.66      0</w:t>
      </w:r>
      <w:r>
        <w:br/>
      </w:r>
      <w:r>
        <w:rPr>
          <w:rStyle w:val="VerbatimChar"/>
        </w:rPr>
        <w:t>3   1.0 -0.966272 -0.185226  1.792993  ...  0.062723  0.061458  123.50      0</w:t>
      </w:r>
      <w:r>
        <w:br/>
      </w:r>
      <w:r>
        <w:rPr>
          <w:rStyle w:val="VerbatimChar"/>
        </w:rPr>
        <w:t>4   2.0 -1.158233  0.877737  1.548718  ...  0.219422  0.215153   69.99      0</w:t>
      </w:r>
      <w:r>
        <w:br/>
      </w:r>
      <w:r>
        <w:br/>
      </w:r>
      <w:r>
        <w:rPr>
          <w:rStyle w:val="VerbatimChar"/>
        </w:rPr>
        <w:t>[5 rows x 31 columns]</w:t>
      </w:r>
    </w:p>
    <w:p w14:paraId="59F3926F" w14:textId="77777777" w:rsidR="0086281D" w:rsidRDefault="0086281D" w:rsidP="0086281D">
      <w:pPr>
        <w:pStyle w:val="SourceCode"/>
      </w:pPr>
      <w:r>
        <w:rPr>
          <w:rStyle w:val="NormalTok"/>
        </w:rPr>
        <w:t xml:space="preserve">fig, ax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10</w:t>
      </w:r>
      <w:r>
        <w:rPr>
          <w:rStyle w:val="NormalTok"/>
        </w:rPr>
        <w:t>))</w:t>
      </w:r>
      <w:r>
        <w:br/>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"gray"</w:t>
      </w:r>
      <w:r>
        <w:rPr>
          <w:rStyle w:val="NormalTok"/>
        </w:rPr>
        <w:t>, ax</w:t>
      </w:r>
      <w:r>
        <w:rPr>
          <w:rStyle w:val="OperatorTok"/>
        </w:rPr>
        <w:t>=</w:t>
      </w:r>
      <w:r>
        <w:rPr>
          <w:rStyle w:val="NormalTok"/>
        </w:rPr>
        <w:t>ax)</w:t>
      </w:r>
      <w:r>
        <w:br/>
      </w:r>
      <w:proofErr w:type="spellStart"/>
      <w:r>
        <w:rPr>
          <w:rStyle w:val="NormalTok"/>
        </w:rPr>
        <w:t>ax.set_title</w:t>
      </w:r>
      <w:proofErr w:type="spellEnd"/>
      <w:r>
        <w:rPr>
          <w:rStyle w:val="NormalTok"/>
        </w:rPr>
        <w:t>(</w:t>
      </w:r>
      <w:r>
        <w:rPr>
          <w:rStyle w:val="StringTok"/>
        </w:rPr>
        <w:t>"Imbalanced Correlation Matrix"</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plt.show</w:t>
      </w:r>
      <w:proofErr w:type="spellEnd"/>
      <w:r>
        <w:rPr>
          <w:rStyle w:val="NormalTok"/>
        </w:rPr>
        <w:t>()</w:t>
      </w:r>
    </w:p>
    <w:p w14:paraId="7045A10F" w14:textId="73C24C73" w:rsidR="0086281D" w:rsidRDefault="0086281D" w:rsidP="0086281D">
      <w:pPr>
        <w:pStyle w:val="FirstParagraph"/>
        <w:rPr>
          <w:rStyle w:val="NormalTok"/>
        </w:rPr>
      </w:pPr>
      <w:r>
        <w:rPr>
          <w:noProof/>
        </w:rPr>
        <w:drawing>
          <wp:inline distT="0" distB="0" distL="0" distR="0" wp14:anchorId="28958C9F" wp14:editId="558894D3">
            <wp:extent cx="5343525" cy="3105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3105150"/>
                    </a:xfrm>
                    <a:prstGeom prst="rect">
                      <a:avLst/>
                    </a:prstGeom>
                    <a:solidFill>
                      <a:srgbClr val="FFFFFF"/>
                    </a:solidFill>
                    <a:ln>
                      <a:noFill/>
                    </a:ln>
                  </pic:spPr>
                </pic:pic>
              </a:graphicData>
            </a:graphic>
          </wp:inline>
        </w:drawing>
      </w:r>
    </w:p>
    <w:p w14:paraId="3A40BC81" w14:textId="77777777" w:rsidR="0086281D" w:rsidRDefault="0086281D" w:rsidP="0086281D">
      <w:pPr>
        <w:pStyle w:val="SourceCode"/>
      </w:pPr>
      <w:proofErr w:type="spellStart"/>
      <w:r>
        <w:rPr>
          <w:rStyle w:val="NormalTok"/>
        </w:rPr>
        <w:t>sns.countplot</w:t>
      </w:r>
      <w:proofErr w:type="spellEnd"/>
      <w:r>
        <w:rPr>
          <w:rStyle w:val="NormalTok"/>
        </w:rPr>
        <w:t>(x</w:t>
      </w:r>
      <w:r>
        <w:rPr>
          <w:rStyle w:val="OperatorTok"/>
        </w:rPr>
        <w:t>=</w:t>
      </w:r>
      <w:r>
        <w:rPr>
          <w:rStyle w:val="StringTok"/>
        </w:rPr>
        <w:t>'</w:t>
      </w:r>
      <w:proofErr w:type="spellStart"/>
      <w:r>
        <w:rPr>
          <w:rStyle w:val="StringTok"/>
        </w:rPr>
        <w:t>Class'</w:t>
      </w:r>
      <w:r>
        <w:rPr>
          <w:rStyle w:val="NormalTok"/>
        </w:rPr>
        <w:t>,data</w:t>
      </w:r>
      <w:proofErr w:type="spellEnd"/>
      <w:r>
        <w:rPr>
          <w:rStyle w:val="OperatorTok"/>
        </w:rPr>
        <w:t>=</w:t>
      </w:r>
      <w:proofErr w:type="spellStart"/>
      <w:r>
        <w:rPr>
          <w:rStyle w:val="NormalTok"/>
        </w:rPr>
        <w:t>df</w:t>
      </w:r>
      <w:proofErr w:type="spellEnd"/>
      <w:r>
        <w:rPr>
          <w:rStyle w:val="NormalTok"/>
        </w:rPr>
        <w:t>)</w:t>
      </w:r>
    </w:p>
    <w:p w14:paraId="608C64AC"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0x7f690eb54f60&gt;</w:t>
      </w:r>
    </w:p>
    <w:p w14:paraId="04FF0317" w14:textId="5B5B203D" w:rsidR="0086281D" w:rsidRDefault="0086281D" w:rsidP="0086281D">
      <w:pPr>
        <w:pStyle w:val="FirstParagraph"/>
        <w:rPr>
          <w:rStyle w:val="NormalTok"/>
        </w:rPr>
      </w:pPr>
      <w:r>
        <w:rPr>
          <w:noProof/>
        </w:rPr>
        <w:drawing>
          <wp:inline distT="0" distB="0" distL="0" distR="0" wp14:anchorId="0C406CE8" wp14:editId="60DEB88F">
            <wp:extent cx="523875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solidFill>
                      <a:srgbClr val="FFFFFF"/>
                    </a:solidFill>
                    <a:ln>
                      <a:noFill/>
                    </a:ln>
                  </pic:spPr>
                </pic:pic>
              </a:graphicData>
            </a:graphic>
          </wp:inline>
        </w:drawing>
      </w:r>
    </w:p>
    <w:p w14:paraId="46262C59" w14:textId="77777777" w:rsidR="0086281D" w:rsidRDefault="0086281D" w:rsidP="0086281D">
      <w:pPr>
        <w:pStyle w:val="SourceCode"/>
      </w:pPr>
      <w:proofErr w:type="spellStart"/>
      <w:r>
        <w:rPr>
          <w:rStyle w:val="NormalTok"/>
        </w:rPr>
        <w:t>sm</w:t>
      </w:r>
      <w:proofErr w:type="spellEnd"/>
      <w:r>
        <w:rPr>
          <w:rStyle w:val="NormalTok"/>
        </w:rPr>
        <w:t xml:space="preserve"> </w:t>
      </w:r>
      <w:r>
        <w:rPr>
          <w:rStyle w:val="OperatorTok"/>
        </w:rPr>
        <w:t>=</w:t>
      </w:r>
      <w:r>
        <w:rPr>
          <w:rStyle w:val="NormalTok"/>
        </w:rPr>
        <w:t xml:space="preserve"> SMOTE(</w:t>
      </w:r>
      <w:proofErr w:type="spellStart"/>
      <w:r>
        <w:rPr>
          <w:rStyle w:val="NormalTok"/>
        </w:rPr>
        <w:t>sampling_strategy</w:t>
      </w:r>
      <w:proofErr w:type="spellEnd"/>
      <w:r>
        <w:rPr>
          <w:rStyle w:val="OperatorTok"/>
        </w:rPr>
        <w:t>=</w:t>
      </w:r>
      <w:r>
        <w:rPr>
          <w:rStyle w:val="StringTok"/>
        </w:rPr>
        <w:t>'minority'</w:t>
      </w:r>
      <w:r>
        <w:rPr>
          <w:rStyle w:val="NormalTok"/>
        </w:rPr>
        <w:t xml:space="preserve">, </w:t>
      </w:r>
      <w:proofErr w:type="spellStart"/>
      <w:r>
        <w:rPr>
          <w:rStyle w:val="NormalTok"/>
        </w:rPr>
        <w:t>random_state</w:t>
      </w:r>
      <w:proofErr w:type="spellEnd"/>
      <w:r>
        <w:rPr>
          <w:rStyle w:val="OperatorTok"/>
        </w:rPr>
        <w:t>=</w:t>
      </w:r>
      <w:r>
        <w:rPr>
          <w:rStyle w:val="DecValTok"/>
        </w:rPr>
        <w:t>7</w:t>
      </w:r>
      <w:r>
        <w:rPr>
          <w:rStyle w:val="NormalTok"/>
        </w:rPr>
        <w:t>)</w:t>
      </w:r>
      <w:r>
        <w:br/>
      </w:r>
      <w:proofErr w:type="spellStart"/>
      <w:r>
        <w:rPr>
          <w:rStyle w:val="NormalTok"/>
        </w:rPr>
        <w:t>resampled_X</w:t>
      </w:r>
      <w:proofErr w:type="spellEnd"/>
      <w:r>
        <w:rPr>
          <w:rStyle w:val="NormalTok"/>
        </w:rPr>
        <w:t xml:space="preserve">, </w:t>
      </w:r>
      <w:proofErr w:type="spellStart"/>
      <w:r>
        <w:rPr>
          <w:rStyle w:val="NormalTok"/>
        </w:rPr>
        <w:t>resampled_Y</w:t>
      </w:r>
      <w:proofErr w:type="spellEnd"/>
      <w:r>
        <w:rPr>
          <w:rStyle w:val="NormalTok"/>
        </w:rPr>
        <w:t xml:space="preserve"> </w:t>
      </w:r>
      <w:r>
        <w:rPr>
          <w:rStyle w:val="OperatorTok"/>
        </w:rPr>
        <w:t>=</w:t>
      </w:r>
      <w:r>
        <w:rPr>
          <w:rStyle w:val="NormalTok"/>
        </w:rPr>
        <w:t xml:space="preserve"> </w:t>
      </w:r>
      <w:proofErr w:type="spellStart"/>
      <w:r>
        <w:rPr>
          <w:rStyle w:val="NormalTok"/>
        </w:rPr>
        <w:t>sm.fit_resample</w:t>
      </w:r>
      <w:proofErr w:type="spellEnd"/>
      <w:r>
        <w:rPr>
          <w:rStyle w:val="NormalTok"/>
        </w:rPr>
        <w:t>(</w:t>
      </w:r>
      <w:proofErr w:type="spellStart"/>
      <w:r>
        <w:rPr>
          <w:rStyle w:val="NormalTok"/>
        </w:rPr>
        <w:t>df.drop</w:t>
      </w:r>
      <w:proofErr w:type="spellEnd"/>
      <w:r>
        <w:rPr>
          <w:rStyle w:val="NormalTok"/>
        </w:rPr>
        <w:t>(</w:t>
      </w:r>
      <w:r>
        <w:rPr>
          <w:rStyle w:val="StringTok"/>
        </w:rPr>
        <w:t>'Class'</w:t>
      </w:r>
      <w:r>
        <w:rPr>
          <w:rStyle w:val="NormalTok"/>
        </w:rPr>
        <w:t>, axis</w:t>
      </w:r>
      <w:r>
        <w:rPr>
          <w:rStyle w:val="OperatorTok"/>
        </w:rPr>
        <w:t>=</w:t>
      </w:r>
      <w:r>
        <w:rPr>
          <w:rStyle w:val="DecValTok"/>
        </w:rPr>
        <w:t>1</w:t>
      </w:r>
      <w:r>
        <w:rPr>
          <w:rStyle w:val="NormalTok"/>
        </w:rPr>
        <w:t xml:space="preserve">), </w:t>
      </w:r>
      <w:proofErr w:type="spellStart"/>
      <w:r>
        <w:rPr>
          <w:rStyle w:val="NormalTok"/>
        </w:rPr>
        <w:t>df</w:t>
      </w:r>
      <w:proofErr w:type="spellEnd"/>
      <w:r>
        <w:rPr>
          <w:rStyle w:val="NormalTok"/>
        </w:rPr>
        <w:t>[</w:t>
      </w:r>
      <w:r>
        <w:rPr>
          <w:rStyle w:val="StringTok"/>
        </w:rPr>
        <w:t>'Class'</w:t>
      </w:r>
      <w:r>
        <w:rPr>
          <w:rStyle w:val="NormalTok"/>
        </w:rPr>
        <w:t>])</w:t>
      </w:r>
      <w:r>
        <w:br/>
      </w:r>
      <w:proofErr w:type="spellStart"/>
      <w:r>
        <w:rPr>
          <w:rStyle w:val="NormalTok"/>
        </w:rPr>
        <w:t>oversampled_df</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resampled_X</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resampled_Y</w:t>
      </w:r>
      <w:proofErr w:type="spellEnd"/>
      <w:r>
        <w:rPr>
          <w:rStyle w:val="NormalTok"/>
        </w:rPr>
        <w:t>)], axis</w:t>
      </w:r>
      <w:r>
        <w:rPr>
          <w:rStyle w:val="OperatorTok"/>
        </w:rPr>
        <w:t>=</w:t>
      </w:r>
      <w:r>
        <w:rPr>
          <w:rStyle w:val="DecValTok"/>
        </w:rPr>
        <w:t>1</w:t>
      </w:r>
      <w:r>
        <w:rPr>
          <w:rStyle w:val="NormalTok"/>
        </w:rPr>
        <w:t>)</w:t>
      </w:r>
      <w:r>
        <w:br/>
      </w:r>
      <w:proofErr w:type="spellStart"/>
      <w:r>
        <w:rPr>
          <w:rStyle w:val="NormalTok"/>
        </w:rPr>
        <w:t>oversampled_df.columns</w:t>
      </w:r>
      <w:proofErr w:type="spellEnd"/>
      <w:r>
        <w:rPr>
          <w:rStyle w:val="NormalTok"/>
        </w:rPr>
        <w:t xml:space="preserve"> </w:t>
      </w:r>
      <w:r>
        <w:rPr>
          <w:rStyle w:val="OperatorTok"/>
        </w:rPr>
        <w:t>=</w:t>
      </w:r>
      <w:r>
        <w:rPr>
          <w:rStyle w:val="NormalTok"/>
        </w:rPr>
        <w:t xml:space="preserve"> </w:t>
      </w:r>
      <w:proofErr w:type="spellStart"/>
      <w:r>
        <w:rPr>
          <w:rStyle w:val="NormalTok"/>
        </w:rPr>
        <w:t>df.columns</w:t>
      </w:r>
      <w:proofErr w:type="spellEnd"/>
      <w:r>
        <w:br/>
      </w:r>
      <w:proofErr w:type="spellStart"/>
      <w:r>
        <w:rPr>
          <w:rStyle w:val="NormalTok"/>
        </w:rPr>
        <w:t>oversampled_df</w:t>
      </w:r>
      <w:proofErr w:type="spellEnd"/>
      <w:r>
        <w:rPr>
          <w:rStyle w:val="NormalTok"/>
        </w:rPr>
        <w:t>[</w:t>
      </w:r>
      <w:r>
        <w:rPr>
          <w:rStyle w:val="StringTok"/>
        </w:rPr>
        <w:t>'Class'</w:t>
      </w:r>
      <w:r>
        <w:rPr>
          <w:rStyle w:val="NormalTok"/>
        </w:rPr>
        <w:t>].</w:t>
      </w:r>
      <w:proofErr w:type="spellStart"/>
      <w:r>
        <w:rPr>
          <w:rStyle w:val="NormalTok"/>
        </w:rPr>
        <w:t>value_counts</w:t>
      </w:r>
      <w:proofErr w:type="spellEnd"/>
      <w:r>
        <w:rPr>
          <w:rStyle w:val="NormalTok"/>
        </w:rPr>
        <w:t>()</w:t>
      </w:r>
    </w:p>
    <w:p w14:paraId="41802581" w14:textId="77777777" w:rsidR="0086281D" w:rsidRDefault="0086281D" w:rsidP="0086281D">
      <w:pPr>
        <w:pStyle w:val="SourceCode"/>
      </w:pPr>
      <w:r>
        <w:rPr>
          <w:rStyle w:val="VerbatimChar"/>
        </w:rPr>
        <w:t>1    284315</w:t>
      </w:r>
      <w:r>
        <w:br/>
      </w:r>
      <w:r>
        <w:rPr>
          <w:rStyle w:val="VerbatimChar"/>
        </w:rPr>
        <w:t>0    284315</w:t>
      </w:r>
      <w:r>
        <w:br/>
      </w:r>
      <w:r>
        <w:rPr>
          <w:rStyle w:val="VerbatimChar"/>
        </w:rPr>
        <w:t xml:space="preserve">Name: Class, </w:t>
      </w:r>
      <w:proofErr w:type="spellStart"/>
      <w:r>
        <w:rPr>
          <w:rStyle w:val="VerbatimChar"/>
        </w:rPr>
        <w:t>dtype</w:t>
      </w:r>
      <w:proofErr w:type="spellEnd"/>
      <w:r>
        <w:rPr>
          <w:rStyle w:val="VerbatimChar"/>
        </w:rPr>
        <w:t>: int64</w:t>
      </w:r>
    </w:p>
    <w:p w14:paraId="6C2B912A" w14:textId="77777777" w:rsidR="0086281D" w:rsidRDefault="0086281D" w:rsidP="0086281D">
      <w:pPr>
        <w:pStyle w:val="SourceCode"/>
      </w:pPr>
      <w:proofErr w:type="spellStart"/>
      <w:r>
        <w:rPr>
          <w:rStyle w:val="NormalTok"/>
        </w:rPr>
        <w:t>sns.countplot</w:t>
      </w:r>
      <w:proofErr w:type="spellEnd"/>
      <w:r>
        <w:rPr>
          <w:rStyle w:val="NormalTok"/>
        </w:rPr>
        <w:t>(x</w:t>
      </w:r>
      <w:r>
        <w:rPr>
          <w:rStyle w:val="OperatorTok"/>
        </w:rPr>
        <w:t>=</w:t>
      </w:r>
      <w:r>
        <w:rPr>
          <w:rStyle w:val="StringTok"/>
        </w:rPr>
        <w:t>'Class'</w:t>
      </w:r>
      <w:r>
        <w:rPr>
          <w:rStyle w:val="NormalTok"/>
        </w:rPr>
        <w:t>, data</w:t>
      </w:r>
      <w:r>
        <w:rPr>
          <w:rStyle w:val="OperatorTok"/>
        </w:rPr>
        <w:t>=</w:t>
      </w:r>
      <w:proofErr w:type="spellStart"/>
      <w:r>
        <w:rPr>
          <w:rStyle w:val="NormalTok"/>
        </w:rPr>
        <w:t>oversampled_df</w:t>
      </w:r>
      <w:proofErr w:type="spellEnd"/>
      <w:r>
        <w:rPr>
          <w:rStyle w:val="NormalTok"/>
        </w:rPr>
        <w:t>)</w:t>
      </w:r>
    </w:p>
    <w:p w14:paraId="5E6CE726"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0x7f6908f63a20&gt;</w:t>
      </w:r>
    </w:p>
    <w:p w14:paraId="12EC966B" w14:textId="33719BE6" w:rsidR="0086281D" w:rsidRDefault="0086281D" w:rsidP="0086281D">
      <w:pPr>
        <w:pStyle w:val="FirstParagraph"/>
        <w:rPr>
          <w:rStyle w:val="NormalTok"/>
        </w:rPr>
      </w:pPr>
      <w:r>
        <w:rPr>
          <w:noProof/>
        </w:rPr>
        <w:drawing>
          <wp:inline distT="0" distB="0" distL="0" distR="0" wp14:anchorId="1E9EBC27" wp14:editId="3AA051DF">
            <wp:extent cx="5238750"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solidFill>
                      <a:srgbClr val="FFFFFF"/>
                    </a:solidFill>
                    <a:ln>
                      <a:noFill/>
                    </a:ln>
                  </pic:spPr>
                </pic:pic>
              </a:graphicData>
            </a:graphic>
          </wp:inline>
        </w:drawing>
      </w:r>
    </w:p>
    <w:p w14:paraId="195332C8" w14:textId="77777777" w:rsidR="0086281D" w:rsidRDefault="0086281D" w:rsidP="0086281D">
      <w:pPr>
        <w:pStyle w:val="SourceCode"/>
      </w:pPr>
      <w:r>
        <w:rPr>
          <w:rStyle w:val="NormalTok"/>
        </w:rPr>
        <w:t xml:space="preserve">fig, ax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10</w:t>
      </w:r>
      <w:r>
        <w:rPr>
          <w:rStyle w:val="NormalTok"/>
        </w:rPr>
        <w:t xml:space="preserve">))         </w:t>
      </w:r>
      <w:r>
        <w:br/>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oversampled_df.corr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YlGnBu</w:t>
      </w:r>
      <w:proofErr w:type="spellEnd"/>
      <w:r>
        <w:rPr>
          <w:rStyle w:val="StringTok"/>
        </w:rPr>
        <w:t>'</w:t>
      </w:r>
      <w:r>
        <w:rPr>
          <w:rStyle w:val="NormalTok"/>
        </w:rPr>
        <w:t xml:space="preserve">, </w:t>
      </w:r>
      <w:proofErr w:type="spellStart"/>
      <w:r>
        <w:rPr>
          <w:rStyle w:val="NormalTok"/>
        </w:rPr>
        <w:t>annot_kws</w:t>
      </w:r>
      <w:proofErr w:type="spellEnd"/>
      <w:r>
        <w:rPr>
          <w:rStyle w:val="OperatorTok"/>
        </w:rPr>
        <w:t>=</w:t>
      </w:r>
      <w:r>
        <w:rPr>
          <w:rStyle w:val="NormalTok"/>
        </w:rPr>
        <w:t>{</w:t>
      </w:r>
      <w:r>
        <w:rPr>
          <w:rStyle w:val="StringTok"/>
        </w:rPr>
        <w:t>'size'</w:t>
      </w:r>
      <w:r>
        <w:rPr>
          <w:rStyle w:val="NormalTok"/>
        </w:rPr>
        <w:t>:</w:t>
      </w:r>
      <w:r>
        <w:rPr>
          <w:rStyle w:val="DecValTok"/>
        </w:rPr>
        <w:t>30</w:t>
      </w:r>
      <w:r>
        <w:rPr>
          <w:rStyle w:val="NormalTok"/>
        </w:rPr>
        <w:t>}, ax</w:t>
      </w:r>
      <w:r>
        <w:rPr>
          <w:rStyle w:val="OperatorTok"/>
        </w:rPr>
        <w:t>=</w:t>
      </w:r>
      <w:r>
        <w:rPr>
          <w:rStyle w:val="NormalTok"/>
        </w:rPr>
        <w:t>ax)</w:t>
      </w:r>
      <w:r>
        <w:br/>
      </w:r>
      <w:proofErr w:type="spellStart"/>
      <w:r>
        <w:rPr>
          <w:rStyle w:val="NormalTok"/>
        </w:rPr>
        <w:t>ax.set_title</w:t>
      </w:r>
      <w:proofErr w:type="spellEnd"/>
      <w:r>
        <w:rPr>
          <w:rStyle w:val="NormalTok"/>
        </w:rPr>
        <w:t>(</w:t>
      </w:r>
      <w:r>
        <w:rPr>
          <w:rStyle w:val="StringTok"/>
        </w:rPr>
        <w:t>"Imbalanced Correlation Matrix"</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plt.show</w:t>
      </w:r>
      <w:proofErr w:type="spellEnd"/>
      <w:r>
        <w:rPr>
          <w:rStyle w:val="NormalTok"/>
        </w:rPr>
        <w:t>()</w:t>
      </w:r>
    </w:p>
    <w:p w14:paraId="27CFE711" w14:textId="06ECB36A" w:rsidR="0086281D" w:rsidRDefault="0086281D" w:rsidP="0086281D">
      <w:pPr>
        <w:pStyle w:val="FirstParagraph"/>
        <w:rPr>
          <w:rStyle w:val="NormalTok"/>
        </w:rPr>
      </w:pPr>
      <w:r>
        <w:rPr>
          <w:noProof/>
        </w:rPr>
        <w:drawing>
          <wp:inline distT="0" distB="0" distL="0" distR="0" wp14:anchorId="4AA4DCAA" wp14:editId="73545FD0">
            <wp:extent cx="53340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3086100"/>
                    </a:xfrm>
                    <a:prstGeom prst="rect">
                      <a:avLst/>
                    </a:prstGeom>
                    <a:solidFill>
                      <a:srgbClr val="FFFFFF"/>
                    </a:solidFill>
                    <a:ln>
                      <a:noFill/>
                    </a:ln>
                  </pic:spPr>
                </pic:pic>
              </a:graphicData>
            </a:graphic>
          </wp:inline>
        </w:drawing>
      </w:r>
    </w:p>
    <w:p w14:paraId="6DE04ACB" w14:textId="77777777" w:rsidR="0086281D" w:rsidRDefault="0086281D" w:rsidP="0086281D">
      <w:pPr>
        <w:pStyle w:val="SourceCode"/>
      </w:pPr>
      <w:proofErr w:type="spellStart"/>
      <w:r>
        <w:rPr>
          <w:rStyle w:val="NormalTok"/>
        </w:rPr>
        <w:t>sc</w:t>
      </w:r>
      <w:proofErr w:type="spellEnd"/>
      <w:r>
        <w:rPr>
          <w:rStyle w:val="NormalTok"/>
        </w:rPr>
        <w:t xml:space="preserve"> </w:t>
      </w:r>
      <w:r>
        <w:rPr>
          <w:rStyle w:val="OperatorTok"/>
        </w:rPr>
        <w:t>=</w:t>
      </w:r>
      <w:r>
        <w:rPr>
          <w:rStyle w:val="NormalTok"/>
        </w:rPr>
        <w:t xml:space="preserve"> </w:t>
      </w:r>
      <w:proofErr w:type="spellStart"/>
      <w:r>
        <w:rPr>
          <w:rStyle w:val="NormalTok"/>
        </w:rPr>
        <w:t>StandardScaler</w:t>
      </w:r>
      <w:proofErr w:type="spellEnd"/>
      <w:r>
        <w:rPr>
          <w:rStyle w:val="NormalTok"/>
        </w:rPr>
        <w:t>()</w:t>
      </w:r>
      <w:r>
        <w:br/>
      </w:r>
      <w:r>
        <w:rPr>
          <w:rStyle w:val="NormalTok"/>
        </w:rPr>
        <w:t xml:space="preserve">X </w:t>
      </w:r>
      <w:r>
        <w:rPr>
          <w:rStyle w:val="OperatorTok"/>
        </w:rPr>
        <w:t>=</w:t>
      </w:r>
      <w:r>
        <w:rPr>
          <w:rStyle w:val="NormalTok"/>
        </w:rPr>
        <w:t xml:space="preserve"> </w:t>
      </w:r>
      <w:proofErr w:type="spellStart"/>
      <w:r>
        <w:rPr>
          <w:rStyle w:val="NormalTok"/>
        </w:rPr>
        <w:t>oversampled_df.iloc</w:t>
      </w:r>
      <w:proofErr w:type="spellEnd"/>
      <w:r>
        <w:rPr>
          <w:rStyle w:val="NormalTok"/>
        </w:rPr>
        <w:t xml:space="preserve">[:, </w:t>
      </w:r>
      <w:r>
        <w:rPr>
          <w:rStyle w:val="DecValTok"/>
        </w:rPr>
        <w:t>1</w:t>
      </w:r>
      <w:r>
        <w:rPr>
          <w:rStyle w:val="NormalTok"/>
        </w:rPr>
        <w:t>:</w:t>
      </w:r>
      <w:r>
        <w:rPr>
          <w:rStyle w:val="OperatorTok"/>
        </w:rPr>
        <w:t>-</w:t>
      </w:r>
      <w:r>
        <w:rPr>
          <w:rStyle w:val="DecValTok"/>
        </w:rPr>
        <w:t>1</w:t>
      </w:r>
      <w:r>
        <w:rPr>
          <w:rStyle w:val="NormalTok"/>
        </w:rPr>
        <w:t>].values</w:t>
      </w:r>
      <w:r>
        <w:br/>
      </w:r>
      <w:r>
        <w:rPr>
          <w:rStyle w:val="NormalTok"/>
        </w:rPr>
        <w:t xml:space="preserve">y </w:t>
      </w:r>
      <w:r>
        <w:rPr>
          <w:rStyle w:val="OperatorTok"/>
        </w:rPr>
        <w:t>=</w:t>
      </w:r>
      <w:r>
        <w:rPr>
          <w:rStyle w:val="NormalTok"/>
        </w:rPr>
        <w:t xml:space="preserve"> </w:t>
      </w:r>
      <w:proofErr w:type="spellStart"/>
      <w:r>
        <w:rPr>
          <w:rStyle w:val="NormalTok"/>
        </w:rPr>
        <w:t>oversampled_df.iloc</w:t>
      </w:r>
      <w:proofErr w:type="spellEnd"/>
      <w:r>
        <w:rPr>
          <w:rStyle w:val="NormalTok"/>
        </w:rPr>
        <w:t xml:space="preserve">[:, </w:t>
      </w:r>
      <w:r>
        <w:rPr>
          <w:rStyle w:val="OperatorTok"/>
        </w:rPr>
        <w:t>-</w:t>
      </w:r>
      <w:r>
        <w:rPr>
          <w:rStyle w:val="DecValTok"/>
        </w:rPr>
        <w:t>1</w:t>
      </w:r>
      <w:r>
        <w:rPr>
          <w:rStyle w:val="NormalTok"/>
        </w:rPr>
        <w:t>].values</w:t>
      </w:r>
      <w:r>
        <w:br/>
      </w:r>
      <w:r>
        <w:rPr>
          <w:rStyle w:val="NormalTok"/>
        </w:rPr>
        <w:t xml:space="preserve">y </w:t>
      </w:r>
      <w:r>
        <w:rPr>
          <w:rStyle w:val="OperatorTok"/>
        </w:rPr>
        <w:t>=</w:t>
      </w:r>
      <w:r>
        <w:rPr>
          <w:rStyle w:val="NormalTok"/>
        </w:rPr>
        <w:t xml:space="preserve"> </w:t>
      </w:r>
      <w:proofErr w:type="spellStart"/>
      <w:r>
        <w:rPr>
          <w:rStyle w:val="NormalTok"/>
        </w:rPr>
        <w:t>y.reshape</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BuiltInTok"/>
        </w:rPr>
        <w:t>print</w:t>
      </w:r>
      <w:r>
        <w:rPr>
          <w:rStyle w:val="NormalTok"/>
        </w:rPr>
        <w:t>(</w:t>
      </w:r>
      <w:proofErr w:type="spellStart"/>
      <w:r>
        <w:rPr>
          <w:rStyle w:val="NormalTok"/>
        </w:rPr>
        <w:t>X.shape</w:t>
      </w:r>
      <w:proofErr w:type="spellEnd"/>
      <w:r>
        <w:rPr>
          <w:rStyle w:val="NormalTok"/>
        </w:rPr>
        <w:t xml:space="preserve">, </w:t>
      </w:r>
      <w:proofErr w:type="spellStart"/>
      <w:r>
        <w:rPr>
          <w:rStyle w:val="NormalTok"/>
        </w:rPr>
        <w:t>y.shape</w:t>
      </w:r>
      <w:proofErr w:type="spellEnd"/>
      <w:r>
        <w:rPr>
          <w:rStyle w:val="NormalTok"/>
        </w:rPr>
        <w:t>)</w:t>
      </w:r>
      <w:r>
        <w:br/>
      </w:r>
      <w:r>
        <w:br/>
      </w:r>
      <w:r>
        <w:rPr>
          <w:rStyle w:val="NormalTok"/>
        </w:rPr>
        <w:t xml:space="preserve">X </w:t>
      </w:r>
      <w:r>
        <w:rPr>
          <w:rStyle w:val="OperatorTok"/>
        </w:rPr>
        <w:t>=</w:t>
      </w:r>
      <w:r>
        <w:rPr>
          <w:rStyle w:val="NormalTok"/>
        </w:rPr>
        <w:t xml:space="preserve"> </w:t>
      </w:r>
      <w:proofErr w:type="spellStart"/>
      <w:r>
        <w:rPr>
          <w:rStyle w:val="NormalTok"/>
        </w:rPr>
        <w:t>sc.fit_transform</w:t>
      </w:r>
      <w:proofErr w:type="spellEnd"/>
      <w:r>
        <w:rPr>
          <w:rStyle w:val="NormalTok"/>
        </w:rPr>
        <w:t>(X)</w:t>
      </w:r>
      <w:r>
        <w:br/>
      </w:r>
      <w:r>
        <w:rPr>
          <w:rStyle w:val="BuiltInTok"/>
        </w:rPr>
        <w:t>print</w:t>
      </w:r>
      <w:r>
        <w:rPr>
          <w:rStyle w:val="NormalTok"/>
        </w:rPr>
        <w:t>(X[</w:t>
      </w:r>
      <w:r>
        <w:rPr>
          <w:rStyle w:val="DecValTok"/>
        </w:rPr>
        <w:t>0</w:t>
      </w:r>
      <w:r>
        <w:rPr>
          <w:rStyle w:val="NormalTok"/>
        </w:rPr>
        <w:t>])</w:t>
      </w:r>
    </w:p>
    <w:p w14:paraId="50A242DC" w14:textId="77777777" w:rsidR="0086281D" w:rsidRDefault="0086281D" w:rsidP="0086281D">
      <w:pPr>
        <w:pStyle w:val="SourceCode"/>
      </w:pPr>
      <w:r>
        <w:rPr>
          <w:rStyle w:val="VerbatimChar"/>
        </w:rPr>
        <w:t>(568630, 29) (568630, 1)</w:t>
      </w:r>
      <w:r>
        <w:br/>
      </w:r>
      <w:r>
        <w:rPr>
          <w:rStyle w:val="VerbatimChar"/>
        </w:rPr>
        <w:t>[ 0.20495125 -0.54573636  1.0045184  -0.30168224  0.31098779  0.6920209</w:t>
      </w:r>
      <w:r>
        <w:br/>
      </w:r>
      <w:r>
        <w:rPr>
          <w:rStyle w:val="VerbatimChar"/>
        </w:rPr>
        <w:t xml:space="preserve">  0.55516986 -0.03644768  0.76125221  0.67923829 -0.92061643  0.57128753</w:t>
      </w:r>
      <w:r>
        <w:br/>
      </w:r>
      <w:r>
        <w:rPr>
          <w:rStyle w:val="VerbatimChar"/>
        </w:rPr>
        <w:t xml:space="preserve"> -0.94634073  0.71704508  1.64724241  0.48636415  0.62706212  0.50679008</w:t>
      </w:r>
      <w:r>
        <w:br/>
      </w:r>
      <w:r>
        <w:rPr>
          <w:rStyle w:val="VerbatimChar"/>
        </w:rPr>
        <w:t xml:space="preserve">  0.04977222  0.06379384 -0.14589103  0.24649907 -0.10441593  0.22564242</w:t>
      </w:r>
      <w:r>
        <w:br/>
      </w:r>
      <w:r>
        <w:rPr>
          <w:rStyle w:val="VerbatimChar"/>
        </w:rPr>
        <w:t xml:space="preserve">  0.16596895 -0.48756152  0.05492719 -0.14984388  0.2455859 ]</w:t>
      </w:r>
    </w:p>
    <w:p w14:paraId="7BEBC829" w14:textId="77777777" w:rsidR="0086281D" w:rsidRDefault="0086281D" w:rsidP="0086281D">
      <w:pPr>
        <w:pStyle w:val="SourceCode"/>
      </w:pP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1F6ACFB9" w14:textId="77777777" w:rsidR="0086281D" w:rsidRDefault="0086281D" w:rsidP="0086281D">
      <w:pPr>
        <w:pStyle w:val="SourceCode"/>
      </w:pPr>
      <w:proofErr w:type="spellStart"/>
      <w:r>
        <w:rPr>
          <w:rStyle w:val="NormalTok"/>
        </w:rPr>
        <w:t>adam</w:t>
      </w:r>
      <w:proofErr w:type="spellEnd"/>
      <w:r>
        <w:rPr>
          <w:rStyle w:val="NormalTok"/>
        </w:rPr>
        <w:t xml:space="preserve"> </w:t>
      </w:r>
      <w:r>
        <w:rPr>
          <w:rStyle w:val="OperatorTok"/>
        </w:rPr>
        <w:t>=</w:t>
      </w:r>
      <w:r>
        <w:rPr>
          <w:rStyle w:val="NormalTok"/>
        </w:rPr>
        <w:t xml:space="preserve"> </w:t>
      </w:r>
      <w:proofErr w:type="spellStart"/>
      <w:r>
        <w:rPr>
          <w:rStyle w:val="NormalTok"/>
        </w:rPr>
        <w:t>tf.keras.optimizers.Adam</w:t>
      </w:r>
      <w:proofErr w:type="spellEnd"/>
      <w:r>
        <w:rPr>
          <w:rStyle w:val="NormalTok"/>
        </w:rPr>
        <w:t>(</w:t>
      </w:r>
      <w:proofErr w:type="spellStart"/>
      <w:r>
        <w:rPr>
          <w:rStyle w:val="NormalTok"/>
        </w:rPr>
        <w:t>learning_rate</w:t>
      </w:r>
      <w:proofErr w:type="spellEnd"/>
      <w:r>
        <w:rPr>
          <w:rStyle w:val="OperatorTok"/>
        </w:rPr>
        <w:t>=</w:t>
      </w:r>
      <w:r>
        <w:rPr>
          <w:rStyle w:val="FloatTok"/>
        </w:rPr>
        <w:t>0.0005</w:t>
      </w:r>
      <w:r>
        <w:rPr>
          <w:rStyle w:val="NormalTok"/>
        </w:rPr>
        <w:t>)</w:t>
      </w:r>
    </w:p>
    <w:p w14:paraId="5FAFA560" w14:textId="77777777" w:rsidR="0086281D" w:rsidRDefault="0086281D" w:rsidP="0086281D">
      <w:pPr>
        <w:pStyle w:val="SourceCode"/>
      </w:pPr>
      <w:proofErr w:type="spellStart"/>
      <w:r>
        <w:rPr>
          <w:rStyle w:val="NormalTok"/>
        </w:rPr>
        <w:t>x_features</w:t>
      </w:r>
      <w:proofErr w:type="spellEnd"/>
      <w:r>
        <w:rPr>
          <w:rStyle w:val="NormalTok"/>
        </w:rPr>
        <w:t xml:space="preserve"> </w:t>
      </w:r>
      <w:r>
        <w:rPr>
          <w:rStyle w:val="OperatorTok"/>
        </w:rPr>
        <w:t>=</w:t>
      </w:r>
      <w:r>
        <w:rPr>
          <w:rStyle w:val="NormalTok"/>
        </w:rPr>
        <w:t xml:space="preserve"> </w:t>
      </w:r>
      <w:proofErr w:type="spellStart"/>
      <w:r>
        <w:rPr>
          <w:rStyle w:val="NormalTok"/>
        </w:rPr>
        <w:t>X.shape</w:t>
      </w:r>
      <w:proofErr w:type="spellEnd"/>
      <w:r>
        <w:rPr>
          <w:rStyle w:val="NormalTok"/>
        </w:rPr>
        <w:t>[</w:t>
      </w:r>
      <w:r>
        <w:rPr>
          <w:rStyle w:val="DecValTok"/>
        </w:rPr>
        <w:t>1</w:t>
      </w:r>
      <w:r>
        <w:rPr>
          <w:rStyle w:val="NormalTok"/>
        </w:rPr>
        <w:t>]</w:t>
      </w:r>
      <w:r>
        <w:br/>
      </w:r>
      <w:proofErr w:type="spellStart"/>
      <w:r>
        <w:rPr>
          <w:rStyle w:val="NormalTok"/>
        </w:rPr>
        <w:t>y_features</w:t>
      </w:r>
      <w:proofErr w:type="spellEnd"/>
      <w:r>
        <w:rPr>
          <w:rStyle w:val="NormalTok"/>
        </w:rPr>
        <w:t xml:space="preserve"> </w:t>
      </w:r>
      <w:r>
        <w:rPr>
          <w:rStyle w:val="OperatorTok"/>
        </w:rPr>
        <w:t>=</w:t>
      </w:r>
      <w:r>
        <w:rPr>
          <w:rStyle w:val="NormalTok"/>
        </w:rPr>
        <w:t xml:space="preserve"> </w:t>
      </w:r>
      <w:proofErr w:type="spellStart"/>
      <w:r>
        <w:rPr>
          <w:rStyle w:val="NormalTok"/>
        </w:rPr>
        <w:t>y.shape</w:t>
      </w:r>
      <w:proofErr w:type="spellEnd"/>
      <w:r>
        <w:rPr>
          <w:rStyle w:val="NormalTok"/>
        </w:rPr>
        <w:t>[</w:t>
      </w:r>
      <w:r>
        <w:rPr>
          <w:rStyle w:val="DecValTok"/>
        </w:rPr>
        <w:t>1</w:t>
      </w:r>
      <w:r>
        <w:rPr>
          <w:rStyle w:val="NormalTok"/>
        </w:rPr>
        <w:t>]</w:t>
      </w:r>
    </w:p>
    <w:p w14:paraId="7068446A" w14:textId="77777777" w:rsidR="0086281D" w:rsidRDefault="0086281D" w:rsidP="0086281D">
      <w:pPr>
        <w:pStyle w:val="SourceCode"/>
      </w:pPr>
      <w:proofErr w:type="spellStart"/>
      <w:r>
        <w:rPr>
          <w:rStyle w:val="NormalTok"/>
        </w:rPr>
        <w:t>i</w:t>
      </w:r>
      <w:proofErr w:type="spellEnd"/>
      <w:r>
        <w:rPr>
          <w:rStyle w:val="NormalTok"/>
        </w:rPr>
        <w:t xml:space="preserve"> </w:t>
      </w:r>
      <w:r>
        <w:rPr>
          <w:rStyle w:val="OperatorTok"/>
        </w:rPr>
        <w:t>=</w:t>
      </w:r>
      <w:r>
        <w:rPr>
          <w:rStyle w:val="NormalTok"/>
        </w:rPr>
        <w:t xml:space="preserve"> Input(shape</w:t>
      </w:r>
      <w:r>
        <w:rPr>
          <w:rStyle w:val="OperatorTok"/>
        </w:rPr>
        <w:t>=</w:t>
      </w:r>
      <w:r>
        <w:rPr>
          <w:rStyle w:val="NormalTok"/>
        </w:rPr>
        <w:t>(</w:t>
      </w:r>
      <w:proofErr w:type="spellStart"/>
      <w:r>
        <w:rPr>
          <w:rStyle w:val="NormalTok"/>
        </w:rPr>
        <w:t>x_features</w:t>
      </w:r>
      <w:proofErr w:type="spellEnd"/>
      <w:r>
        <w:rPr>
          <w:rStyle w:val="NormalTok"/>
        </w:rPr>
        <w:t>,))</w:t>
      </w:r>
      <w:r>
        <w:br/>
      </w:r>
      <w:r>
        <w:br/>
      </w:r>
      <w:r>
        <w:rPr>
          <w:rStyle w:val="NormalTok"/>
        </w:rPr>
        <w:t xml:space="preserve">x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w:t>
      </w:r>
      <w:proofErr w:type="spellStart"/>
      <w:r>
        <w:rPr>
          <w:rStyle w:val="NormalTok"/>
        </w:rPr>
        <w:t>i</w:t>
      </w:r>
      <w:proofErr w:type="spellEnd"/>
      <w:r>
        <w:rPr>
          <w:rStyle w:val="NormalTok"/>
        </w:rPr>
        <w:t>)</w:t>
      </w:r>
      <w:r>
        <w:br/>
      </w:r>
      <w:r>
        <w:rPr>
          <w:rStyle w:val="NormalTok"/>
        </w:rPr>
        <w:t xml:space="preserve">x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)(x)</w:t>
      </w:r>
      <w:r>
        <w:br/>
      </w:r>
      <w:r>
        <w:rPr>
          <w:rStyle w:val="NormalTok"/>
        </w:rPr>
        <w:t xml:space="preserve">o </w:t>
      </w:r>
      <w:r>
        <w:rPr>
          <w:rStyle w:val="OperatorTok"/>
        </w:rPr>
        <w:t>=</w:t>
      </w:r>
      <w:r>
        <w:rPr>
          <w:rStyle w:val="NormalTok"/>
        </w:rPr>
        <w:t xml:space="preserve"> Dense(</w:t>
      </w:r>
      <w:proofErr w:type="spellStart"/>
      <w:r>
        <w:rPr>
          <w:rStyle w:val="NormalTok"/>
        </w:rPr>
        <w:t>y_features</w:t>
      </w:r>
      <w:proofErr w:type="spellEnd"/>
      <w:r>
        <w:rPr>
          <w:rStyle w:val="NormalTok"/>
        </w:rPr>
        <w:t>, activation</w:t>
      </w:r>
      <w:r>
        <w:rPr>
          <w:rStyle w:val="OperatorTok"/>
        </w:rPr>
        <w:t>=</w:t>
      </w:r>
      <w:r>
        <w:rPr>
          <w:rStyle w:val="StringTok"/>
        </w:rPr>
        <w:t>'sigmoid'</w:t>
      </w:r>
      <w:r>
        <w:rPr>
          <w:rStyle w:val="NormalTok"/>
        </w:rPr>
        <w:t>)(x)</w:t>
      </w:r>
      <w:r>
        <w:br/>
      </w:r>
      <w:r>
        <w:br/>
      </w:r>
      <w:r>
        <w:rPr>
          <w:rStyle w:val="NormalTok"/>
        </w:rPr>
        <w:t xml:space="preserve">model </w:t>
      </w:r>
      <w:r>
        <w:rPr>
          <w:rStyle w:val="OperatorTok"/>
        </w:rPr>
        <w:t>=</w:t>
      </w:r>
      <w:r>
        <w:rPr>
          <w:rStyle w:val="NormalTok"/>
        </w:rPr>
        <w:t xml:space="preserve"> Model(</w:t>
      </w:r>
      <w:proofErr w:type="spellStart"/>
      <w:r>
        <w:rPr>
          <w:rStyle w:val="NormalTok"/>
        </w:rPr>
        <w:t>i,o</w:t>
      </w:r>
      <w:proofErr w:type="spellEnd"/>
      <w:r>
        <w:rPr>
          <w:rStyle w:val="NormalTok"/>
        </w:rPr>
        <w:t>)</w:t>
      </w:r>
      <w:r>
        <w:br/>
      </w:r>
      <w:proofErr w:type="spellStart"/>
      <w:r>
        <w:rPr>
          <w:rStyle w:val="NormalTok"/>
        </w:rPr>
        <w:t>model.</w:t>
      </w:r>
      <w:r>
        <w:rPr>
          <w:rStyle w:val="BuiltInTok"/>
        </w:rPr>
        <w:t>compile</w:t>
      </w:r>
      <w:proofErr w:type="spellEnd"/>
      <w:r>
        <w:rPr>
          <w:rStyle w:val="NormalTok"/>
        </w:rPr>
        <w:t>(loss</w:t>
      </w:r>
      <w:r>
        <w:rPr>
          <w:rStyle w:val="OperatorTok"/>
        </w:rPr>
        <w:t>=</w:t>
      </w:r>
      <w:r>
        <w:rPr>
          <w:rStyle w:val="StringTok"/>
        </w:rPr>
        <w:t>"</w:t>
      </w:r>
      <w:proofErr w:type="spellStart"/>
      <w:r>
        <w:rPr>
          <w:rStyle w:val="StringTok"/>
        </w:rPr>
        <w:t>binary_crossentropy</w:t>
      </w:r>
      <w:proofErr w:type="spellEnd"/>
      <w:r>
        <w:rPr>
          <w:rStyle w:val="StringTok"/>
        </w:rPr>
        <w:t>"</w:t>
      </w:r>
      <w:r>
        <w:rPr>
          <w:rStyle w:val="NormalTok"/>
        </w:rPr>
        <w:t>, metrics</w:t>
      </w:r>
      <w:r>
        <w:rPr>
          <w:rStyle w:val="OperatorTok"/>
        </w:rPr>
        <w:t>=</w:t>
      </w:r>
      <w:r>
        <w:rPr>
          <w:rStyle w:val="NormalTok"/>
        </w:rPr>
        <w:t>[</w:t>
      </w:r>
      <w:r>
        <w:rPr>
          <w:rStyle w:val="StringTok"/>
        </w:rPr>
        <w:t>'accuracy'</w:t>
      </w:r>
      <w:r>
        <w:rPr>
          <w:rStyle w:val="NormalTok"/>
        </w:rPr>
        <w:t>], optimizer</w:t>
      </w:r>
      <w:r>
        <w:rPr>
          <w:rStyle w:val="OperatorTok"/>
        </w:rPr>
        <w:t>=</w:t>
      </w:r>
      <w:proofErr w:type="spellStart"/>
      <w:r>
        <w:rPr>
          <w:rStyle w:val="NormalTok"/>
        </w:rPr>
        <w:t>adam</w:t>
      </w:r>
      <w:proofErr w:type="spellEnd"/>
      <w:r>
        <w:rPr>
          <w:rStyle w:val="NormalTok"/>
        </w:rPr>
        <w:t>)</w:t>
      </w:r>
      <w:r>
        <w:br/>
      </w:r>
      <w:r>
        <w:rPr>
          <w:rStyle w:val="BuiltInTok"/>
        </w:rPr>
        <w:t>print</w:t>
      </w:r>
      <w:r>
        <w:rPr>
          <w:rStyle w:val="NormalTok"/>
        </w:rPr>
        <w:t>(</w:t>
      </w:r>
      <w:proofErr w:type="spellStart"/>
      <w:r>
        <w:rPr>
          <w:rStyle w:val="NormalTok"/>
        </w:rPr>
        <w:t>model.summary</w:t>
      </w:r>
      <w:proofErr w:type="spellEnd"/>
      <w:r>
        <w:rPr>
          <w:rStyle w:val="NormalTok"/>
        </w:rPr>
        <w:t>())</w:t>
      </w:r>
      <w:r>
        <w:br/>
      </w:r>
      <w:r>
        <w:rPr>
          <w:rStyle w:val="NormalTok"/>
        </w:rPr>
        <w:t xml:space="preserve">callback </w:t>
      </w:r>
      <w:r>
        <w:rPr>
          <w:rStyle w:val="OperatorTok"/>
        </w:rPr>
        <w:t>=</w:t>
      </w:r>
      <w:r>
        <w:rPr>
          <w:rStyle w:val="NormalTok"/>
        </w:rPr>
        <w:t xml:space="preserve"> </w:t>
      </w:r>
      <w:proofErr w:type="spellStart"/>
      <w:r>
        <w:rPr>
          <w:rStyle w:val="NormalTok"/>
        </w:rPr>
        <w:t>tf.keras.callbacks.EarlyStopping</w:t>
      </w:r>
      <w:proofErr w:type="spellEnd"/>
      <w:r>
        <w:rPr>
          <w:rStyle w:val="NormalTok"/>
        </w:rPr>
        <w:t>(</w:t>
      </w:r>
      <w:r>
        <w:br/>
      </w:r>
      <w:r>
        <w:rPr>
          <w:rStyle w:val="NormalTok"/>
        </w:rPr>
        <w:t xml:space="preserve">    monitor</w:t>
      </w:r>
      <w:r>
        <w:rPr>
          <w:rStyle w:val="OperatorTok"/>
        </w:rPr>
        <w:t>=</w:t>
      </w:r>
      <w:r>
        <w:rPr>
          <w:rStyle w:val="StringTok"/>
        </w:rPr>
        <w:t>'</w:t>
      </w:r>
      <w:proofErr w:type="spellStart"/>
      <w:r>
        <w:rPr>
          <w:rStyle w:val="StringTok"/>
        </w:rPr>
        <w:t>val_loss</w:t>
      </w:r>
      <w:proofErr w:type="spellEnd"/>
      <w:r>
        <w:rPr>
          <w:rStyle w:val="StringTok"/>
        </w:rPr>
        <w:t>'</w:t>
      </w:r>
      <w:r>
        <w:rPr>
          <w:rStyle w:val="NormalTok"/>
        </w:rPr>
        <w:t xml:space="preserve">, </w:t>
      </w:r>
      <w:proofErr w:type="spellStart"/>
      <w:r>
        <w:rPr>
          <w:rStyle w:val="NormalTok"/>
        </w:rPr>
        <w:t>min_delta</w:t>
      </w:r>
      <w:proofErr w:type="spellEnd"/>
      <w:r>
        <w:rPr>
          <w:rStyle w:val="OperatorTok"/>
        </w:rPr>
        <w:t>=</w:t>
      </w:r>
      <w:r>
        <w:rPr>
          <w:rStyle w:val="DecValTok"/>
        </w:rPr>
        <w:t>0</w:t>
      </w:r>
      <w:r>
        <w:rPr>
          <w:rStyle w:val="NormalTok"/>
        </w:rPr>
        <w:t>, patience</w:t>
      </w:r>
      <w:r>
        <w:rPr>
          <w:rStyle w:val="OperatorTok"/>
        </w:rPr>
        <w:t>=</w:t>
      </w:r>
      <w:r>
        <w:rPr>
          <w:rStyle w:val="DecValTok"/>
        </w:rPr>
        <w:t>10</w:t>
      </w:r>
      <w:r>
        <w:rPr>
          <w:rStyle w:val="NormalTok"/>
        </w:rPr>
        <w:t>, verbose</w:t>
      </w:r>
      <w:r>
        <w:rPr>
          <w:rStyle w:val="OperatorTok"/>
        </w:rPr>
        <w:t>=</w:t>
      </w:r>
      <w:r>
        <w:rPr>
          <w:rStyle w:val="DecValTok"/>
        </w:rPr>
        <w:t>0</w:t>
      </w:r>
      <w:r>
        <w:rPr>
          <w:rStyle w:val="NormalTok"/>
        </w:rPr>
        <w:t>, mode</w:t>
      </w:r>
      <w:r>
        <w:rPr>
          <w:rStyle w:val="OperatorTok"/>
        </w:rPr>
        <w:t>=</w:t>
      </w:r>
      <w:r>
        <w:rPr>
          <w:rStyle w:val="StringTok"/>
        </w:rPr>
        <w:t>'auto'</w:t>
      </w:r>
      <w:r>
        <w:rPr>
          <w:rStyle w:val="NormalTok"/>
        </w:rPr>
        <w:t>,</w:t>
      </w:r>
      <w:r>
        <w:br/>
      </w:r>
      <w:r>
        <w:rPr>
          <w:rStyle w:val="NormalTok"/>
        </w:rPr>
        <w:t xml:space="preserve">    baseline</w:t>
      </w:r>
      <w:r>
        <w:rPr>
          <w:rStyle w:val="OperatorTok"/>
        </w:rPr>
        <w:t>=</w:t>
      </w:r>
      <w:r>
        <w:rPr>
          <w:rStyle w:val="VariableTok"/>
        </w:rPr>
        <w:t>None</w:t>
      </w:r>
      <w:r>
        <w:rPr>
          <w:rStyle w:val="NormalTok"/>
        </w:rPr>
        <w:t xml:space="preserve">, </w:t>
      </w:r>
      <w:proofErr w:type="spellStart"/>
      <w:r>
        <w:rPr>
          <w:rStyle w:val="NormalTok"/>
        </w:rPr>
        <w:t>restore_best_weights</w:t>
      </w:r>
      <w:proofErr w:type="spellEnd"/>
      <w:r>
        <w:rPr>
          <w:rStyle w:val="OperatorTok"/>
        </w:rPr>
        <w:t>=</w:t>
      </w:r>
      <w:r>
        <w:rPr>
          <w:rStyle w:val="VariableTok"/>
        </w:rPr>
        <w:t>True</w:t>
      </w:r>
      <w:r>
        <w:br/>
      </w:r>
      <w:r>
        <w:rPr>
          <w:rStyle w:val="NormalTok"/>
        </w:rPr>
        <w:t>)</w:t>
      </w:r>
    </w:p>
    <w:p w14:paraId="6B158FF7" w14:textId="77777777" w:rsidR="0086281D" w:rsidRDefault="0086281D" w:rsidP="0086281D">
      <w:pPr>
        <w:pStyle w:val="SourceCode"/>
      </w:pPr>
      <w:r>
        <w:rPr>
          <w:rStyle w:val="VerbatimChar"/>
        </w:rPr>
        <w:t>Model: "model"</w:t>
      </w:r>
      <w:r>
        <w:br/>
      </w:r>
      <w:r>
        <w:rPr>
          <w:rStyle w:val="VerbatimChar"/>
        </w:rPr>
        <w:t>_________________________________________________________________</w:t>
      </w:r>
      <w:r>
        <w:br/>
      </w:r>
      <w:r>
        <w:rPr>
          <w:rStyle w:val="VerbatimChar"/>
        </w:rPr>
        <w:t xml:space="preserve">Layer (type)                 Output Shape              Param #   </w:t>
      </w:r>
      <w:r>
        <w:br/>
      </w:r>
      <w:r>
        <w:rPr>
          <w:rStyle w:val="VerbatimChar"/>
        </w:rPr>
        <w:t>=================================================================</w:t>
      </w:r>
      <w:r>
        <w:br/>
      </w:r>
      <w:r>
        <w:rPr>
          <w:rStyle w:val="VerbatimChar"/>
        </w:rPr>
        <w:t>input_1 (</w:t>
      </w:r>
      <w:proofErr w:type="spellStart"/>
      <w:r>
        <w:rPr>
          <w:rStyle w:val="VerbatimChar"/>
        </w:rPr>
        <w:t>InputLayer</w:t>
      </w:r>
      <w:proofErr w:type="spellEnd"/>
      <w:r>
        <w:rPr>
          <w:rStyle w:val="VerbatimChar"/>
        </w:rPr>
        <w:t xml:space="preserve">)         [(None, 29)]              0         </w:t>
      </w:r>
      <w:r>
        <w:br/>
      </w:r>
      <w:r>
        <w:rPr>
          <w:rStyle w:val="VerbatimChar"/>
        </w:rPr>
        <w:t>_________________________________________________________________</w:t>
      </w:r>
      <w:r>
        <w:br/>
      </w:r>
      <w:r>
        <w:rPr>
          <w:rStyle w:val="VerbatimChar"/>
        </w:rPr>
        <w:t xml:space="preserve">dense (Dense)                (None, 64)                1920      </w:t>
      </w:r>
      <w:r>
        <w:br/>
      </w:r>
      <w:r>
        <w:rPr>
          <w:rStyle w:val="VerbatimChar"/>
        </w:rPr>
        <w:t>_________________________________________________________________</w:t>
      </w:r>
      <w:r>
        <w:br/>
      </w:r>
      <w:r>
        <w:rPr>
          <w:rStyle w:val="VerbatimChar"/>
        </w:rPr>
        <w:t xml:space="preserve">dense_1 (Dense)              (None, 64)                4160      </w:t>
      </w:r>
      <w:r>
        <w:br/>
      </w:r>
      <w:r>
        <w:rPr>
          <w:rStyle w:val="VerbatimChar"/>
        </w:rPr>
        <w:t>_________________________________________________________________</w:t>
      </w:r>
      <w:r>
        <w:br/>
      </w:r>
      <w:r>
        <w:rPr>
          <w:rStyle w:val="VerbatimChar"/>
        </w:rPr>
        <w:t xml:space="preserve">dense_2 (Dense)              (None, 1)                 65        </w:t>
      </w:r>
      <w:r>
        <w:br/>
      </w:r>
      <w:r>
        <w:rPr>
          <w:rStyle w:val="VerbatimChar"/>
        </w:rPr>
        <w:t>=================================================================</w:t>
      </w:r>
      <w:r>
        <w:br/>
      </w:r>
      <w:r>
        <w:rPr>
          <w:rStyle w:val="VerbatimChar"/>
        </w:rPr>
        <w:t>Total params: 6,145</w:t>
      </w:r>
      <w:r>
        <w:br/>
      </w:r>
      <w:r>
        <w:rPr>
          <w:rStyle w:val="VerbatimChar"/>
        </w:rPr>
        <w:t>Trainable params: 6,145</w:t>
      </w:r>
      <w:r>
        <w:br/>
      </w:r>
      <w:r>
        <w:rPr>
          <w:rStyle w:val="VerbatimChar"/>
        </w:rPr>
        <w:t>Non-trainable params: 0</w:t>
      </w:r>
      <w:r>
        <w:br/>
      </w:r>
      <w:r>
        <w:rPr>
          <w:rStyle w:val="VerbatimChar"/>
        </w:rPr>
        <w:t>_________________________________________________________________</w:t>
      </w:r>
      <w:r>
        <w:br/>
      </w:r>
      <w:r>
        <w:rPr>
          <w:rStyle w:val="VerbatimChar"/>
        </w:rPr>
        <w:t>None</w:t>
      </w:r>
    </w:p>
    <w:p w14:paraId="3540E181" w14:textId="77777777" w:rsidR="0086281D" w:rsidRDefault="0086281D" w:rsidP="0086281D">
      <w:pPr>
        <w:pStyle w:val="SourceCode"/>
      </w:pPr>
      <w:r>
        <w:rPr>
          <w:rStyle w:val="NormalTok"/>
        </w:rPr>
        <w:t xml:space="preserve">r </w:t>
      </w:r>
      <w:r>
        <w:rPr>
          <w:rStyle w:val="OperatorTok"/>
        </w:rPr>
        <w:t>=</w:t>
      </w:r>
      <w:r>
        <w:rPr>
          <w:rStyle w:val="NormalTok"/>
        </w:rPr>
        <w:t xml:space="preserve"> </w:t>
      </w:r>
      <w:proofErr w:type="spellStart"/>
      <w:r>
        <w:rPr>
          <w:rStyle w:val="NormalTok"/>
        </w:rPr>
        <w:t>model.fit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epochs</w:t>
      </w:r>
      <w:r>
        <w:rPr>
          <w:rStyle w:val="OperatorTok"/>
        </w:rPr>
        <w:t>=</w:t>
      </w:r>
      <w:r>
        <w:rPr>
          <w:rStyle w:val="DecValTok"/>
        </w:rPr>
        <w:t>100</w:t>
      </w:r>
      <w:r>
        <w:rPr>
          <w:rStyle w:val="NormalTok"/>
        </w:rPr>
        <w:t xml:space="preserve">, </w:t>
      </w:r>
      <w:proofErr w:type="spellStart"/>
      <w:r>
        <w:rPr>
          <w:rStyle w:val="NormalTok"/>
        </w:rPr>
        <w:t>batch_size</w:t>
      </w:r>
      <w:proofErr w:type="spellEnd"/>
      <w:r>
        <w:rPr>
          <w:rStyle w:val="OperatorTok"/>
        </w:rPr>
        <w:t>=</w:t>
      </w:r>
      <w:r>
        <w:rPr>
          <w:rStyle w:val="DecValTok"/>
        </w:rPr>
        <w:t>512</w:t>
      </w:r>
      <w:r>
        <w:rPr>
          <w:rStyle w:val="NormalTok"/>
        </w:rPr>
        <w:t>, verbose</w:t>
      </w:r>
      <w:r>
        <w:rPr>
          <w:rStyle w:val="OperatorTok"/>
        </w:rPr>
        <w:t>=</w:t>
      </w:r>
      <w:r>
        <w:rPr>
          <w:rStyle w:val="DecValTok"/>
        </w:rPr>
        <w:t>1</w:t>
      </w:r>
      <w:r>
        <w:rPr>
          <w:rStyle w:val="NormalTok"/>
        </w:rPr>
        <w:t xml:space="preserve">, </w:t>
      </w:r>
      <w:proofErr w:type="spellStart"/>
      <w:r>
        <w:rPr>
          <w:rStyle w:val="NormalTok"/>
        </w:rPr>
        <w:t>validation_data</w:t>
      </w:r>
      <w:proofErr w:type="spellEnd"/>
      <w:r>
        <w:rPr>
          <w:rStyle w:val="OperatorTok"/>
        </w:rPr>
        <w:t>=</w:t>
      </w:r>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 callbacks</w:t>
      </w:r>
      <w:r>
        <w:rPr>
          <w:rStyle w:val="OperatorTok"/>
        </w:rPr>
        <w:t>=</w:t>
      </w:r>
      <w:r>
        <w:rPr>
          <w:rStyle w:val="NormalTok"/>
        </w:rPr>
        <w:t>[callback])</w:t>
      </w:r>
    </w:p>
    <w:p w14:paraId="1517E590" w14:textId="77777777" w:rsidR="0086281D" w:rsidRDefault="0086281D" w:rsidP="0086281D">
      <w:pPr>
        <w:pStyle w:val="SourceCode"/>
      </w:pPr>
      <w:r>
        <w:rPr>
          <w:rStyle w:val="VerbatimChar"/>
        </w:rPr>
        <w:t>Epoch 1/100</w:t>
      </w:r>
      <w:r>
        <w:br/>
      </w:r>
      <w:r>
        <w:rPr>
          <w:rStyle w:val="VerbatimChar"/>
        </w:rPr>
        <w:t xml:space="preserve">778/778 [==============================] - 3s 4ms/step - loss: 0.1122 - accuracy: 0.9588 - </w:t>
      </w:r>
      <w:proofErr w:type="spellStart"/>
      <w:r>
        <w:rPr>
          <w:rStyle w:val="VerbatimChar"/>
        </w:rPr>
        <w:t>val_loss</w:t>
      </w:r>
      <w:proofErr w:type="spellEnd"/>
      <w:r>
        <w:rPr>
          <w:rStyle w:val="VerbatimChar"/>
        </w:rPr>
        <w:t xml:space="preserve">: 0.0468 - </w:t>
      </w:r>
      <w:proofErr w:type="spellStart"/>
      <w:r>
        <w:rPr>
          <w:rStyle w:val="VerbatimChar"/>
        </w:rPr>
        <w:t>val_accuracy</w:t>
      </w:r>
      <w:proofErr w:type="spellEnd"/>
      <w:r>
        <w:rPr>
          <w:rStyle w:val="VerbatimChar"/>
        </w:rPr>
        <w:t>: 0.9844</w:t>
      </w:r>
      <w:r>
        <w:br/>
      </w:r>
      <w:r>
        <w:rPr>
          <w:rStyle w:val="VerbatimChar"/>
        </w:rPr>
        <w:t>Epoch 2/100</w:t>
      </w:r>
      <w:r>
        <w:br/>
      </w:r>
      <w:r>
        <w:rPr>
          <w:rStyle w:val="VerbatimChar"/>
        </w:rPr>
        <w:t xml:space="preserve">778/778 [==============================] - 3s 4ms/step - loss: 0.0336 - accuracy: 0.9883 - </w:t>
      </w:r>
      <w:proofErr w:type="spellStart"/>
      <w:r>
        <w:rPr>
          <w:rStyle w:val="VerbatimChar"/>
        </w:rPr>
        <w:t>val_loss</w:t>
      </w:r>
      <w:proofErr w:type="spellEnd"/>
      <w:r>
        <w:rPr>
          <w:rStyle w:val="VerbatimChar"/>
        </w:rPr>
        <w:t xml:space="preserve">: 0.0260 - </w:t>
      </w:r>
      <w:proofErr w:type="spellStart"/>
      <w:r>
        <w:rPr>
          <w:rStyle w:val="VerbatimChar"/>
        </w:rPr>
        <w:t>val_accuracy</w:t>
      </w:r>
      <w:proofErr w:type="spellEnd"/>
      <w:r>
        <w:rPr>
          <w:rStyle w:val="VerbatimChar"/>
        </w:rPr>
        <w:t>: 0.9929</w:t>
      </w:r>
      <w:r>
        <w:br/>
      </w:r>
      <w:r>
        <w:rPr>
          <w:rStyle w:val="VerbatimChar"/>
        </w:rPr>
        <w:t>Epoch 3/100</w:t>
      </w:r>
      <w:r>
        <w:br/>
      </w:r>
      <w:r>
        <w:rPr>
          <w:rStyle w:val="VerbatimChar"/>
        </w:rPr>
        <w:t xml:space="preserve">778/778 [==============================] - 3s 4ms/step - loss: 0.0198 - accuracy: 0.9939 - </w:t>
      </w:r>
      <w:proofErr w:type="spellStart"/>
      <w:r>
        <w:rPr>
          <w:rStyle w:val="VerbatimChar"/>
        </w:rPr>
        <w:t>val_loss</w:t>
      </w:r>
      <w:proofErr w:type="spellEnd"/>
      <w:r>
        <w:rPr>
          <w:rStyle w:val="VerbatimChar"/>
        </w:rPr>
        <w:t xml:space="preserve">: 0.0165 - </w:t>
      </w:r>
      <w:proofErr w:type="spellStart"/>
      <w:r>
        <w:rPr>
          <w:rStyle w:val="VerbatimChar"/>
        </w:rPr>
        <w:t>val_accuracy</w:t>
      </w:r>
      <w:proofErr w:type="spellEnd"/>
      <w:r>
        <w:rPr>
          <w:rStyle w:val="VerbatimChar"/>
        </w:rPr>
        <w:t>: 0.9945</w:t>
      </w:r>
      <w:r>
        <w:br/>
      </w:r>
      <w:r>
        <w:rPr>
          <w:rStyle w:val="VerbatimChar"/>
        </w:rPr>
        <w:t>Epoch 4/100</w:t>
      </w:r>
      <w:r>
        <w:br/>
      </w:r>
      <w:r>
        <w:rPr>
          <w:rStyle w:val="VerbatimChar"/>
        </w:rPr>
        <w:t xml:space="preserve">778/778 [==============================] - 3s 4ms/step - loss: 0.0133 - accuracy: 0.9965 - </w:t>
      </w:r>
      <w:proofErr w:type="spellStart"/>
      <w:r>
        <w:rPr>
          <w:rStyle w:val="VerbatimChar"/>
        </w:rPr>
        <w:t>val_loss</w:t>
      </w:r>
      <w:proofErr w:type="spellEnd"/>
      <w:r>
        <w:rPr>
          <w:rStyle w:val="VerbatimChar"/>
        </w:rPr>
        <w:t xml:space="preserve">: 0.0117 - </w:t>
      </w:r>
      <w:proofErr w:type="spellStart"/>
      <w:r>
        <w:rPr>
          <w:rStyle w:val="VerbatimChar"/>
        </w:rPr>
        <w:t>val_accuracy</w:t>
      </w:r>
      <w:proofErr w:type="spellEnd"/>
      <w:r>
        <w:rPr>
          <w:rStyle w:val="VerbatimChar"/>
        </w:rPr>
        <w:t>: 0.9974</w:t>
      </w:r>
      <w:r>
        <w:br/>
      </w:r>
      <w:r>
        <w:rPr>
          <w:rStyle w:val="VerbatimChar"/>
        </w:rPr>
        <w:t>Epoch 5/100</w:t>
      </w:r>
      <w:r>
        <w:br/>
      </w:r>
      <w:r>
        <w:rPr>
          <w:rStyle w:val="VerbatimChar"/>
        </w:rPr>
        <w:t xml:space="preserve">778/778 [==============================] - 3s 4ms/step - loss: 0.0095 - accuracy: 0.9978 - </w:t>
      </w:r>
      <w:proofErr w:type="spellStart"/>
      <w:r>
        <w:rPr>
          <w:rStyle w:val="VerbatimChar"/>
        </w:rPr>
        <w:t>val_loss</w:t>
      </w:r>
      <w:proofErr w:type="spellEnd"/>
      <w:r>
        <w:rPr>
          <w:rStyle w:val="VerbatimChar"/>
        </w:rPr>
        <w:t xml:space="preserve">: 0.0096 - </w:t>
      </w:r>
      <w:proofErr w:type="spellStart"/>
      <w:r>
        <w:rPr>
          <w:rStyle w:val="VerbatimChar"/>
        </w:rPr>
        <w:t>val_accuracy</w:t>
      </w:r>
      <w:proofErr w:type="spellEnd"/>
      <w:r>
        <w:rPr>
          <w:rStyle w:val="VerbatimChar"/>
        </w:rPr>
        <w:t>: 0.9977</w:t>
      </w:r>
      <w:r>
        <w:br/>
      </w:r>
      <w:r>
        <w:rPr>
          <w:rStyle w:val="VerbatimChar"/>
        </w:rPr>
        <w:t>Epoch 6/100</w:t>
      </w:r>
      <w:r>
        <w:br/>
      </w:r>
      <w:r>
        <w:rPr>
          <w:rStyle w:val="VerbatimChar"/>
        </w:rPr>
        <w:t xml:space="preserve">778/778 [==============================] - 3s 4ms/step - loss: 0.0074 - accuracy: 0.9984 - </w:t>
      </w:r>
      <w:proofErr w:type="spellStart"/>
      <w:r>
        <w:rPr>
          <w:rStyle w:val="VerbatimChar"/>
        </w:rPr>
        <w:t>val_loss</w:t>
      </w:r>
      <w:proofErr w:type="spellEnd"/>
      <w:r>
        <w:rPr>
          <w:rStyle w:val="VerbatimChar"/>
        </w:rPr>
        <w:t xml:space="preserve">: 0.0068 - </w:t>
      </w:r>
      <w:proofErr w:type="spellStart"/>
      <w:r>
        <w:rPr>
          <w:rStyle w:val="VerbatimChar"/>
        </w:rPr>
        <w:t>val_accuracy</w:t>
      </w:r>
      <w:proofErr w:type="spellEnd"/>
      <w:r>
        <w:rPr>
          <w:rStyle w:val="VerbatimChar"/>
        </w:rPr>
        <w:t>: 0.9986</w:t>
      </w:r>
      <w:r>
        <w:br/>
      </w:r>
      <w:r>
        <w:rPr>
          <w:rStyle w:val="VerbatimChar"/>
        </w:rPr>
        <w:t>Epoch 7/100</w:t>
      </w:r>
      <w:r>
        <w:br/>
      </w:r>
      <w:r>
        <w:rPr>
          <w:rStyle w:val="VerbatimChar"/>
        </w:rPr>
        <w:t xml:space="preserve">778/778 [==============================] - 3s 4ms/step - loss: 0.0060 - accuracy: 0.9987 - </w:t>
      </w:r>
      <w:proofErr w:type="spellStart"/>
      <w:r>
        <w:rPr>
          <w:rStyle w:val="VerbatimChar"/>
        </w:rPr>
        <w:t>val_loss</w:t>
      </w:r>
      <w:proofErr w:type="spellEnd"/>
      <w:r>
        <w:rPr>
          <w:rStyle w:val="VerbatimChar"/>
        </w:rPr>
        <w:t xml:space="preserve">: 0.0061 - </w:t>
      </w:r>
      <w:proofErr w:type="spellStart"/>
      <w:r>
        <w:rPr>
          <w:rStyle w:val="VerbatimChar"/>
        </w:rPr>
        <w:t>val_accuracy</w:t>
      </w:r>
      <w:proofErr w:type="spellEnd"/>
      <w:r>
        <w:rPr>
          <w:rStyle w:val="VerbatimChar"/>
        </w:rPr>
        <w:t>: 0.9986</w:t>
      </w:r>
      <w:r>
        <w:br/>
      </w:r>
      <w:r>
        <w:rPr>
          <w:rStyle w:val="VerbatimChar"/>
        </w:rPr>
        <w:t>Epoch 8/100</w:t>
      </w:r>
      <w:r>
        <w:br/>
      </w:r>
      <w:r>
        <w:rPr>
          <w:rStyle w:val="VerbatimChar"/>
        </w:rPr>
        <w:t xml:space="preserve">778/778 [==============================] - 3s 4ms/step - loss: 0.0050 - accuracy: 0.9989 - </w:t>
      </w:r>
      <w:proofErr w:type="spellStart"/>
      <w:r>
        <w:rPr>
          <w:rStyle w:val="VerbatimChar"/>
        </w:rPr>
        <w:t>val_loss</w:t>
      </w:r>
      <w:proofErr w:type="spellEnd"/>
      <w:r>
        <w:rPr>
          <w:rStyle w:val="VerbatimChar"/>
        </w:rPr>
        <w:t xml:space="preserve">: 0.0051 - </w:t>
      </w:r>
      <w:proofErr w:type="spellStart"/>
      <w:r>
        <w:rPr>
          <w:rStyle w:val="VerbatimChar"/>
        </w:rPr>
        <w:t>val_accuracy</w:t>
      </w:r>
      <w:proofErr w:type="spellEnd"/>
      <w:r>
        <w:rPr>
          <w:rStyle w:val="VerbatimChar"/>
        </w:rPr>
        <w:t>: 0.9989</w:t>
      </w:r>
      <w:r>
        <w:br/>
      </w:r>
      <w:r>
        <w:rPr>
          <w:rStyle w:val="VerbatimChar"/>
        </w:rPr>
        <w:t>Epoch 9/100</w:t>
      </w:r>
      <w:r>
        <w:br/>
      </w:r>
      <w:r>
        <w:rPr>
          <w:rStyle w:val="VerbatimChar"/>
        </w:rPr>
        <w:t xml:space="preserve">778/778 [==============================] - 3s 4ms/step - loss: 0.0042 - accuracy: 0.9991 - </w:t>
      </w:r>
      <w:proofErr w:type="spellStart"/>
      <w:r>
        <w:rPr>
          <w:rStyle w:val="VerbatimChar"/>
        </w:rPr>
        <w:t>val_loss</w:t>
      </w:r>
      <w:proofErr w:type="spellEnd"/>
      <w:r>
        <w:rPr>
          <w:rStyle w:val="VerbatimChar"/>
        </w:rPr>
        <w:t xml:space="preserve">: 0.0046 - </w:t>
      </w:r>
      <w:proofErr w:type="spellStart"/>
      <w:r>
        <w:rPr>
          <w:rStyle w:val="VerbatimChar"/>
        </w:rPr>
        <w:t>val_accuracy</w:t>
      </w:r>
      <w:proofErr w:type="spellEnd"/>
      <w:r>
        <w:rPr>
          <w:rStyle w:val="VerbatimChar"/>
        </w:rPr>
        <w:t>: 0.9989</w:t>
      </w:r>
      <w:r>
        <w:br/>
      </w:r>
      <w:r>
        <w:rPr>
          <w:rStyle w:val="VerbatimChar"/>
        </w:rPr>
        <w:t>Epoch 10/100</w:t>
      </w:r>
      <w:r>
        <w:br/>
      </w:r>
      <w:r>
        <w:rPr>
          <w:rStyle w:val="VerbatimChar"/>
        </w:rPr>
        <w:t xml:space="preserve">778/778 [==============================] - 3s 4ms/step - loss: 0.0037 - accuracy: 0.9992 - </w:t>
      </w:r>
      <w:proofErr w:type="spellStart"/>
      <w:r>
        <w:rPr>
          <w:rStyle w:val="VerbatimChar"/>
        </w:rPr>
        <w:t>val_loss</w:t>
      </w:r>
      <w:proofErr w:type="spellEnd"/>
      <w:r>
        <w:rPr>
          <w:rStyle w:val="VerbatimChar"/>
        </w:rPr>
        <w:t xml:space="preserve">: 0.0041 - </w:t>
      </w:r>
      <w:proofErr w:type="spellStart"/>
      <w:r>
        <w:rPr>
          <w:rStyle w:val="VerbatimChar"/>
        </w:rPr>
        <w:t>val_accuracy</w:t>
      </w:r>
      <w:proofErr w:type="spellEnd"/>
      <w:r>
        <w:rPr>
          <w:rStyle w:val="VerbatimChar"/>
        </w:rPr>
        <w:t>: 0.9990</w:t>
      </w:r>
      <w:r>
        <w:br/>
      </w:r>
      <w:r>
        <w:rPr>
          <w:rStyle w:val="VerbatimChar"/>
        </w:rPr>
        <w:t>Epoch 11/100</w:t>
      </w:r>
      <w:r>
        <w:br/>
      </w:r>
      <w:r>
        <w:rPr>
          <w:rStyle w:val="VerbatimChar"/>
        </w:rPr>
        <w:t xml:space="preserve">778/778 [==============================] - 3s 4ms/step - loss: 0.0033 - accuracy: 0.9993 - </w:t>
      </w:r>
      <w:proofErr w:type="spellStart"/>
      <w:r>
        <w:rPr>
          <w:rStyle w:val="VerbatimChar"/>
        </w:rPr>
        <w:t>val_loss</w:t>
      </w:r>
      <w:proofErr w:type="spellEnd"/>
      <w:r>
        <w:rPr>
          <w:rStyle w:val="VerbatimChar"/>
        </w:rPr>
        <w:t xml:space="preserve">: 0.0037 - </w:t>
      </w:r>
      <w:proofErr w:type="spellStart"/>
      <w:r>
        <w:rPr>
          <w:rStyle w:val="VerbatimChar"/>
        </w:rPr>
        <w:t>val_accuracy</w:t>
      </w:r>
      <w:proofErr w:type="spellEnd"/>
      <w:r>
        <w:rPr>
          <w:rStyle w:val="VerbatimChar"/>
        </w:rPr>
        <w:t>: 0.9993</w:t>
      </w:r>
      <w:r>
        <w:br/>
      </w:r>
      <w:r>
        <w:rPr>
          <w:rStyle w:val="VerbatimChar"/>
        </w:rPr>
        <w:t>Epoch 12/100</w:t>
      </w:r>
      <w:r>
        <w:br/>
      </w:r>
      <w:r>
        <w:rPr>
          <w:rStyle w:val="VerbatimChar"/>
        </w:rPr>
        <w:t xml:space="preserve">778/778 [==============================] - 3s 4ms/step - loss: 0.0029 - accuracy: 0.9994 - </w:t>
      </w:r>
      <w:proofErr w:type="spellStart"/>
      <w:r>
        <w:rPr>
          <w:rStyle w:val="VerbatimChar"/>
        </w:rPr>
        <w:t>val_loss</w:t>
      </w:r>
      <w:proofErr w:type="spellEnd"/>
      <w:r>
        <w:rPr>
          <w:rStyle w:val="VerbatimChar"/>
        </w:rPr>
        <w:t xml:space="preserve">: 0.0035 - </w:t>
      </w:r>
      <w:proofErr w:type="spellStart"/>
      <w:r>
        <w:rPr>
          <w:rStyle w:val="VerbatimChar"/>
        </w:rPr>
        <w:t>val_accuracy</w:t>
      </w:r>
      <w:proofErr w:type="spellEnd"/>
      <w:r>
        <w:rPr>
          <w:rStyle w:val="VerbatimChar"/>
        </w:rPr>
        <w:t>: 0.9992</w:t>
      </w:r>
      <w:r>
        <w:br/>
      </w:r>
      <w:r>
        <w:rPr>
          <w:rStyle w:val="VerbatimChar"/>
        </w:rPr>
        <w:t>Epoch 13/100</w:t>
      </w:r>
      <w:r>
        <w:br/>
      </w:r>
      <w:r>
        <w:rPr>
          <w:rStyle w:val="VerbatimChar"/>
        </w:rPr>
        <w:t xml:space="preserve">778/778 [==============================] - 3s 4ms/step - loss: 0.0027 - accuracy: 0.9994 - </w:t>
      </w:r>
      <w:proofErr w:type="spellStart"/>
      <w:r>
        <w:rPr>
          <w:rStyle w:val="VerbatimChar"/>
        </w:rPr>
        <w:t>val_loss</w:t>
      </w:r>
      <w:proofErr w:type="spellEnd"/>
      <w:r>
        <w:rPr>
          <w:rStyle w:val="VerbatimChar"/>
        </w:rPr>
        <w:t xml:space="preserve">: 0.0037 - </w:t>
      </w:r>
      <w:proofErr w:type="spellStart"/>
      <w:r>
        <w:rPr>
          <w:rStyle w:val="VerbatimChar"/>
        </w:rPr>
        <w:t>val_accuracy</w:t>
      </w:r>
      <w:proofErr w:type="spellEnd"/>
      <w:r>
        <w:rPr>
          <w:rStyle w:val="VerbatimChar"/>
        </w:rPr>
        <w:t>: 0.9991</w:t>
      </w:r>
      <w:r>
        <w:br/>
      </w:r>
      <w:r>
        <w:rPr>
          <w:rStyle w:val="VerbatimChar"/>
        </w:rPr>
        <w:t>Epoch 14/100</w:t>
      </w:r>
      <w:r>
        <w:br/>
      </w:r>
      <w:r>
        <w:rPr>
          <w:rStyle w:val="VerbatimChar"/>
        </w:rPr>
        <w:t xml:space="preserve">778/778 [==============================] - 3s 4ms/step - loss: 0.0024 - accuracy: 0.9995 - </w:t>
      </w:r>
      <w:proofErr w:type="spellStart"/>
      <w:r>
        <w:rPr>
          <w:rStyle w:val="VerbatimChar"/>
        </w:rPr>
        <w:t>val_loss</w:t>
      </w:r>
      <w:proofErr w:type="spellEnd"/>
      <w:r>
        <w:rPr>
          <w:rStyle w:val="VerbatimChar"/>
        </w:rPr>
        <w:t xml:space="preserve">: 0.0035 - </w:t>
      </w:r>
      <w:proofErr w:type="spellStart"/>
      <w:r>
        <w:rPr>
          <w:rStyle w:val="VerbatimChar"/>
        </w:rPr>
        <w:t>val_accuracy</w:t>
      </w:r>
      <w:proofErr w:type="spellEnd"/>
      <w:r>
        <w:rPr>
          <w:rStyle w:val="VerbatimChar"/>
        </w:rPr>
        <w:t>: 0.9990</w:t>
      </w:r>
      <w:r>
        <w:br/>
      </w:r>
      <w:r>
        <w:rPr>
          <w:rStyle w:val="VerbatimChar"/>
        </w:rPr>
        <w:t>Epoch 15/100</w:t>
      </w:r>
      <w:r>
        <w:br/>
      </w:r>
      <w:r>
        <w:rPr>
          <w:rStyle w:val="VerbatimChar"/>
        </w:rPr>
        <w:t xml:space="preserve">778/778 [==============================] - 3s 4ms/step - loss: 0.0022 - accuracy: 0.9995 - </w:t>
      </w:r>
      <w:proofErr w:type="spellStart"/>
      <w:r>
        <w:rPr>
          <w:rStyle w:val="VerbatimChar"/>
        </w:rPr>
        <w:t>val_loss</w:t>
      </w:r>
      <w:proofErr w:type="spellEnd"/>
      <w:r>
        <w:rPr>
          <w:rStyle w:val="VerbatimChar"/>
        </w:rPr>
        <w:t xml:space="preserve">: 0.0032 - </w:t>
      </w:r>
      <w:proofErr w:type="spellStart"/>
      <w:r>
        <w:rPr>
          <w:rStyle w:val="VerbatimChar"/>
        </w:rPr>
        <w:t>val_accuracy</w:t>
      </w:r>
      <w:proofErr w:type="spellEnd"/>
      <w:r>
        <w:rPr>
          <w:rStyle w:val="VerbatimChar"/>
        </w:rPr>
        <w:t>: 0.9992</w:t>
      </w:r>
      <w:r>
        <w:br/>
      </w:r>
      <w:r>
        <w:rPr>
          <w:rStyle w:val="VerbatimChar"/>
        </w:rPr>
        <w:t>Epoch 16/100</w:t>
      </w:r>
      <w:r>
        <w:br/>
      </w:r>
      <w:r>
        <w:rPr>
          <w:rStyle w:val="VerbatimChar"/>
        </w:rPr>
        <w:t xml:space="preserve">778/778 [==============================] - 3s 4ms/step - loss: 0.0020 - accuracy: 0.9996 -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0.9994</w:t>
      </w:r>
      <w:r>
        <w:br/>
      </w:r>
      <w:r>
        <w:rPr>
          <w:rStyle w:val="VerbatimChar"/>
        </w:rPr>
        <w:t>Epoch 17/100</w:t>
      </w:r>
      <w:r>
        <w:br/>
      </w:r>
      <w:r>
        <w:rPr>
          <w:rStyle w:val="VerbatimChar"/>
        </w:rPr>
        <w:t xml:space="preserve">778/778 [==============================] - 3s 4ms/step - loss: 0.0020 - accuracy: 0.9995 -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0.9993</w:t>
      </w:r>
      <w:r>
        <w:br/>
      </w:r>
      <w:r>
        <w:rPr>
          <w:rStyle w:val="VerbatimChar"/>
        </w:rPr>
        <w:t>Epoch 18/100</w:t>
      </w:r>
      <w:r>
        <w:br/>
      </w:r>
      <w:r>
        <w:rPr>
          <w:rStyle w:val="VerbatimChar"/>
        </w:rPr>
        <w:t xml:space="preserve">778/778 [==============================] - 3s 4ms/step - loss: 0.0018 - accuracy: 0.9996 - </w:t>
      </w:r>
      <w:proofErr w:type="spellStart"/>
      <w:r>
        <w:rPr>
          <w:rStyle w:val="VerbatimChar"/>
        </w:rPr>
        <w:t>val_loss</w:t>
      </w:r>
      <w:proofErr w:type="spellEnd"/>
      <w:r>
        <w:rPr>
          <w:rStyle w:val="VerbatimChar"/>
        </w:rPr>
        <w:t xml:space="preserve">: 0.0023 - </w:t>
      </w:r>
      <w:proofErr w:type="spellStart"/>
      <w:r>
        <w:rPr>
          <w:rStyle w:val="VerbatimChar"/>
        </w:rPr>
        <w:t>val_accuracy</w:t>
      </w:r>
      <w:proofErr w:type="spellEnd"/>
      <w:r>
        <w:rPr>
          <w:rStyle w:val="VerbatimChar"/>
        </w:rPr>
        <w:t>: 0.9996</w:t>
      </w:r>
      <w:r>
        <w:br/>
      </w:r>
      <w:r>
        <w:rPr>
          <w:rStyle w:val="VerbatimChar"/>
        </w:rPr>
        <w:t>Epoch 19/100</w:t>
      </w:r>
      <w:r>
        <w:br/>
      </w:r>
      <w:r>
        <w:rPr>
          <w:rStyle w:val="VerbatimChar"/>
        </w:rPr>
        <w:t xml:space="preserve">778/778 [==============================] - 3s 4ms/step - loss: 0.0016 - accuracy: 0.9996 -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0.9994</w:t>
      </w:r>
      <w:r>
        <w:br/>
      </w:r>
      <w:r>
        <w:rPr>
          <w:rStyle w:val="VerbatimChar"/>
        </w:rPr>
        <w:t>Epoch 20/100</w:t>
      </w:r>
      <w:r>
        <w:br/>
      </w:r>
      <w:r>
        <w:rPr>
          <w:rStyle w:val="VerbatimChar"/>
        </w:rPr>
        <w:t xml:space="preserve">778/778 [==============================] - 3s 4ms/step - loss: 0.0015 - accuracy: 0.9997 -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0.9993</w:t>
      </w:r>
      <w:r>
        <w:br/>
      </w:r>
      <w:r>
        <w:rPr>
          <w:rStyle w:val="VerbatimChar"/>
        </w:rPr>
        <w:t>Epoch 21/100</w:t>
      </w:r>
      <w:r>
        <w:br/>
      </w:r>
      <w:r>
        <w:rPr>
          <w:rStyle w:val="VerbatimChar"/>
        </w:rPr>
        <w:t xml:space="preserve">778/778 [==============================] - 3s 4ms/step - loss: 0.0015 - accuracy: 0.9996 -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0.9994</w:t>
      </w:r>
      <w:r>
        <w:br/>
      </w:r>
      <w:r>
        <w:rPr>
          <w:rStyle w:val="VerbatimChar"/>
        </w:rPr>
        <w:t>Epoch 22/100</w:t>
      </w:r>
      <w:r>
        <w:br/>
      </w:r>
      <w:r>
        <w:rPr>
          <w:rStyle w:val="VerbatimChar"/>
        </w:rPr>
        <w:t xml:space="preserve">778/778 [==============================] - 3s 4ms/step - loss: 0.0014 - accuracy: 0.9997 -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0.9994</w:t>
      </w:r>
      <w:r>
        <w:br/>
      </w:r>
      <w:r>
        <w:rPr>
          <w:rStyle w:val="VerbatimChar"/>
        </w:rPr>
        <w:t>Epoch 23/100</w:t>
      </w:r>
      <w:r>
        <w:br/>
      </w:r>
      <w:r>
        <w:rPr>
          <w:rStyle w:val="VerbatimChar"/>
        </w:rPr>
        <w:t xml:space="preserve">778/778 [==============================] - 3s 4ms/step - loss: 0.0013 - accuracy: 0.9997 -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0.9996</w:t>
      </w:r>
      <w:r>
        <w:br/>
      </w:r>
      <w:r>
        <w:rPr>
          <w:rStyle w:val="VerbatimChar"/>
        </w:rPr>
        <w:t>Epoch 24/100</w:t>
      </w:r>
      <w:r>
        <w:br/>
      </w:r>
      <w:r>
        <w:rPr>
          <w:rStyle w:val="VerbatimChar"/>
        </w:rPr>
        <w:t xml:space="preserve">778/778 [==============================] - 3s 4ms/step - loss: 0.0012 - accuracy: 0.9997 -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25/100</w:t>
      </w:r>
      <w:r>
        <w:br/>
      </w:r>
      <w:r>
        <w:rPr>
          <w:rStyle w:val="VerbatimChar"/>
        </w:rPr>
        <w:t xml:space="preserve">778/778 [==============================] - 3s 4ms/step - loss: 0.0014 - accuracy: 0.9997 -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0.9993</w:t>
      </w:r>
      <w:r>
        <w:br/>
      </w:r>
      <w:r>
        <w:rPr>
          <w:rStyle w:val="VerbatimChar"/>
        </w:rPr>
        <w:t>Epoch 26/100</w:t>
      </w:r>
      <w:r>
        <w:br/>
      </w:r>
      <w:r>
        <w:rPr>
          <w:rStyle w:val="VerbatimChar"/>
        </w:rPr>
        <w:t xml:space="preserve">778/778 [==============================] - 3s 4ms/step - loss: 0.0011 - accuracy: 0.9997 -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0.9993</w:t>
      </w:r>
      <w:r>
        <w:br/>
      </w:r>
      <w:r>
        <w:rPr>
          <w:rStyle w:val="VerbatimChar"/>
        </w:rPr>
        <w:t>Epoch 27/100</w:t>
      </w:r>
      <w:r>
        <w:br/>
      </w:r>
      <w:r>
        <w:rPr>
          <w:rStyle w:val="VerbatimChar"/>
        </w:rPr>
        <w:t xml:space="preserve">778/778 [==============================] - 3s 4ms/step - loss: 9.9902e-04 - accuracy: 0.9997 - </w:t>
      </w:r>
      <w:proofErr w:type="spellStart"/>
      <w:r>
        <w:rPr>
          <w:rStyle w:val="VerbatimChar"/>
        </w:rPr>
        <w:t>val_loss</w:t>
      </w:r>
      <w:proofErr w:type="spellEnd"/>
      <w:r>
        <w:rPr>
          <w:rStyle w:val="VerbatimChar"/>
        </w:rPr>
        <w:t xml:space="preserve">: 0.0023 - </w:t>
      </w:r>
      <w:proofErr w:type="spellStart"/>
      <w:r>
        <w:rPr>
          <w:rStyle w:val="VerbatimChar"/>
        </w:rPr>
        <w:t>val_accuracy</w:t>
      </w:r>
      <w:proofErr w:type="spellEnd"/>
      <w:r>
        <w:rPr>
          <w:rStyle w:val="VerbatimChar"/>
        </w:rPr>
        <w:t>: 0.9995</w:t>
      </w:r>
      <w:r>
        <w:br/>
      </w:r>
      <w:r>
        <w:rPr>
          <w:rStyle w:val="VerbatimChar"/>
        </w:rPr>
        <w:t>Epoch 28/100</w:t>
      </w:r>
      <w:r>
        <w:br/>
      </w:r>
      <w:r>
        <w:rPr>
          <w:rStyle w:val="VerbatimChar"/>
        </w:rPr>
        <w:t xml:space="preserve">778/778 [==============================] - 3s 4ms/step - loss: 9.9616e-04 - accuracy: 0.9997 - </w:t>
      </w:r>
      <w:proofErr w:type="spellStart"/>
      <w:r>
        <w:rPr>
          <w:rStyle w:val="VerbatimChar"/>
        </w:rPr>
        <w:t>val_loss</w:t>
      </w:r>
      <w:proofErr w:type="spellEnd"/>
      <w:r>
        <w:rPr>
          <w:rStyle w:val="VerbatimChar"/>
        </w:rPr>
        <w:t xml:space="preserve">: 0.0021 - </w:t>
      </w:r>
      <w:proofErr w:type="spellStart"/>
      <w:r>
        <w:rPr>
          <w:rStyle w:val="VerbatimChar"/>
        </w:rPr>
        <w:t>val_accuracy</w:t>
      </w:r>
      <w:proofErr w:type="spellEnd"/>
      <w:r>
        <w:rPr>
          <w:rStyle w:val="VerbatimChar"/>
        </w:rPr>
        <w:t>: 0.9995</w:t>
      </w:r>
      <w:r>
        <w:br/>
      </w:r>
      <w:r>
        <w:rPr>
          <w:rStyle w:val="VerbatimChar"/>
        </w:rPr>
        <w:t>Epoch 29/100</w:t>
      </w:r>
      <w:r>
        <w:br/>
      </w:r>
      <w:r>
        <w:rPr>
          <w:rStyle w:val="VerbatimChar"/>
        </w:rPr>
        <w:t xml:space="preserve">778/778 [==============================] - 3s 4ms/step - loss: 8.8531e-04 -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30/100</w:t>
      </w:r>
      <w:r>
        <w:br/>
      </w:r>
      <w:r>
        <w:rPr>
          <w:rStyle w:val="VerbatimChar"/>
        </w:rPr>
        <w:t xml:space="preserve">778/778 [==============================] - 3s 4ms/step - loss: 0.0010 - accuracy: 0.9997 -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31/100</w:t>
      </w:r>
      <w:r>
        <w:br/>
      </w:r>
      <w:r>
        <w:rPr>
          <w:rStyle w:val="VerbatimChar"/>
        </w:rPr>
        <w:t xml:space="preserve">778/778 [==============================] - 3s 4ms/step - loss: 8.5445e-04 - accuracy: 0.9998 -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0.9995</w:t>
      </w:r>
      <w:r>
        <w:br/>
      </w:r>
      <w:r>
        <w:rPr>
          <w:rStyle w:val="VerbatimChar"/>
        </w:rPr>
        <w:t>Epoch 32/100</w:t>
      </w:r>
      <w:r>
        <w:br/>
      </w:r>
      <w:r>
        <w:rPr>
          <w:rStyle w:val="VerbatimChar"/>
        </w:rPr>
        <w:t xml:space="preserve">778/778 [==============================] - 3s 4ms/step - loss: 9.3442e-04 - accuracy: 0.9997 -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0.9997</w:t>
      </w:r>
      <w:r>
        <w:br/>
      </w:r>
      <w:r>
        <w:rPr>
          <w:rStyle w:val="VerbatimChar"/>
        </w:rPr>
        <w:t>Epoch 33/100</w:t>
      </w:r>
      <w:r>
        <w:br/>
      </w:r>
      <w:r>
        <w:rPr>
          <w:rStyle w:val="VerbatimChar"/>
        </w:rPr>
        <w:t xml:space="preserve">778/778 [==============================] - 3s 4ms/step - loss: 7.1790e-04 -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34/100</w:t>
      </w:r>
      <w:r>
        <w:br/>
      </w:r>
      <w:r>
        <w:rPr>
          <w:rStyle w:val="VerbatimChar"/>
        </w:rPr>
        <w:t xml:space="preserve">778/778 [==============================] - 3s 4ms/step - loss: 7.2516e-04 -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35/100</w:t>
      </w:r>
      <w:r>
        <w:br/>
      </w:r>
      <w:r>
        <w:rPr>
          <w:rStyle w:val="VerbatimChar"/>
        </w:rPr>
        <w:t xml:space="preserve">778/778 [==============================] - 3s 4ms/step - loss: 9.1578e-04 - accuracy: 0.9997 -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0.9994</w:t>
      </w:r>
      <w:r>
        <w:br/>
      </w:r>
      <w:r>
        <w:rPr>
          <w:rStyle w:val="VerbatimChar"/>
        </w:rPr>
        <w:t>Epoch 36/100</w:t>
      </w:r>
      <w:r>
        <w:br/>
      </w:r>
      <w:r>
        <w:rPr>
          <w:rStyle w:val="VerbatimChar"/>
        </w:rPr>
        <w:t xml:space="preserve">778/778 [==============================] - 3s 4ms/step - loss: 6.7762e-04 -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0.9997</w:t>
      </w:r>
      <w:r>
        <w:br/>
      </w:r>
      <w:r>
        <w:rPr>
          <w:rStyle w:val="VerbatimChar"/>
        </w:rPr>
        <w:t>Epoch 37/100</w:t>
      </w:r>
      <w:r>
        <w:br/>
      </w:r>
      <w:r>
        <w:rPr>
          <w:rStyle w:val="VerbatimChar"/>
        </w:rPr>
        <w:t xml:space="preserve">778/778 [==============================] - 3s 4ms/step - loss: 6.5826e-04 -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38/100</w:t>
      </w:r>
      <w:r>
        <w:br/>
      </w:r>
      <w:r>
        <w:rPr>
          <w:rStyle w:val="VerbatimChar"/>
        </w:rPr>
        <w:t xml:space="preserve">778/778 [==============================] - 3s 4ms/step - loss: 7.5355e-04 -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39/100</w:t>
      </w:r>
      <w:r>
        <w:br/>
      </w:r>
      <w:r>
        <w:rPr>
          <w:rStyle w:val="VerbatimChar"/>
        </w:rPr>
        <w:t xml:space="preserve">778/778 [==============================] - 3s 4ms/step - loss: 7.1149e-04 -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40/100</w:t>
      </w:r>
      <w:r>
        <w:br/>
      </w:r>
      <w:r>
        <w:rPr>
          <w:rStyle w:val="VerbatimChar"/>
        </w:rPr>
        <w:t xml:space="preserve">778/778 [==============================] - 3s 4ms/step - loss: 5.8838e-04 - accuracy: 0.9999 -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0.9994</w:t>
      </w:r>
      <w:r>
        <w:br/>
      </w:r>
      <w:r>
        <w:rPr>
          <w:rStyle w:val="VerbatimChar"/>
        </w:rPr>
        <w:t>Epoch 41/100</w:t>
      </w:r>
      <w:r>
        <w:br/>
      </w:r>
      <w:r>
        <w:rPr>
          <w:rStyle w:val="VerbatimChar"/>
        </w:rPr>
        <w:t xml:space="preserve">778/778 [==============================] - 3s 4ms/step - loss: 5.2743e-04 - accuracy: 0.9999 -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0.9997</w:t>
      </w:r>
      <w:r>
        <w:br/>
      </w:r>
      <w:r>
        <w:rPr>
          <w:rStyle w:val="VerbatimChar"/>
        </w:rPr>
        <w:t>Epoch 42/100</w:t>
      </w:r>
      <w:r>
        <w:br/>
      </w:r>
      <w:r>
        <w:rPr>
          <w:rStyle w:val="VerbatimChar"/>
        </w:rPr>
        <w:t xml:space="preserve">778/778 [==============================] - 3s 4ms/step - loss: 7.9482e-04 - accuracy: 0.9998 -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0.9995</w:t>
      </w:r>
      <w:r>
        <w:br/>
      </w:r>
      <w:r>
        <w:rPr>
          <w:rStyle w:val="VerbatimChar"/>
        </w:rPr>
        <w:t>Epoch 43/100</w:t>
      </w:r>
      <w:r>
        <w:br/>
      </w:r>
      <w:r>
        <w:rPr>
          <w:rStyle w:val="VerbatimChar"/>
        </w:rPr>
        <w:t xml:space="preserve">778/778 [==============================] - 3s 4ms/step - loss: 6.0553e-04 -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44/100</w:t>
      </w:r>
      <w:r>
        <w:br/>
      </w:r>
      <w:r>
        <w:rPr>
          <w:rStyle w:val="VerbatimChar"/>
        </w:rPr>
        <w:t xml:space="preserve">778/778 [==============================] - 3s 4ms/step - loss: 6.0704e-04 -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45/100</w:t>
      </w:r>
      <w:r>
        <w:br/>
      </w:r>
      <w:r>
        <w:rPr>
          <w:rStyle w:val="VerbatimChar"/>
        </w:rPr>
        <w:t xml:space="preserve">778/778 [==============================] - 3s 4ms/step - loss: 6.3886e-04 -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46/100</w:t>
      </w:r>
      <w:r>
        <w:br/>
      </w:r>
      <w:r>
        <w:rPr>
          <w:rStyle w:val="VerbatimChar"/>
        </w:rPr>
        <w:t xml:space="preserve">778/778 [==============================] - 3s 4ms/step - loss: 5.7343e-04 -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47/100</w:t>
      </w:r>
      <w:r>
        <w:br/>
      </w:r>
      <w:r>
        <w:rPr>
          <w:rStyle w:val="VerbatimChar"/>
        </w:rPr>
        <w:t xml:space="preserve">778/778 [==============================] - 3s 4ms/step - loss: 4.2137e-04 - accuracy: 0.9999 -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48/100</w:t>
      </w:r>
      <w:r>
        <w:br/>
      </w:r>
      <w:r>
        <w:rPr>
          <w:rStyle w:val="VerbatimChar"/>
        </w:rPr>
        <w:t xml:space="preserve">778/778 [==============================] - 3s 4ms/step - loss: 6.0087e-04 -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0.9997</w:t>
      </w:r>
      <w:r>
        <w:br/>
      </w:r>
      <w:r>
        <w:rPr>
          <w:rStyle w:val="VerbatimChar"/>
        </w:rPr>
        <w:t>Epoch 49/100</w:t>
      </w:r>
      <w:r>
        <w:br/>
      </w:r>
      <w:r>
        <w:rPr>
          <w:rStyle w:val="VerbatimChar"/>
        </w:rPr>
        <w:t xml:space="preserve">778/778 [==============================] - 3s 4ms/step - loss: 5.2967e-04 - accuracy: 0.9999 -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0.9998</w:t>
      </w:r>
      <w:r>
        <w:br/>
      </w:r>
      <w:r>
        <w:rPr>
          <w:rStyle w:val="VerbatimChar"/>
        </w:rPr>
        <w:t>Epoch 50/100</w:t>
      </w:r>
      <w:r>
        <w:br/>
      </w:r>
      <w:r>
        <w:rPr>
          <w:rStyle w:val="VerbatimChar"/>
        </w:rPr>
        <w:t xml:space="preserve">778/778 [==============================] - 3s 4ms/step - loss: 5.2438e-04 - accuracy: 0.9998 -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0.9997</w:t>
      </w:r>
      <w:r>
        <w:br/>
      </w:r>
      <w:r>
        <w:rPr>
          <w:rStyle w:val="VerbatimChar"/>
        </w:rPr>
        <w:t>Epoch 51/100</w:t>
      </w:r>
      <w:r>
        <w:br/>
      </w:r>
      <w:r>
        <w:rPr>
          <w:rStyle w:val="VerbatimChar"/>
        </w:rPr>
        <w:t xml:space="preserve">778/778 [==============================] - 3s 4ms/step - loss: 5.0218e-04 - accuracy: 0.9998 -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52/100</w:t>
      </w:r>
      <w:r>
        <w:br/>
      </w:r>
      <w:r>
        <w:rPr>
          <w:rStyle w:val="VerbatimChar"/>
        </w:rPr>
        <w:t xml:space="preserve">778/778 [==============================] - 3s 4ms/step - loss: 6.3864e-04 -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53/100</w:t>
      </w:r>
      <w:r>
        <w:br/>
      </w:r>
      <w:r>
        <w:rPr>
          <w:rStyle w:val="VerbatimChar"/>
        </w:rPr>
        <w:t xml:space="preserve">778/778 [==============================] - 3s 4ms/step - loss: 6.7778e-04 -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54/100</w:t>
      </w:r>
      <w:r>
        <w:br/>
      </w:r>
      <w:r>
        <w:rPr>
          <w:rStyle w:val="VerbatimChar"/>
        </w:rPr>
        <w:t xml:space="preserve">778/778 [==============================] - 3s 4ms/step - loss: 4.3683e-04 - accuracy: 0.9999 -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0.9996</w:t>
      </w:r>
      <w:r>
        <w:br/>
      </w:r>
      <w:r>
        <w:rPr>
          <w:rStyle w:val="VerbatimChar"/>
        </w:rPr>
        <w:t>Epoch 55/100</w:t>
      </w:r>
      <w:r>
        <w:br/>
      </w:r>
      <w:r>
        <w:rPr>
          <w:rStyle w:val="VerbatimChar"/>
        </w:rPr>
        <w:t xml:space="preserve">778/778 [==============================] - 3s 4ms/step - loss: 7.2916e-04 - accuracy: 0.9998 -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56/100</w:t>
      </w:r>
      <w:r>
        <w:br/>
      </w:r>
      <w:r>
        <w:rPr>
          <w:rStyle w:val="VerbatimChar"/>
        </w:rPr>
        <w:t xml:space="preserve">778/778 [==============================] - 3s 4ms/step - loss: 4.6164e-04 - accuracy: 0.9999 -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0.9996</w:t>
      </w:r>
      <w:r>
        <w:br/>
      </w:r>
      <w:r>
        <w:rPr>
          <w:rStyle w:val="VerbatimChar"/>
        </w:rPr>
        <w:t>Epoch 57/100</w:t>
      </w:r>
      <w:r>
        <w:br/>
      </w:r>
      <w:r>
        <w:rPr>
          <w:rStyle w:val="VerbatimChar"/>
        </w:rPr>
        <w:t xml:space="preserve">778/778 [==============================] - 3s 4ms/step - loss: 4.3985e-04 - accuracy: 0.9999 -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58/100</w:t>
      </w:r>
      <w:r>
        <w:br/>
      </w:r>
      <w:r>
        <w:rPr>
          <w:rStyle w:val="VerbatimChar"/>
        </w:rPr>
        <w:t xml:space="preserve">778/778 [==============================] - 3s 4ms/step - loss: 4.4691e-04 - accuracy: 0.9999 -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59/100</w:t>
      </w:r>
      <w:r>
        <w:br/>
      </w:r>
      <w:r>
        <w:rPr>
          <w:rStyle w:val="VerbatimChar"/>
        </w:rPr>
        <w:t xml:space="preserve">778/778 [==============================] - 3s 4ms/step - loss: 6.0507e-04 - accuracy: 0.9998 - </w:t>
      </w:r>
      <w:proofErr w:type="spellStart"/>
      <w:r>
        <w:rPr>
          <w:rStyle w:val="VerbatimChar"/>
        </w:rPr>
        <w:t>val_loss</w:t>
      </w:r>
      <w:proofErr w:type="spellEnd"/>
      <w:r>
        <w:rPr>
          <w:rStyle w:val="VerbatimChar"/>
        </w:rPr>
        <w:t xml:space="preserve">: 0.0010 - </w:t>
      </w:r>
      <w:proofErr w:type="spellStart"/>
      <w:r>
        <w:rPr>
          <w:rStyle w:val="VerbatimChar"/>
        </w:rPr>
        <w:t>val_accuracy</w:t>
      </w:r>
      <w:proofErr w:type="spellEnd"/>
      <w:r>
        <w:rPr>
          <w:rStyle w:val="VerbatimChar"/>
        </w:rPr>
        <w:t>: 0.9998</w:t>
      </w:r>
      <w:r>
        <w:br/>
      </w:r>
      <w:r>
        <w:rPr>
          <w:rStyle w:val="VerbatimChar"/>
        </w:rPr>
        <w:t>Epoch 60/100</w:t>
      </w:r>
      <w:r>
        <w:br/>
      </w:r>
      <w:r>
        <w:rPr>
          <w:rStyle w:val="VerbatimChar"/>
        </w:rPr>
        <w:t xml:space="preserve">778/778 [==============================] - 3s 4ms/step - loss: 4.2673e-04 - accuracy: 0.9999 -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0.9995</w:t>
      </w:r>
      <w:r>
        <w:br/>
      </w:r>
      <w:r>
        <w:rPr>
          <w:rStyle w:val="VerbatimChar"/>
        </w:rPr>
        <w:t>Epoch 61/100</w:t>
      </w:r>
      <w:r>
        <w:br/>
      </w:r>
      <w:r>
        <w:rPr>
          <w:rStyle w:val="VerbatimChar"/>
        </w:rPr>
        <w:t xml:space="preserve">778/778 [==============================] - 3s 4ms/step - loss: 3.7599e-04 - accuracy: 0.9999 -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0.9996</w:t>
      </w:r>
      <w:r>
        <w:br/>
      </w:r>
      <w:r>
        <w:rPr>
          <w:rStyle w:val="VerbatimChar"/>
        </w:rPr>
        <w:t>Epoch 62/100</w:t>
      </w:r>
      <w:r>
        <w:br/>
      </w:r>
      <w:r>
        <w:rPr>
          <w:rStyle w:val="VerbatimChar"/>
        </w:rPr>
        <w:t xml:space="preserve">778/778 [==============================] - 3s 4ms/step - loss: 6.4678e-04 - accuracy: 0.9998 -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0.9995</w:t>
      </w:r>
      <w:r>
        <w:br/>
      </w:r>
      <w:r>
        <w:rPr>
          <w:rStyle w:val="VerbatimChar"/>
        </w:rPr>
        <w:t>Epoch 63/100</w:t>
      </w:r>
      <w:r>
        <w:br/>
      </w:r>
      <w:r>
        <w:rPr>
          <w:rStyle w:val="VerbatimChar"/>
        </w:rPr>
        <w:t xml:space="preserve">778/778 [==============================] - 3s 4ms/step - loss: 3.3452e-04 - accuracy: 0.9999 -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64/100</w:t>
      </w:r>
      <w:r>
        <w:br/>
      </w:r>
      <w:r>
        <w:rPr>
          <w:rStyle w:val="VerbatimChar"/>
        </w:rPr>
        <w:t xml:space="preserve">778/778 [==============================] - 3s 4ms/step - loss: 4.5338e-04 - accuracy: 0.9999 -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65/100</w:t>
      </w:r>
      <w:r>
        <w:br/>
      </w:r>
      <w:r>
        <w:rPr>
          <w:rStyle w:val="VerbatimChar"/>
        </w:rPr>
        <w:t xml:space="preserve">778/778 [==============================] - 3s 4ms/step - loss: 5.2037e-04 -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66/100</w:t>
      </w:r>
      <w:r>
        <w:br/>
      </w:r>
      <w:r>
        <w:rPr>
          <w:rStyle w:val="VerbatimChar"/>
        </w:rPr>
        <w:t xml:space="preserve">778/778 [==============================] - 3s 4ms/step - loss: 3.9358e-04 - accuracy: 0.9999 - </w:t>
      </w:r>
      <w:proofErr w:type="spellStart"/>
      <w:r>
        <w:rPr>
          <w:rStyle w:val="VerbatimChar"/>
        </w:rPr>
        <w:t>val_loss</w:t>
      </w:r>
      <w:proofErr w:type="spellEnd"/>
      <w:r>
        <w:rPr>
          <w:rStyle w:val="VerbatimChar"/>
        </w:rPr>
        <w:t xml:space="preserve">: 0.0014 - </w:t>
      </w:r>
      <w:proofErr w:type="spellStart"/>
      <w:r>
        <w:rPr>
          <w:rStyle w:val="VerbatimChar"/>
        </w:rPr>
        <w:t>val_accuracy</w:t>
      </w:r>
      <w:proofErr w:type="spellEnd"/>
      <w:r>
        <w:rPr>
          <w:rStyle w:val="VerbatimChar"/>
        </w:rPr>
        <w:t>: 0.9997</w:t>
      </w:r>
      <w:r>
        <w:br/>
      </w:r>
      <w:r>
        <w:rPr>
          <w:rStyle w:val="VerbatimChar"/>
        </w:rPr>
        <w:t>Epoch 67/100</w:t>
      </w:r>
      <w:r>
        <w:br/>
      </w:r>
      <w:r>
        <w:rPr>
          <w:rStyle w:val="VerbatimChar"/>
        </w:rPr>
        <w:t xml:space="preserve">778/778 [==============================] - 3s 4ms/step - loss: 4.2975e-04 - accuracy: 0.9999 -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0.9997</w:t>
      </w:r>
      <w:r>
        <w:br/>
      </w:r>
      <w:r>
        <w:rPr>
          <w:rStyle w:val="VerbatimChar"/>
        </w:rPr>
        <w:t>Epoch 68/100</w:t>
      </w:r>
      <w:r>
        <w:br/>
      </w:r>
      <w:r>
        <w:rPr>
          <w:rStyle w:val="VerbatimChar"/>
        </w:rPr>
        <w:t xml:space="preserve">778/778 [==============================] - 3s 4ms/step - loss: 3.7875e-04 - accuracy: 0.9999 -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0.9997</w:t>
      </w:r>
      <w:r>
        <w:br/>
      </w:r>
      <w:r>
        <w:rPr>
          <w:rStyle w:val="VerbatimChar"/>
        </w:rPr>
        <w:t>Epoch 69/100</w:t>
      </w:r>
      <w:r>
        <w:br/>
      </w:r>
      <w:r>
        <w:rPr>
          <w:rStyle w:val="VerbatimChar"/>
        </w:rPr>
        <w:t xml:space="preserve">778/778 [==============================] - 3s 4ms/step - loss: 5.4449e-04 - accuracy: 0.9998 -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0.9997</w:t>
      </w:r>
    </w:p>
    <w:p w14:paraId="50CE74AB" w14:textId="77777777" w:rsidR="0086281D" w:rsidRDefault="0086281D" w:rsidP="0086281D">
      <w:pPr>
        <w:pStyle w:val="SourceCode"/>
      </w:pPr>
      <w:r>
        <w:rPr>
          <w:rStyle w:val="NormalTok"/>
        </w:rPr>
        <w:t xml:space="preserve">results </w:t>
      </w:r>
      <w:r>
        <w:rPr>
          <w:rStyle w:val="OperatorTok"/>
        </w:rPr>
        <w:t>=</w:t>
      </w:r>
      <w:r>
        <w:rPr>
          <w:rStyle w:val="NormalTok"/>
        </w:rPr>
        <w:t xml:space="preserve"> </w:t>
      </w:r>
      <w:proofErr w:type="spellStart"/>
      <w:r>
        <w:rPr>
          <w:rStyle w:val="NormalTok"/>
        </w:rPr>
        <w:t>model.evaluate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 xml:space="preserve">, </w:t>
      </w:r>
      <w:proofErr w:type="spellStart"/>
      <w:r>
        <w:rPr>
          <w:rStyle w:val="NormalTok"/>
        </w:rPr>
        <w:t>batch_size</w:t>
      </w:r>
      <w:proofErr w:type="spellEnd"/>
      <w:r>
        <w:rPr>
          <w:rStyle w:val="OperatorTok"/>
        </w:rPr>
        <w:t>=</w:t>
      </w:r>
      <w:r>
        <w:rPr>
          <w:rStyle w:val="DecValTok"/>
        </w:rPr>
        <w:t>5</w:t>
      </w:r>
      <w:r>
        <w:rPr>
          <w:rStyle w:val="NormalTok"/>
        </w:rPr>
        <w:t>, verbose</w:t>
      </w:r>
      <w:r>
        <w:rPr>
          <w:rStyle w:val="OperatorTok"/>
        </w:rPr>
        <w:t>=</w:t>
      </w:r>
      <w:r>
        <w:rPr>
          <w:rStyle w:val="DecValTok"/>
        </w:rPr>
        <w:t>1</w:t>
      </w:r>
      <w:r>
        <w:rPr>
          <w:rStyle w:val="NormalTok"/>
        </w:rPr>
        <w:t>)</w:t>
      </w:r>
      <w:r>
        <w:br/>
      </w:r>
      <w:r>
        <w:rPr>
          <w:rStyle w:val="BuiltInTok"/>
        </w:rPr>
        <w:t>print</w:t>
      </w:r>
      <w:r>
        <w:rPr>
          <w:rStyle w:val="NormalTok"/>
        </w:rPr>
        <w:t>(</w:t>
      </w:r>
      <w:r>
        <w:rPr>
          <w:rStyle w:val="StringTok"/>
        </w:rPr>
        <w:t xml:space="preserve">"Loss: </w:t>
      </w:r>
      <w:r>
        <w:rPr>
          <w:rStyle w:val="SpecialCharTok"/>
        </w:rPr>
        <w:t>%.2f</w:t>
      </w:r>
      <w:r>
        <w:rPr>
          <w:rStyle w:val="StringTok"/>
        </w:rPr>
        <w:t>"</w:t>
      </w:r>
      <w:r>
        <w:rPr>
          <w:rStyle w:val="NormalTok"/>
        </w:rPr>
        <w:t xml:space="preserve"> </w:t>
      </w:r>
      <w:r>
        <w:rPr>
          <w:rStyle w:val="OperatorTok"/>
        </w:rPr>
        <w:t>%</w:t>
      </w:r>
      <w:r>
        <w:rPr>
          <w:rStyle w:val="NormalTok"/>
        </w:rPr>
        <w:t xml:space="preserve"> results[</w:t>
      </w:r>
      <w:r>
        <w:rPr>
          <w:rStyle w:val="DecValTok"/>
        </w:rPr>
        <w:t>0</w:t>
      </w:r>
      <w:r>
        <w:rPr>
          <w:rStyle w:val="NormalTok"/>
        </w:rPr>
        <w:t>])</w:t>
      </w:r>
      <w:r>
        <w:br/>
      </w:r>
      <w:r>
        <w:rPr>
          <w:rStyle w:val="BuiltInTok"/>
        </w:rPr>
        <w:t>print</w:t>
      </w:r>
      <w:r>
        <w:rPr>
          <w:rStyle w:val="NormalTok"/>
        </w:rPr>
        <w:t>(</w:t>
      </w:r>
      <w:r>
        <w:rPr>
          <w:rStyle w:val="StringTok"/>
        </w:rPr>
        <w:t xml:space="preserve">"Acc: </w:t>
      </w:r>
      <w:r>
        <w:rPr>
          <w:rStyle w:val="SpecialCharTok"/>
        </w:rPr>
        <w:t>%.2f</w:t>
      </w:r>
      <w:r>
        <w:rPr>
          <w:rStyle w:val="StringTok"/>
        </w:rPr>
        <w:t>"</w:t>
      </w:r>
      <w:r>
        <w:rPr>
          <w:rStyle w:val="NormalTok"/>
        </w:rPr>
        <w:t xml:space="preserve"> </w:t>
      </w:r>
      <w:r>
        <w:rPr>
          <w:rStyle w:val="OperatorTok"/>
        </w:rPr>
        <w:t>%</w:t>
      </w:r>
      <w:r>
        <w:rPr>
          <w:rStyle w:val="NormalTok"/>
        </w:rPr>
        <w:t xml:space="preserve"> results[</w:t>
      </w:r>
      <w:r>
        <w:rPr>
          <w:rStyle w:val="DecValTok"/>
        </w:rPr>
        <w:t>1</w:t>
      </w:r>
      <w:r>
        <w:rPr>
          <w:rStyle w:val="NormalTok"/>
        </w:rPr>
        <w:t>])</w:t>
      </w:r>
    </w:p>
    <w:p w14:paraId="1B5E962C" w14:textId="77777777" w:rsidR="0086281D" w:rsidRDefault="0086281D" w:rsidP="0086281D">
      <w:pPr>
        <w:pStyle w:val="SourceCode"/>
      </w:pPr>
      <w:r>
        <w:rPr>
          <w:rStyle w:val="VerbatimChar"/>
        </w:rPr>
        <w:t>34118/34118 [==============================] - 74s 2ms/step - loss: 0.0010 - accuracy: 0.9998</w:t>
      </w:r>
      <w:r>
        <w:br/>
      </w:r>
      <w:r>
        <w:rPr>
          <w:rStyle w:val="VerbatimChar"/>
        </w:rPr>
        <w:t>Loss: 0.00</w:t>
      </w:r>
      <w:r>
        <w:br/>
      </w:r>
      <w:r>
        <w:rPr>
          <w:rStyle w:val="VerbatimChar"/>
        </w:rPr>
        <w:t>Acc: 1.00</w:t>
      </w:r>
    </w:p>
    <w:p w14:paraId="16B3C57E" w14:textId="77777777" w:rsidR="0086281D" w:rsidRDefault="0086281D" w:rsidP="0086281D">
      <w:pPr>
        <w:pStyle w:val="SourceCode"/>
      </w:pPr>
      <w:r>
        <w:rPr>
          <w:rStyle w:val="BuiltInTok"/>
        </w:rPr>
        <w:t>print</w:t>
      </w:r>
      <w:r>
        <w:rPr>
          <w:rStyle w:val="NormalTok"/>
        </w:rPr>
        <w:t>(</w:t>
      </w:r>
      <w:proofErr w:type="spellStart"/>
      <w:r>
        <w:rPr>
          <w:rStyle w:val="NormalTok"/>
        </w:rPr>
        <w:t>r.history.keys</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'loss'</w:t>
      </w:r>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w:t>
      </w:r>
      <w:proofErr w:type="spellStart"/>
      <w:r>
        <w:rPr>
          <w:rStyle w:val="StringTok"/>
        </w:rPr>
        <w:t>val_loss</w:t>
      </w:r>
      <w:proofErr w:type="spellEnd"/>
      <w:r>
        <w:rPr>
          <w:rStyle w:val="StringTok"/>
        </w:rPr>
        <w:t>'</w:t>
      </w:r>
      <w:r>
        <w:rPr>
          <w:rStyle w:val="NormalTok"/>
        </w:rPr>
        <w:t>])</w:t>
      </w:r>
      <w:r>
        <w:br/>
      </w:r>
      <w:proofErr w:type="spellStart"/>
      <w:r>
        <w:rPr>
          <w:rStyle w:val="NormalTok"/>
        </w:rPr>
        <w:t>plt.legend</w:t>
      </w:r>
      <w:proofErr w:type="spellEnd"/>
      <w:r>
        <w:rPr>
          <w:rStyle w:val="NormalTok"/>
        </w:rPr>
        <w:t>([</w:t>
      </w:r>
      <w:r>
        <w:rPr>
          <w:rStyle w:val="StringTok"/>
        </w:rPr>
        <w:t>'loss'</w:t>
      </w:r>
      <w:r>
        <w:rPr>
          <w:rStyle w:val="NormalTok"/>
        </w:rPr>
        <w:t xml:space="preserve">, </w:t>
      </w:r>
      <w:r>
        <w:rPr>
          <w:rStyle w:val="StringTok"/>
        </w:rPr>
        <w:t>'</w:t>
      </w:r>
      <w:proofErr w:type="spellStart"/>
      <w:r>
        <w:rPr>
          <w:rStyle w:val="StringTok"/>
        </w:rPr>
        <w:t>val_loss</w:t>
      </w:r>
      <w:proofErr w:type="spellEnd"/>
      <w:r>
        <w:rPr>
          <w:rStyle w:val="StringTok"/>
        </w:rPr>
        <w:t>'</w:t>
      </w:r>
      <w:r>
        <w:rPr>
          <w:rStyle w:val="NormalTok"/>
        </w:rPr>
        <w:t>])</w:t>
      </w:r>
      <w:r>
        <w:br/>
      </w:r>
      <w:proofErr w:type="spellStart"/>
      <w:r>
        <w:rPr>
          <w:rStyle w:val="NormalTok"/>
        </w:rPr>
        <w:t>plt.show</w:t>
      </w:r>
      <w:proofErr w:type="spellEnd"/>
      <w:r>
        <w:rPr>
          <w:rStyle w:val="NormalTok"/>
        </w:rPr>
        <w:t>()</w:t>
      </w:r>
      <w:r>
        <w:br/>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'accuracy'</w:t>
      </w:r>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w:t>
      </w:r>
      <w:proofErr w:type="spellStart"/>
      <w:r>
        <w:rPr>
          <w:rStyle w:val="StringTok"/>
        </w:rPr>
        <w:t>val_accuracy</w:t>
      </w:r>
      <w:proofErr w:type="spellEnd"/>
      <w:r>
        <w:rPr>
          <w:rStyle w:val="StringTok"/>
        </w:rPr>
        <w:t>'</w:t>
      </w:r>
      <w:r>
        <w:rPr>
          <w:rStyle w:val="NormalTok"/>
        </w:rPr>
        <w:t>])</w:t>
      </w:r>
      <w:r>
        <w:br/>
      </w:r>
      <w:proofErr w:type="spellStart"/>
      <w:r>
        <w:rPr>
          <w:rStyle w:val="NormalTok"/>
        </w:rPr>
        <w:t>plt.legend</w:t>
      </w:r>
      <w:proofErr w:type="spellEnd"/>
      <w:r>
        <w:rPr>
          <w:rStyle w:val="NormalTok"/>
        </w:rPr>
        <w:t>([</w:t>
      </w:r>
      <w:r>
        <w:rPr>
          <w:rStyle w:val="StringTok"/>
        </w:rPr>
        <w:t>'accuracy'</w:t>
      </w:r>
      <w:r>
        <w:rPr>
          <w:rStyle w:val="NormalTok"/>
        </w:rPr>
        <w:t xml:space="preserve">, </w:t>
      </w:r>
      <w:r>
        <w:rPr>
          <w:rStyle w:val="StringTok"/>
        </w:rPr>
        <w:t>'</w:t>
      </w:r>
      <w:proofErr w:type="spellStart"/>
      <w:r>
        <w:rPr>
          <w:rStyle w:val="StringTok"/>
        </w:rPr>
        <w:t>val_accuracy</w:t>
      </w:r>
      <w:proofErr w:type="spellEnd"/>
      <w:r>
        <w:rPr>
          <w:rStyle w:val="StringTok"/>
        </w:rPr>
        <w:t>'</w:t>
      </w:r>
      <w:r>
        <w:rPr>
          <w:rStyle w:val="NormalTok"/>
        </w:rPr>
        <w:t>])</w:t>
      </w:r>
      <w:r>
        <w:br/>
      </w:r>
      <w:proofErr w:type="spellStart"/>
      <w:r>
        <w:rPr>
          <w:rStyle w:val="NormalTok"/>
        </w:rPr>
        <w:t>plt.show</w:t>
      </w:r>
      <w:proofErr w:type="spellEnd"/>
      <w:r>
        <w:rPr>
          <w:rStyle w:val="NormalTok"/>
        </w:rPr>
        <w:t>()</w:t>
      </w:r>
    </w:p>
    <w:p w14:paraId="09AC2C66" w14:textId="77777777" w:rsidR="0086281D" w:rsidRDefault="0086281D" w:rsidP="0086281D">
      <w:pPr>
        <w:pStyle w:val="SourceCode"/>
      </w:pPr>
      <w:proofErr w:type="spellStart"/>
      <w:r>
        <w:rPr>
          <w:rStyle w:val="VerbatimChar"/>
        </w:rPr>
        <w:t>dict_keys</w:t>
      </w:r>
      <w:proofErr w:type="spellEnd"/>
      <w:r>
        <w:rPr>
          <w:rStyle w:val="VerbatimChar"/>
        </w:rPr>
        <w:t>(['loss', 'accuracy', '</w:t>
      </w:r>
      <w:proofErr w:type="spellStart"/>
      <w:r>
        <w:rPr>
          <w:rStyle w:val="VerbatimChar"/>
        </w:rPr>
        <w:t>val_loss</w:t>
      </w:r>
      <w:proofErr w:type="spellEnd"/>
      <w:r>
        <w:rPr>
          <w:rStyle w:val="VerbatimChar"/>
        </w:rPr>
        <w:t>', '</w:t>
      </w:r>
      <w:proofErr w:type="spellStart"/>
      <w:r>
        <w:rPr>
          <w:rStyle w:val="VerbatimChar"/>
        </w:rPr>
        <w:t>val_accuracy</w:t>
      </w:r>
      <w:proofErr w:type="spellEnd"/>
      <w:r>
        <w:rPr>
          <w:rStyle w:val="VerbatimChar"/>
        </w:rPr>
        <w:t>'])</w:t>
      </w:r>
    </w:p>
    <w:p w14:paraId="2D2FEC52" w14:textId="38FDC37D" w:rsidR="0086281D" w:rsidRDefault="0086281D" w:rsidP="0086281D">
      <w:pPr>
        <w:pStyle w:val="FirstParagraph"/>
      </w:pPr>
      <w:r>
        <w:rPr>
          <w:noProof/>
        </w:rPr>
        <w:drawing>
          <wp:inline distT="0" distB="0" distL="0" distR="0" wp14:anchorId="31B23DF3" wp14:editId="5125FA3C">
            <wp:extent cx="486727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275" cy="3190875"/>
                    </a:xfrm>
                    <a:prstGeom prst="rect">
                      <a:avLst/>
                    </a:prstGeom>
                    <a:solidFill>
                      <a:srgbClr val="FFFFFF"/>
                    </a:solidFill>
                    <a:ln>
                      <a:noFill/>
                    </a:ln>
                  </pic:spPr>
                </pic:pic>
              </a:graphicData>
            </a:graphic>
          </wp:inline>
        </w:drawing>
      </w:r>
    </w:p>
    <w:p w14:paraId="2289C029" w14:textId="5F217C62" w:rsidR="0086281D" w:rsidRDefault="0086281D" w:rsidP="0086281D">
      <w:pPr>
        <w:pStyle w:val="BodyText"/>
        <w:rPr>
          <w:rStyle w:val="NormalTok"/>
        </w:rPr>
      </w:pPr>
      <w:r>
        <w:rPr>
          <w:noProof/>
        </w:rPr>
        <w:drawing>
          <wp:inline distT="0" distB="0" distL="0" distR="0" wp14:anchorId="1DFF651A" wp14:editId="6C1AE71F">
            <wp:extent cx="48672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7275" cy="3190875"/>
                    </a:xfrm>
                    <a:prstGeom prst="rect">
                      <a:avLst/>
                    </a:prstGeom>
                    <a:solidFill>
                      <a:srgbClr val="FFFFFF"/>
                    </a:solidFill>
                    <a:ln>
                      <a:noFill/>
                    </a:ln>
                  </pic:spPr>
                </pic:pic>
              </a:graphicData>
            </a:graphic>
          </wp:inline>
        </w:drawing>
      </w:r>
    </w:p>
    <w:p w14:paraId="199DAB7B" w14:textId="77777777" w:rsidR="0086281D" w:rsidRDefault="0086281D" w:rsidP="0086281D">
      <w:pPr>
        <w:pStyle w:val="SourceCode"/>
      </w:pP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round</w:t>
      </w:r>
      <w:proofErr w:type="spellEnd"/>
      <w:r>
        <w:rPr>
          <w:rStyle w:val="NormalTok"/>
        </w:rPr>
        <w:t>(</w:t>
      </w:r>
      <w:proofErr w:type="spellStart"/>
      <w:r>
        <w:rPr>
          <w:rStyle w:val="NormalTok"/>
        </w:rPr>
        <w:t>y_pred</w:t>
      </w:r>
      <w:proofErr w:type="spellEnd"/>
      <w:r>
        <w:rPr>
          <w:rStyle w:val="NormalTok"/>
        </w:rPr>
        <w:t>, decimals</w:t>
      </w:r>
      <w:r>
        <w:rPr>
          <w:rStyle w:val="OperatorTok"/>
        </w:rPr>
        <w:t>=</w:t>
      </w:r>
      <w:r>
        <w:rPr>
          <w:rStyle w:val="DecValTok"/>
        </w:rPr>
        <w:t>0</w:t>
      </w:r>
      <w:r>
        <w:rPr>
          <w:rStyle w:val="NormalTok"/>
        </w:rPr>
        <w:t>).</w:t>
      </w:r>
      <w:proofErr w:type="spellStart"/>
      <w:r>
        <w:rPr>
          <w:rStyle w:val="NormalTok"/>
        </w:rPr>
        <w:t>astype</w:t>
      </w:r>
      <w:proofErr w:type="spellEnd"/>
      <w:r>
        <w:rPr>
          <w:rStyle w:val="NormalTok"/>
        </w:rPr>
        <w:t>(</w:t>
      </w:r>
      <w:proofErr w:type="spellStart"/>
      <w:r>
        <w:rPr>
          <w:rStyle w:val="BuiltInTok"/>
        </w:rPr>
        <w:t>int</w:t>
      </w:r>
      <w:proofErr w:type="spellEnd"/>
      <w:r>
        <w:rPr>
          <w:rStyle w:val="NormalTok"/>
        </w:rPr>
        <w:t>)</w:t>
      </w:r>
    </w:p>
    <w:p w14:paraId="50C84534" w14:textId="77777777" w:rsidR="0086281D" w:rsidRDefault="0086281D" w:rsidP="0086281D">
      <w:pPr>
        <w:pStyle w:val="SourceCode"/>
      </w:pPr>
      <w:proofErr w:type="spellStart"/>
      <w:r>
        <w:rPr>
          <w:rStyle w:val="NormalTok"/>
        </w:rPr>
        <w:t>df_pred</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y_test</w:t>
      </w:r>
      <w:proofErr w:type="spellEnd"/>
      <w:r>
        <w:rPr>
          <w:rStyle w:val="NormalTok"/>
        </w:rPr>
        <w:t>)], axis</w:t>
      </w:r>
      <w:r>
        <w:rPr>
          <w:rStyle w:val="OperatorTok"/>
        </w:rPr>
        <w:t>=</w:t>
      </w:r>
      <w:r>
        <w:rPr>
          <w:rStyle w:val="DecValTok"/>
        </w:rPr>
        <w:t>1</w:t>
      </w:r>
      <w:r>
        <w:rPr>
          <w:rStyle w:val="NormalTok"/>
        </w:rPr>
        <w:t>)</w:t>
      </w:r>
      <w:r>
        <w:br/>
      </w:r>
      <w:proofErr w:type="spellStart"/>
      <w:r>
        <w:rPr>
          <w:rStyle w:val="NormalTok"/>
        </w:rPr>
        <w:t>df_pred.columns</w:t>
      </w:r>
      <w:proofErr w:type="spellEnd"/>
      <w:r>
        <w:rPr>
          <w:rStyle w:val="NormalTok"/>
        </w:rPr>
        <w:t xml:space="preserve">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'Time'</w:t>
      </w:r>
      <w:r>
        <w:rPr>
          <w:rStyle w:val="NormalTok"/>
        </w:rPr>
        <w:t>, axis</w:t>
      </w:r>
      <w:r>
        <w:rPr>
          <w:rStyle w:val="OperatorTok"/>
        </w:rPr>
        <w:t>=</w:t>
      </w:r>
      <w:r>
        <w:rPr>
          <w:rStyle w:val="DecValTok"/>
        </w:rPr>
        <w:t>1</w:t>
      </w:r>
      <w:r>
        <w:rPr>
          <w:rStyle w:val="NormalTok"/>
        </w:rPr>
        <w:t>).columns</w:t>
      </w:r>
      <w:r>
        <w:br/>
      </w:r>
      <w:proofErr w:type="spellStart"/>
      <w:r>
        <w:rPr>
          <w:rStyle w:val="NormalTok"/>
        </w:rPr>
        <w:t>df_pred.rename</w:t>
      </w:r>
      <w:proofErr w:type="spellEnd"/>
      <w:r>
        <w:rPr>
          <w:rStyle w:val="NormalTok"/>
        </w:rPr>
        <w:t>(columns</w:t>
      </w:r>
      <w:r>
        <w:rPr>
          <w:rStyle w:val="OperatorTok"/>
        </w:rPr>
        <w:t>=</w:t>
      </w:r>
      <w:r>
        <w:rPr>
          <w:rStyle w:val="NormalTok"/>
        </w:rPr>
        <w:t>{</w:t>
      </w:r>
      <w:r>
        <w:rPr>
          <w:rStyle w:val="StringTok"/>
        </w:rPr>
        <w:t>"Class"</w:t>
      </w:r>
      <w:r>
        <w:rPr>
          <w:rStyle w:val="NormalTok"/>
        </w:rPr>
        <w:t>:</w:t>
      </w:r>
      <w:r>
        <w:rPr>
          <w:rStyle w:val="StringTok"/>
        </w:rPr>
        <w:t>"</w:t>
      </w:r>
      <w:proofErr w:type="spellStart"/>
      <w:r>
        <w:rPr>
          <w:rStyle w:val="StringTok"/>
        </w:rPr>
        <w:t>Old_class</w:t>
      </w:r>
      <w:proofErr w:type="spellEnd"/>
      <w:r>
        <w:rPr>
          <w:rStyle w:val="StringTok"/>
        </w:rPr>
        <w:t>"</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df_pred</w:t>
      </w:r>
      <w:proofErr w:type="spellEnd"/>
      <w:r>
        <w:rPr>
          <w:rStyle w:val="NormalTok"/>
        </w:rPr>
        <w:t>[</w:t>
      </w:r>
      <w:r>
        <w:rPr>
          <w:rStyle w:val="StringTok"/>
        </w:rPr>
        <w:t>'</w:t>
      </w:r>
      <w:proofErr w:type="spellStart"/>
      <w:r>
        <w:rPr>
          <w:rStyle w:val="StringTok"/>
        </w:rPr>
        <w:t>New_class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y_pred</w:t>
      </w:r>
      <w:proofErr w:type="spellEnd"/>
      <w:r>
        <w:br/>
      </w:r>
      <w:r>
        <w:rPr>
          <w:rStyle w:val="NormalTok"/>
        </w:rPr>
        <w:t xml:space="preserve">cm </w:t>
      </w:r>
      <w:r>
        <w:rPr>
          <w:rStyle w:val="OperatorTok"/>
        </w:rPr>
        <w:t>=</w:t>
      </w:r>
      <w:r>
        <w:rPr>
          <w:rStyle w:val="NormalTok"/>
        </w:rPr>
        <w:t xml:space="preserve"> </w:t>
      </w:r>
      <w:proofErr w:type="spellStart"/>
      <w:r>
        <w:rPr>
          <w:rStyle w:val="NormalTok"/>
        </w:rPr>
        <w:t>pd.crosstab</w:t>
      </w:r>
      <w:proofErr w:type="spellEnd"/>
      <w:r>
        <w:rPr>
          <w:rStyle w:val="NormalTok"/>
        </w:rPr>
        <w:t>(</w:t>
      </w:r>
      <w:proofErr w:type="spellStart"/>
      <w:r>
        <w:rPr>
          <w:rStyle w:val="NormalTok"/>
        </w:rPr>
        <w:t>df_pred</w:t>
      </w:r>
      <w:proofErr w:type="spellEnd"/>
      <w:r>
        <w:rPr>
          <w:rStyle w:val="NormalTok"/>
        </w:rPr>
        <w:t>[</w:t>
      </w:r>
      <w:r>
        <w:rPr>
          <w:rStyle w:val="StringTok"/>
        </w:rPr>
        <w:t>"</w:t>
      </w:r>
      <w:proofErr w:type="spellStart"/>
      <w:r>
        <w:rPr>
          <w:rStyle w:val="StringTok"/>
        </w:rPr>
        <w:t>New_class</w:t>
      </w:r>
      <w:proofErr w:type="spellEnd"/>
      <w:r>
        <w:rPr>
          <w:rStyle w:val="StringTok"/>
        </w:rPr>
        <w:t>"</w:t>
      </w:r>
      <w:r>
        <w:rPr>
          <w:rStyle w:val="NormalTok"/>
        </w:rPr>
        <w:t xml:space="preserve">], </w:t>
      </w:r>
      <w:proofErr w:type="spellStart"/>
      <w:r>
        <w:rPr>
          <w:rStyle w:val="NormalTok"/>
        </w:rPr>
        <w:t>df_pred</w:t>
      </w:r>
      <w:proofErr w:type="spellEnd"/>
      <w:r>
        <w:rPr>
          <w:rStyle w:val="NormalTok"/>
        </w:rPr>
        <w:t>[</w:t>
      </w:r>
      <w:r>
        <w:rPr>
          <w:rStyle w:val="StringTok"/>
        </w:rPr>
        <w:t>'</w:t>
      </w:r>
      <w:proofErr w:type="spellStart"/>
      <w:r>
        <w:rPr>
          <w:rStyle w:val="StringTok"/>
        </w:rPr>
        <w:t>Old_class</w:t>
      </w:r>
      <w:proofErr w:type="spellEnd"/>
      <w:r>
        <w:rPr>
          <w:rStyle w:val="StringTok"/>
        </w:rPr>
        <w:t>'</w:t>
      </w:r>
      <w:r>
        <w:rPr>
          <w:rStyle w:val="NormalTok"/>
        </w:rPr>
        <w:t>])</w:t>
      </w:r>
      <w:r>
        <w:br/>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sum</w:t>
      </w:r>
      <w:proofErr w:type="spellEnd"/>
      <w:r>
        <w:rPr>
          <w:rStyle w:val="NormalTok"/>
        </w:rPr>
        <w:t>(</w:t>
      </w:r>
      <w:proofErr w:type="spellStart"/>
      <w:r>
        <w:rPr>
          <w:rStyle w:val="NormalTok"/>
        </w:rPr>
        <w:t>np.diag</w:t>
      </w:r>
      <w:proofErr w:type="spellEnd"/>
      <w:r>
        <w:rPr>
          <w:rStyle w:val="NormalTok"/>
        </w:rPr>
        <w:t>(cm))</w:t>
      </w:r>
      <w:r>
        <w:br/>
      </w:r>
      <w:proofErr w:type="spellStart"/>
      <w:r>
        <w:rPr>
          <w:rStyle w:val="NormalTok"/>
        </w:rPr>
        <w:t>false_pos</w:t>
      </w:r>
      <w:proofErr w:type="spellEnd"/>
      <w:r>
        <w:rPr>
          <w:rStyle w:val="NormalTok"/>
        </w:rPr>
        <w:t xml:space="preserve"> </w:t>
      </w:r>
      <w:r>
        <w:rPr>
          <w:rStyle w:val="OperatorTok"/>
        </w:rPr>
        <w:t>=</w:t>
      </w:r>
      <w:r>
        <w:rPr>
          <w:rStyle w:val="NormalTok"/>
        </w:rPr>
        <w:t xml:space="preserve"> cm[</w:t>
      </w:r>
      <w:r>
        <w:rPr>
          <w:rStyle w:val="DecValTok"/>
        </w:rPr>
        <w:t>0</w:t>
      </w:r>
      <w:r>
        <w:rPr>
          <w:rStyle w:val="NormalTok"/>
        </w:rPr>
        <w:t>][</w:t>
      </w:r>
      <w:r>
        <w:rPr>
          <w:rStyle w:val="DecValTok"/>
        </w:rPr>
        <w:t>1</w:t>
      </w:r>
      <w:r>
        <w:rPr>
          <w:rStyle w:val="NormalTok"/>
        </w:rPr>
        <w:t>]</w:t>
      </w:r>
      <w:r>
        <w:br/>
      </w:r>
      <w:proofErr w:type="spellStart"/>
      <w:r>
        <w:rPr>
          <w:rStyle w:val="NormalTok"/>
        </w:rPr>
        <w:t>false_neg</w:t>
      </w:r>
      <w:proofErr w:type="spellEnd"/>
      <w:r>
        <w:rPr>
          <w:rStyle w:val="NormalTok"/>
        </w:rPr>
        <w:t xml:space="preserve"> </w:t>
      </w:r>
      <w:r>
        <w:rPr>
          <w:rStyle w:val="OperatorTok"/>
        </w:rPr>
        <w:t>=</w:t>
      </w:r>
      <w:r>
        <w:rPr>
          <w:rStyle w:val="NormalTok"/>
        </w:rPr>
        <w:t xml:space="preserve"> cm[</w:t>
      </w:r>
      <w:r>
        <w:rPr>
          <w:rStyle w:val="DecValTok"/>
        </w:rPr>
        <w:t>1</w:t>
      </w:r>
      <w:r>
        <w:rPr>
          <w:rStyle w:val="NormalTok"/>
        </w:rPr>
        <w:t>][</w:t>
      </w:r>
      <w:r>
        <w:rPr>
          <w:rStyle w:val="DecValTok"/>
        </w:rPr>
        <w:t>0</w:t>
      </w:r>
      <w:r>
        <w:rPr>
          <w:rStyle w:val="NormalTok"/>
        </w:rPr>
        <w:t>]</w:t>
      </w:r>
      <w:r>
        <w:br/>
      </w:r>
      <w:r>
        <w:rPr>
          <w:rStyle w:val="NormalTok"/>
        </w:rPr>
        <w:t xml:space="preserve">precision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false_pos</w:t>
      </w:r>
      <w:proofErr w:type="spellEnd"/>
      <w:r>
        <w:rPr>
          <w:rStyle w:val="NormalTok"/>
        </w:rPr>
        <w:t xml:space="preserve">) </w:t>
      </w:r>
      <w:r>
        <w:rPr>
          <w:rStyle w:val="OperatorTok"/>
        </w:rPr>
        <w:t>*</w:t>
      </w:r>
      <w:r>
        <w:rPr>
          <w:rStyle w:val="NormalTok"/>
        </w:rPr>
        <w:t xml:space="preserve"> </w:t>
      </w:r>
      <w:r>
        <w:rPr>
          <w:rStyle w:val="DecValTok"/>
        </w:rPr>
        <w:t>100</w:t>
      </w:r>
      <w:r>
        <w:br/>
      </w:r>
      <w:r>
        <w:rPr>
          <w:rStyle w:val="NormalTok"/>
        </w:rPr>
        <w:t xml:space="preserve">recall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false_neg</w:t>
      </w:r>
      <w:proofErr w:type="spellEnd"/>
      <w:r>
        <w:rPr>
          <w:rStyle w:val="NormalTok"/>
        </w:rPr>
        <w:t xml:space="preserve">) </w:t>
      </w:r>
      <w:r>
        <w:rPr>
          <w:rStyle w:val="OperatorTok"/>
        </w:rPr>
        <w:t>*</w:t>
      </w:r>
      <w:r>
        <w:rPr>
          <w:rStyle w:val="NormalTok"/>
        </w:rPr>
        <w:t xml:space="preserve"> </w:t>
      </w:r>
      <w:r>
        <w:rPr>
          <w:rStyle w:val="DecValTok"/>
        </w:rPr>
        <w:t>100</w:t>
      </w:r>
      <w:r>
        <w:br/>
      </w:r>
      <w:r>
        <w:rPr>
          <w:rStyle w:val="NormalTok"/>
        </w:rPr>
        <w:t xml:space="preserve">f1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(precision </w:t>
      </w:r>
      <w:r>
        <w:rPr>
          <w:rStyle w:val="OperatorTok"/>
        </w:rPr>
        <w:t>*</w:t>
      </w:r>
      <w:r>
        <w:rPr>
          <w:rStyle w:val="NormalTok"/>
        </w:rPr>
        <w:t xml:space="preserve"> recall) </w:t>
      </w:r>
      <w:r>
        <w:rPr>
          <w:rStyle w:val="OperatorTok"/>
        </w:rPr>
        <w:t>/</w:t>
      </w:r>
      <w:r>
        <w:rPr>
          <w:rStyle w:val="NormalTok"/>
        </w:rPr>
        <w:t xml:space="preserve"> (precision </w:t>
      </w:r>
      <w:r>
        <w:rPr>
          <w:rStyle w:val="OperatorTok"/>
        </w:rPr>
        <w:t>+</w:t>
      </w:r>
      <w:r>
        <w:rPr>
          <w:rStyle w:val="NormalTok"/>
        </w:rPr>
        <w:t xml:space="preserve"> recall)</w:t>
      </w:r>
      <w:r>
        <w:br/>
      </w:r>
      <w:r>
        <w:rPr>
          <w:rStyle w:val="BuiltInTok"/>
        </w:rPr>
        <w:t>print</w:t>
      </w:r>
      <w:r>
        <w:rPr>
          <w:rStyle w:val="NormalTok"/>
        </w:rPr>
        <w:t>(</w:t>
      </w:r>
      <w:r>
        <w:rPr>
          <w:rStyle w:val="StringTok"/>
        </w:rPr>
        <w:t xml:space="preserve">"Precision: </w:t>
      </w:r>
      <w:r>
        <w:rPr>
          <w:rStyle w:val="SpecialCharTok"/>
        </w:rPr>
        <w:t>%.3f%%</w:t>
      </w:r>
      <w:r>
        <w:rPr>
          <w:rStyle w:val="StringTok"/>
        </w:rPr>
        <w:t>"</w:t>
      </w:r>
      <w:r>
        <w:rPr>
          <w:rStyle w:val="NormalTok"/>
        </w:rPr>
        <w:t xml:space="preserve"> </w:t>
      </w:r>
      <w:r>
        <w:rPr>
          <w:rStyle w:val="OperatorTok"/>
        </w:rPr>
        <w:t>%</w:t>
      </w:r>
      <w:r>
        <w:rPr>
          <w:rStyle w:val="NormalTok"/>
        </w:rPr>
        <w:t xml:space="preserve"> (precision))</w:t>
      </w:r>
      <w:r>
        <w:br/>
      </w:r>
      <w:r>
        <w:rPr>
          <w:rStyle w:val="BuiltInTok"/>
        </w:rPr>
        <w:t>print</w:t>
      </w:r>
      <w:r>
        <w:rPr>
          <w:rStyle w:val="NormalTok"/>
        </w:rPr>
        <w:t>(</w:t>
      </w:r>
      <w:r>
        <w:rPr>
          <w:rStyle w:val="StringTok"/>
        </w:rPr>
        <w:t xml:space="preserve">"Recall: </w:t>
      </w:r>
      <w:r>
        <w:rPr>
          <w:rStyle w:val="SpecialCharTok"/>
        </w:rPr>
        <w:t>%.3f%%</w:t>
      </w:r>
      <w:r>
        <w:rPr>
          <w:rStyle w:val="StringTok"/>
        </w:rPr>
        <w:t>"</w:t>
      </w:r>
      <w:r>
        <w:rPr>
          <w:rStyle w:val="NormalTok"/>
        </w:rPr>
        <w:t xml:space="preserve"> </w:t>
      </w:r>
      <w:r>
        <w:rPr>
          <w:rStyle w:val="OperatorTok"/>
        </w:rPr>
        <w:t>%</w:t>
      </w:r>
      <w:r>
        <w:rPr>
          <w:rStyle w:val="NormalTok"/>
        </w:rPr>
        <w:t xml:space="preserve"> (recall))</w:t>
      </w:r>
      <w:r>
        <w:br/>
      </w:r>
      <w:r>
        <w:rPr>
          <w:rStyle w:val="BuiltInTok"/>
        </w:rPr>
        <w:t>print</w:t>
      </w:r>
      <w:r>
        <w:rPr>
          <w:rStyle w:val="NormalTok"/>
        </w:rPr>
        <w:t>(</w:t>
      </w:r>
      <w:r>
        <w:rPr>
          <w:rStyle w:val="StringTok"/>
        </w:rPr>
        <w:t xml:space="preserve">"F1: </w:t>
      </w:r>
      <w:r>
        <w:rPr>
          <w:rStyle w:val="SpecialCharTok"/>
        </w:rPr>
        <w:t>%.3f%%</w:t>
      </w:r>
      <w:r>
        <w:rPr>
          <w:rStyle w:val="StringTok"/>
        </w:rPr>
        <w:t>"</w:t>
      </w:r>
      <w:r>
        <w:rPr>
          <w:rStyle w:val="NormalTok"/>
        </w:rPr>
        <w:t xml:space="preserve"> </w:t>
      </w:r>
      <w:r>
        <w:rPr>
          <w:rStyle w:val="OperatorTok"/>
        </w:rPr>
        <w:t>%</w:t>
      </w:r>
      <w:r>
        <w:rPr>
          <w:rStyle w:val="NormalTok"/>
        </w:rPr>
        <w:t xml:space="preserve"> (f1))</w:t>
      </w:r>
    </w:p>
    <w:p w14:paraId="2E13CC96" w14:textId="77777777" w:rsidR="0086281D" w:rsidRDefault="0086281D" w:rsidP="0086281D">
      <w:pPr>
        <w:pStyle w:val="SourceCode"/>
      </w:pPr>
      <w:r>
        <w:rPr>
          <w:rStyle w:val="VerbatimChar"/>
        </w:rPr>
        <w:t>Precision: 99.981%</w:t>
      </w:r>
      <w:r>
        <w:br/>
      </w:r>
      <w:r>
        <w:rPr>
          <w:rStyle w:val="VerbatimChar"/>
        </w:rPr>
        <w:t>Recall: 100.000%</w:t>
      </w:r>
      <w:r>
        <w:br/>
      </w:r>
      <w:r>
        <w:rPr>
          <w:rStyle w:val="VerbatimChar"/>
        </w:rPr>
        <w:t>F1: 99.991%</w:t>
      </w:r>
    </w:p>
    <w:p w14:paraId="489C5129" w14:textId="77777777" w:rsidR="0086281D" w:rsidRDefault="0086281D" w:rsidP="0086281D">
      <w:pPr>
        <w:pStyle w:val="SourceCode"/>
      </w:pPr>
    </w:p>
    <w:p w14:paraId="2FE2745A" w14:textId="77777777" w:rsidR="0086281D" w:rsidRDefault="0086281D" w:rsidP="0086281D">
      <w:pPr>
        <w:pStyle w:val="Heading3"/>
      </w:pPr>
      <w:bookmarkStart w:id="20" w:name="conclusion"/>
      <w:r>
        <w:t>Conclusion</w:t>
      </w:r>
    </w:p>
    <w:p w14:paraId="1D966E19" w14:textId="77777777" w:rsidR="0086281D" w:rsidRDefault="0086281D" w:rsidP="0086281D">
      <w:pPr>
        <w:pStyle w:val="Compact"/>
        <w:numPr>
          <w:ilvl w:val="0"/>
          <w:numId w:val="22"/>
        </w:numPr>
      </w:pPr>
      <w:r>
        <w:t>The K-Nearest Neighbors Classifier tuned with Grid Search with the best parameter being the Euclidean Distance (p=2) outperforms its counterparts to give a test accuracy of nearly 99.8% and a perfect F1-Score with minimal overfitting</w:t>
      </w:r>
    </w:p>
    <w:p w14:paraId="2F0A80E9" w14:textId="77777777" w:rsidR="0086281D" w:rsidRDefault="0086281D" w:rsidP="0086281D">
      <w:pPr>
        <w:pStyle w:val="Compact"/>
        <w:numPr>
          <w:ilvl w:val="0"/>
          <w:numId w:val="22"/>
        </w:numPr>
      </w:pPr>
      <w:r>
        <w:t>SMOTE overcomes overfitting by synthetically oversampling minority class labels and is successful to a great degree</w:t>
      </w:r>
      <w:bookmarkEnd w:id="20"/>
    </w:p>
    <w:p w14:paraId="41003D97" w14:textId="77777777" w:rsidR="0086281D" w:rsidRDefault="0086281D" w:rsidP="0086281D">
      <w:pPr>
        <w:pStyle w:val="Heading3"/>
      </w:pPr>
      <w:r>
        <w:t>Summary</w:t>
      </w:r>
    </w:p>
    <w:p w14:paraId="4147A69E" w14:textId="77777777" w:rsidR="0086281D" w:rsidRDefault="0086281D" w:rsidP="0086281D">
      <w:pPr>
        <w:pStyle w:val="Compact"/>
        <w:numPr>
          <w:ilvl w:val="0"/>
          <w:numId w:val="23"/>
        </w:numPr>
      </w:pPr>
      <w:r>
        <w:t>All Fraud Transactions occur for an amount below 2500. Thus, the bank can infer clearly that the fraud committers try to commit frauds of smaller amounts to avoid suspicion.</w:t>
      </w:r>
    </w:p>
    <w:p w14:paraId="74CFD04A" w14:textId="46DAD4D0" w:rsidR="0086281D" w:rsidRDefault="0086281D" w:rsidP="0086281D">
      <w:pPr>
        <w:pStyle w:val="Compact"/>
        <w:numPr>
          <w:ilvl w:val="0"/>
          <w:numId w:val="23"/>
        </w:numPr>
      </w:pPr>
      <w:r>
        <w:t>The fraud transactions are equitable distributed throughout time and there is no clear relationship of time with committing of fraud.</w:t>
      </w:r>
    </w:p>
    <w:p w14:paraId="02D6C612" w14:textId="77777777" w:rsidR="0086281D" w:rsidRDefault="0086281D" w:rsidP="0086281D">
      <w:pPr>
        <w:spacing w:after="377"/>
      </w:pPr>
    </w:p>
    <w:sectPr w:rsidR="0086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339">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Times New Roman"/>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6" w15:restartNumberingAfterBreak="0">
    <w:nsid w:val="00000007"/>
    <w:multiLevelType w:val="multilevel"/>
    <w:tmpl w:val="00000007"/>
    <w:name w:val="WWNum100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8" w15:restartNumberingAfterBreak="0">
    <w:nsid w:val="00000009"/>
    <w:multiLevelType w:val="multilevel"/>
    <w:tmpl w:val="00000009"/>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1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0" w15:restartNumberingAfterBreak="0">
    <w:nsid w:val="0000000B"/>
    <w:multiLevelType w:val="multilevel"/>
    <w:tmpl w:val="0000000B"/>
    <w:name w:val="WWNum101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000000D"/>
    <w:multiLevelType w:val="multilevel"/>
    <w:tmpl w:val="0000000D"/>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3" w15:restartNumberingAfterBreak="0">
    <w:nsid w:val="00B00C63"/>
    <w:multiLevelType w:val="multilevel"/>
    <w:tmpl w:val="BDD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26D8B"/>
    <w:multiLevelType w:val="multilevel"/>
    <w:tmpl w:val="75E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F32A3"/>
    <w:multiLevelType w:val="multilevel"/>
    <w:tmpl w:val="8F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50352"/>
    <w:multiLevelType w:val="multilevel"/>
    <w:tmpl w:val="1CF8A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FD2"/>
    <w:multiLevelType w:val="multilevel"/>
    <w:tmpl w:val="434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43BBF"/>
    <w:multiLevelType w:val="hybridMultilevel"/>
    <w:tmpl w:val="A3A68B4E"/>
    <w:lvl w:ilvl="0" w:tplc="B4709E3A">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7DF80DA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45DC66CA">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CD96776E">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BDC8ADC">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6C6713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65442C2">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6E00951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67A480E">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9" w15:restartNumberingAfterBreak="0">
    <w:nsid w:val="338836FF"/>
    <w:multiLevelType w:val="multilevel"/>
    <w:tmpl w:val="286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103AC"/>
    <w:multiLevelType w:val="hybridMultilevel"/>
    <w:tmpl w:val="2E083BE2"/>
    <w:lvl w:ilvl="0" w:tplc="D196F954">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AC1C2D8E">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F718DA3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33129D52">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01C2DF0C">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91308B4C">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D46D8AE">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76C6998">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34C85FC">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1" w15:restartNumberingAfterBreak="0">
    <w:nsid w:val="3A57683E"/>
    <w:multiLevelType w:val="multilevel"/>
    <w:tmpl w:val="A9D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47EC4"/>
    <w:multiLevelType w:val="hybridMultilevel"/>
    <w:tmpl w:val="E996CDAA"/>
    <w:lvl w:ilvl="0" w:tplc="6DEEB220">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EA4E6504">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E7309C0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801E66DA">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166EEC00">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657A5A1A">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FFBA21E4">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9B86FB66">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416E914A">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3" w15:restartNumberingAfterBreak="0">
    <w:nsid w:val="68606D9D"/>
    <w:multiLevelType w:val="hybridMultilevel"/>
    <w:tmpl w:val="E0189EA0"/>
    <w:lvl w:ilvl="0" w:tplc="0D68953C">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898E92DC">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794CD056">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840A2A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7A4D0D6">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1B74B80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9EE359E">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C4A096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2243A50">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4" w15:restartNumberingAfterBreak="0">
    <w:nsid w:val="6BA911A5"/>
    <w:multiLevelType w:val="hybridMultilevel"/>
    <w:tmpl w:val="548A86D2"/>
    <w:lvl w:ilvl="0" w:tplc="CAA0176E">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4C28FE8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38F6A1C8">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668D11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C95A144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7C66C558">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4B428CA">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3A38EA0C">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9BE0422">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num w:numId="1" w16cid:durableId="998995389">
    <w:abstractNumId w:val="24"/>
  </w:num>
  <w:num w:numId="2" w16cid:durableId="1009213108">
    <w:abstractNumId w:val="23"/>
  </w:num>
  <w:num w:numId="3" w16cid:durableId="726488804">
    <w:abstractNumId w:val="20"/>
  </w:num>
  <w:num w:numId="4" w16cid:durableId="1547133973">
    <w:abstractNumId w:val="22"/>
  </w:num>
  <w:num w:numId="5" w16cid:durableId="2016376571">
    <w:abstractNumId w:val="18"/>
  </w:num>
  <w:num w:numId="6" w16cid:durableId="868176246">
    <w:abstractNumId w:val="17"/>
  </w:num>
  <w:num w:numId="7" w16cid:durableId="1908177013">
    <w:abstractNumId w:val="15"/>
  </w:num>
  <w:num w:numId="8" w16cid:durableId="503128965">
    <w:abstractNumId w:val="19"/>
  </w:num>
  <w:num w:numId="9" w16cid:durableId="968169646">
    <w:abstractNumId w:val="21"/>
  </w:num>
  <w:num w:numId="10" w16cid:durableId="1315720209">
    <w:abstractNumId w:val="14"/>
  </w:num>
  <w:num w:numId="11" w16cid:durableId="942879880">
    <w:abstractNumId w:val="16"/>
  </w:num>
  <w:num w:numId="12" w16cid:durableId="228616978">
    <w:abstractNumId w:val="13"/>
  </w:num>
  <w:num w:numId="13" w16cid:durableId="799418456">
    <w:abstractNumId w:val="0"/>
  </w:num>
  <w:num w:numId="14" w16cid:durableId="1627200537">
    <w:abstractNumId w:val="1"/>
  </w:num>
  <w:num w:numId="15" w16cid:durableId="809439440">
    <w:abstractNumId w:val="2"/>
  </w:num>
  <w:num w:numId="16" w16cid:durableId="761070904">
    <w:abstractNumId w:val="3"/>
  </w:num>
  <w:num w:numId="17" w16cid:durableId="1695764030">
    <w:abstractNumId w:val="4"/>
  </w:num>
  <w:num w:numId="18" w16cid:durableId="1457021517">
    <w:abstractNumId w:val="5"/>
  </w:num>
  <w:num w:numId="19" w16cid:durableId="2112511791">
    <w:abstractNumId w:val="6"/>
  </w:num>
  <w:num w:numId="20" w16cid:durableId="1737778764">
    <w:abstractNumId w:val="7"/>
  </w:num>
  <w:num w:numId="21" w16cid:durableId="1260406736">
    <w:abstractNumId w:val="8"/>
  </w:num>
  <w:num w:numId="22" w16cid:durableId="897715448">
    <w:abstractNumId w:val="9"/>
  </w:num>
  <w:num w:numId="23" w16cid:durableId="1216501667">
    <w:abstractNumId w:val="10"/>
  </w:num>
  <w:num w:numId="24" w16cid:durableId="1471365467">
    <w:abstractNumId w:val="11"/>
  </w:num>
  <w:num w:numId="25" w16cid:durableId="1879736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3C"/>
    <w:rsid w:val="0013622C"/>
    <w:rsid w:val="001A4A49"/>
    <w:rsid w:val="001B3A99"/>
    <w:rsid w:val="001E6C2E"/>
    <w:rsid w:val="002027AA"/>
    <w:rsid w:val="00246CC6"/>
    <w:rsid w:val="00375A77"/>
    <w:rsid w:val="004F10A8"/>
    <w:rsid w:val="0075143C"/>
    <w:rsid w:val="00803C32"/>
    <w:rsid w:val="0086281D"/>
    <w:rsid w:val="00915B8A"/>
    <w:rsid w:val="00990AC7"/>
    <w:rsid w:val="00A56216"/>
    <w:rsid w:val="00AC1A0D"/>
    <w:rsid w:val="00B13CFB"/>
    <w:rsid w:val="00D8525A"/>
    <w:rsid w:val="00E47306"/>
    <w:rsid w:val="00EA56A8"/>
    <w:rsid w:val="00EB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3E1F"/>
  <w15:chartTrackingRefBased/>
  <w15:docId w15:val="{D255868C-1516-4854-9724-C34C1A5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3C"/>
    <w:pPr>
      <w:spacing w:after="55" w:line="240" w:lineRule="auto"/>
      <w:ind w:left="-15" w:right="-14" w:firstLine="415"/>
    </w:pPr>
    <w:rPr>
      <w:rFonts w:ascii="Times New Roman" w:eastAsia="Times New Roman" w:hAnsi="Times New Roman" w:cs="Times New Roman"/>
      <w:color w:val="000000"/>
      <w:kern w:val="0"/>
      <w:sz w:val="28"/>
      <w:lang w:eastAsia="en-IN"/>
      <w14:ligatures w14:val="none"/>
    </w:rPr>
  </w:style>
  <w:style w:type="paragraph" w:styleId="Heading1">
    <w:name w:val="heading 1"/>
    <w:next w:val="Normal"/>
    <w:link w:val="Heading1Char"/>
    <w:qFormat/>
    <w:rsid w:val="00EA56A8"/>
    <w:pPr>
      <w:keepNext/>
      <w:keepLines/>
      <w:spacing w:after="376" w:line="316" w:lineRule="auto"/>
      <w:ind w:left="-5" w:right="-15" w:hanging="10"/>
      <w:outlineLvl w:val="0"/>
    </w:pPr>
    <w:rPr>
      <w:rFonts w:ascii="Times New Roman" w:eastAsia="Times New Roman" w:hAnsi="Times New Roman" w:cs="Times New Roman"/>
      <w:color w:val="000000"/>
      <w:kern w:val="0"/>
      <w:sz w:val="32"/>
      <w:lang w:eastAsia="en-IN"/>
      <w14:ligatures w14:val="none"/>
    </w:rPr>
  </w:style>
  <w:style w:type="paragraph" w:styleId="Heading2">
    <w:name w:val="heading 2"/>
    <w:basedOn w:val="Normal"/>
    <w:next w:val="Normal"/>
    <w:link w:val="Heading2Char"/>
    <w:unhideWhenUsed/>
    <w:qFormat/>
    <w:rsid w:val="0091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37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86281D"/>
    <w:pPr>
      <w:keepNext/>
      <w:keepLines/>
      <w:suppressAutoHyphens/>
      <w:spacing w:before="200" w:after="0"/>
      <w:ind w:left="0" w:right="0" w:firstLine="0"/>
      <w:outlineLvl w:val="3"/>
    </w:pPr>
    <w:rPr>
      <w:rFonts w:ascii="Calibri" w:eastAsia="font339" w:hAnsi="Calibri" w:cs="font339"/>
      <w:bCs/>
      <w:i/>
      <w:color w:val="4F81BD"/>
      <w:sz w:val="24"/>
      <w:szCs w:val="24"/>
      <w:lang w:val="en-US" w:eastAsia="en-US"/>
    </w:rPr>
  </w:style>
  <w:style w:type="paragraph" w:styleId="Heading5">
    <w:name w:val="heading 5"/>
    <w:basedOn w:val="Normal"/>
    <w:next w:val="BodyText"/>
    <w:link w:val="Heading5Char"/>
    <w:qFormat/>
    <w:rsid w:val="0086281D"/>
    <w:pPr>
      <w:keepNext/>
      <w:keepLines/>
      <w:suppressAutoHyphens/>
      <w:spacing w:before="200" w:after="0"/>
      <w:ind w:left="0" w:right="0" w:firstLine="0"/>
      <w:outlineLvl w:val="4"/>
    </w:pPr>
    <w:rPr>
      <w:rFonts w:ascii="Calibri" w:eastAsia="font339" w:hAnsi="Calibri" w:cs="font339"/>
      <w:iCs/>
      <w:color w:val="4F81BD"/>
      <w:sz w:val="24"/>
      <w:szCs w:val="24"/>
      <w:lang w:val="en-US" w:eastAsia="en-US"/>
    </w:rPr>
  </w:style>
  <w:style w:type="paragraph" w:styleId="Heading6">
    <w:name w:val="heading 6"/>
    <w:basedOn w:val="Normal"/>
    <w:next w:val="BodyText"/>
    <w:link w:val="Heading6Char"/>
    <w:qFormat/>
    <w:rsid w:val="0086281D"/>
    <w:pPr>
      <w:keepNext/>
      <w:keepLines/>
      <w:suppressAutoHyphens/>
      <w:spacing w:before="200" w:after="0"/>
      <w:ind w:left="0" w:right="0" w:firstLine="0"/>
      <w:outlineLvl w:val="5"/>
    </w:pPr>
    <w:rPr>
      <w:rFonts w:ascii="Calibri" w:eastAsia="font339" w:hAnsi="Calibri" w:cs="font339"/>
      <w:color w:val="4F81BD"/>
      <w:sz w:val="24"/>
      <w:szCs w:val="24"/>
      <w:lang w:val="en-US" w:eastAsia="en-US"/>
    </w:rPr>
  </w:style>
  <w:style w:type="paragraph" w:styleId="Heading7">
    <w:name w:val="heading 7"/>
    <w:basedOn w:val="Normal"/>
    <w:next w:val="BodyText"/>
    <w:link w:val="Heading7Char"/>
    <w:qFormat/>
    <w:rsid w:val="0086281D"/>
    <w:pPr>
      <w:keepNext/>
      <w:keepLines/>
      <w:suppressAutoHyphens/>
      <w:spacing w:before="200" w:after="0"/>
      <w:ind w:left="0" w:right="0" w:firstLine="0"/>
      <w:outlineLvl w:val="6"/>
    </w:pPr>
    <w:rPr>
      <w:rFonts w:ascii="Calibri" w:eastAsia="font339" w:hAnsi="Calibri" w:cs="font339"/>
      <w:color w:val="4F81BD"/>
      <w:sz w:val="24"/>
      <w:szCs w:val="24"/>
      <w:lang w:val="en-US" w:eastAsia="en-US"/>
    </w:rPr>
  </w:style>
  <w:style w:type="paragraph" w:styleId="Heading8">
    <w:name w:val="heading 8"/>
    <w:basedOn w:val="Normal"/>
    <w:next w:val="BodyText"/>
    <w:link w:val="Heading8Char"/>
    <w:qFormat/>
    <w:rsid w:val="0086281D"/>
    <w:pPr>
      <w:keepNext/>
      <w:keepLines/>
      <w:suppressAutoHyphens/>
      <w:spacing w:before="200" w:after="0"/>
      <w:ind w:left="0" w:right="0" w:firstLine="0"/>
      <w:outlineLvl w:val="7"/>
    </w:pPr>
    <w:rPr>
      <w:rFonts w:ascii="Calibri" w:eastAsia="font339" w:hAnsi="Calibri" w:cs="font339"/>
      <w:color w:val="4F81BD"/>
      <w:sz w:val="24"/>
      <w:szCs w:val="24"/>
      <w:lang w:val="en-US" w:eastAsia="en-US"/>
    </w:rPr>
  </w:style>
  <w:style w:type="paragraph" w:styleId="Heading9">
    <w:name w:val="heading 9"/>
    <w:basedOn w:val="Normal"/>
    <w:next w:val="BodyText"/>
    <w:link w:val="Heading9Char"/>
    <w:qFormat/>
    <w:rsid w:val="0086281D"/>
    <w:pPr>
      <w:keepNext/>
      <w:keepLines/>
      <w:suppressAutoHyphens/>
      <w:spacing w:before="200" w:after="0"/>
      <w:ind w:left="0" w:right="0" w:firstLine="0"/>
      <w:outlineLvl w:val="8"/>
    </w:pPr>
    <w:rPr>
      <w:rFonts w:ascii="Calibri" w:eastAsia="font339" w:hAnsi="Calibri" w:cs="font339"/>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A8"/>
    <w:rPr>
      <w:rFonts w:ascii="Times New Roman" w:eastAsia="Times New Roman" w:hAnsi="Times New Roman" w:cs="Times New Roman"/>
      <w:color w:val="000000"/>
      <w:kern w:val="0"/>
      <w:sz w:val="32"/>
      <w:lang w:eastAsia="en-IN"/>
      <w14:ligatures w14:val="none"/>
    </w:rPr>
  </w:style>
  <w:style w:type="table" w:customStyle="1" w:styleId="TableGrid">
    <w:name w:val="TableGrid"/>
    <w:rsid w:val="00EA56A8"/>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75A77"/>
    <w:rPr>
      <w:rFonts w:asciiTheme="majorHAnsi" w:eastAsiaTheme="majorEastAsia" w:hAnsiTheme="majorHAnsi" w:cstheme="majorBidi"/>
      <w:color w:val="1F3763" w:themeColor="accent1" w:themeShade="7F"/>
      <w:kern w:val="0"/>
      <w:sz w:val="24"/>
      <w:szCs w:val="24"/>
      <w:lang w:eastAsia="en-IN"/>
      <w14:ligatures w14:val="none"/>
    </w:rPr>
  </w:style>
  <w:style w:type="paragraph" w:customStyle="1" w:styleId="p">
    <w:name w:val="p"/>
    <w:basedOn w:val="Normal"/>
    <w:rsid w:val="00375A77"/>
    <w:pPr>
      <w:spacing w:before="100" w:beforeAutospacing="1" w:after="100" w:afterAutospacing="1"/>
      <w:ind w:left="0" w:right="0" w:firstLine="0"/>
    </w:pPr>
    <w:rPr>
      <w:color w:val="auto"/>
      <w:sz w:val="24"/>
      <w:szCs w:val="24"/>
    </w:rPr>
  </w:style>
  <w:style w:type="character" w:styleId="Hyperlink">
    <w:name w:val="Hyperlink"/>
    <w:basedOn w:val="DefaultParagraphFont"/>
    <w:unhideWhenUsed/>
    <w:rsid w:val="00375A77"/>
    <w:rPr>
      <w:color w:val="0000FF"/>
      <w:u w:val="single"/>
    </w:rPr>
  </w:style>
  <w:style w:type="character" w:customStyle="1" w:styleId="mtext">
    <w:name w:val="mtext"/>
    <w:basedOn w:val="DefaultParagraphFont"/>
    <w:rsid w:val="00375A77"/>
  </w:style>
  <w:style w:type="character" w:customStyle="1" w:styleId="mo">
    <w:name w:val="mo"/>
    <w:basedOn w:val="DefaultParagraphFont"/>
    <w:rsid w:val="00375A77"/>
  </w:style>
  <w:style w:type="character" w:customStyle="1" w:styleId="mi">
    <w:name w:val="mi"/>
    <w:basedOn w:val="DefaultParagraphFont"/>
    <w:rsid w:val="00375A77"/>
  </w:style>
  <w:style w:type="paragraph" w:styleId="NormalWeb">
    <w:name w:val="Normal (Web)"/>
    <w:basedOn w:val="Normal"/>
    <w:uiPriority w:val="99"/>
    <w:unhideWhenUsed/>
    <w:rsid w:val="00375A77"/>
    <w:pPr>
      <w:spacing w:before="100" w:beforeAutospacing="1" w:after="100" w:afterAutospacing="1"/>
      <w:ind w:left="0" w:right="0" w:firstLine="0"/>
    </w:pPr>
    <w:rPr>
      <w:color w:val="auto"/>
      <w:sz w:val="24"/>
      <w:szCs w:val="24"/>
    </w:rPr>
  </w:style>
  <w:style w:type="character" w:styleId="Emphasis">
    <w:name w:val="Emphasis"/>
    <w:basedOn w:val="DefaultParagraphFont"/>
    <w:uiPriority w:val="20"/>
    <w:qFormat/>
    <w:rsid w:val="00375A77"/>
    <w:rPr>
      <w:i/>
      <w:iCs/>
    </w:rPr>
  </w:style>
  <w:style w:type="character" w:customStyle="1" w:styleId="mn">
    <w:name w:val="mn"/>
    <w:basedOn w:val="DefaultParagraphFont"/>
    <w:rsid w:val="00375A77"/>
  </w:style>
  <w:style w:type="character" w:customStyle="1" w:styleId="Heading2Char">
    <w:name w:val="Heading 2 Char"/>
    <w:basedOn w:val="DefaultParagraphFont"/>
    <w:link w:val="Heading2"/>
    <w:uiPriority w:val="9"/>
    <w:rsid w:val="00915B8A"/>
    <w:rPr>
      <w:rFonts w:asciiTheme="majorHAnsi" w:eastAsiaTheme="majorEastAsia" w:hAnsiTheme="majorHAnsi" w:cstheme="majorBidi"/>
      <w:color w:val="2F5496" w:themeColor="accent1" w:themeShade="BF"/>
      <w:kern w:val="0"/>
      <w:sz w:val="26"/>
      <w:szCs w:val="26"/>
      <w:lang w:eastAsia="en-IN"/>
      <w14:ligatures w14:val="none"/>
    </w:rPr>
  </w:style>
  <w:style w:type="paragraph" w:styleId="HTMLPreformatted">
    <w:name w:val="HTML Preformatted"/>
    <w:basedOn w:val="Normal"/>
    <w:link w:val="HTMLPreformattedChar"/>
    <w:uiPriority w:val="99"/>
    <w:semiHidden/>
    <w:unhideWhenUsed/>
    <w:rsid w:val="0091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5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6CC6"/>
    <w:rPr>
      <w:rFonts w:ascii="Courier New" w:eastAsia="Times New Roman" w:hAnsi="Courier New" w:cs="Courier New"/>
      <w:sz w:val="20"/>
      <w:szCs w:val="20"/>
    </w:rPr>
  </w:style>
  <w:style w:type="character" w:customStyle="1" w:styleId="token">
    <w:name w:val="token"/>
    <w:basedOn w:val="DefaultParagraphFont"/>
    <w:rsid w:val="00246CC6"/>
  </w:style>
  <w:style w:type="character" w:customStyle="1" w:styleId="ezoic-autoinsert-ad">
    <w:name w:val="ezoic-autoinsert-ad"/>
    <w:basedOn w:val="DefaultParagraphFont"/>
    <w:rsid w:val="00246CC6"/>
  </w:style>
  <w:style w:type="character" w:customStyle="1" w:styleId="ezoic-autoinsert-video">
    <w:name w:val="ezoic-autoinsert-video"/>
    <w:basedOn w:val="DefaultParagraphFont"/>
    <w:rsid w:val="00246CC6"/>
  </w:style>
  <w:style w:type="character" w:styleId="FollowedHyperlink">
    <w:name w:val="FollowedHyperlink"/>
    <w:basedOn w:val="DefaultParagraphFont"/>
    <w:uiPriority w:val="99"/>
    <w:semiHidden/>
    <w:unhideWhenUsed/>
    <w:rsid w:val="00246CC6"/>
    <w:rPr>
      <w:color w:val="800080"/>
      <w:u w:val="single"/>
    </w:rPr>
  </w:style>
  <w:style w:type="character" w:customStyle="1" w:styleId="ezoic-adpicker-ad">
    <w:name w:val="ezoic-adpicker-ad"/>
    <w:basedOn w:val="DefaultParagraphFont"/>
    <w:rsid w:val="00246CC6"/>
  </w:style>
  <w:style w:type="character" w:customStyle="1" w:styleId="ezoic-ad">
    <w:name w:val="ezoic-ad"/>
    <w:basedOn w:val="DefaultParagraphFont"/>
    <w:rsid w:val="00246CC6"/>
  </w:style>
  <w:style w:type="character" w:customStyle="1" w:styleId="reportline">
    <w:name w:val="reportline"/>
    <w:basedOn w:val="DefaultParagraphFont"/>
    <w:rsid w:val="00246CC6"/>
  </w:style>
  <w:style w:type="character" w:customStyle="1" w:styleId="ezoicwhat">
    <w:name w:val="ezoicwhat"/>
    <w:basedOn w:val="DefaultParagraphFont"/>
    <w:rsid w:val="00246CC6"/>
  </w:style>
  <w:style w:type="character" w:customStyle="1" w:styleId="ezoic-videopicker-video">
    <w:name w:val="ezoic-videopicker-video"/>
    <w:basedOn w:val="DefaultParagraphFont"/>
    <w:rsid w:val="00246CC6"/>
  </w:style>
  <w:style w:type="character" w:customStyle="1" w:styleId="a">
    <w:name w:val="_"/>
    <w:basedOn w:val="DefaultParagraphFont"/>
    <w:rsid w:val="00246CC6"/>
  </w:style>
  <w:style w:type="character" w:styleId="Strong">
    <w:name w:val="Strong"/>
    <w:basedOn w:val="DefaultParagraphFont"/>
    <w:uiPriority w:val="22"/>
    <w:qFormat/>
    <w:rsid w:val="00246CC6"/>
    <w:rPr>
      <w:b/>
      <w:bCs/>
    </w:rPr>
  </w:style>
  <w:style w:type="paragraph" w:styleId="Header">
    <w:name w:val="header"/>
    <w:basedOn w:val="Normal"/>
    <w:link w:val="HeaderChar"/>
    <w:uiPriority w:val="99"/>
    <w:unhideWhenUsed/>
    <w:rsid w:val="0086281D"/>
    <w:pPr>
      <w:tabs>
        <w:tab w:val="center" w:pos="4513"/>
        <w:tab w:val="right" w:pos="9026"/>
      </w:tabs>
      <w:spacing w:after="0"/>
    </w:pPr>
  </w:style>
  <w:style w:type="character" w:customStyle="1" w:styleId="HeaderChar">
    <w:name w:val="Header Char"/>
    <w:basedOn w:val="DefaultParagraphFont"/>
    <w:link w:val="Header"/>
    <w:uiPriority w:val="99"/>
    <w:rsid w:val="0086281D"/>
    <w:rPr>
      <w:rFonts w:ascii="Times New Roman" w:eastAsia="Times New Roman" w:hAnsi="Times New Roman" w:cs="Times New Roman"/>
      <w:color w:val="000000"/>
      <w:kern w:val="0"/>
      <w:sz w:val="28"/>
      <w:lang w:eastAsia="en-IN"/>
      <w14:ligatures w14:val="none"/>
    </w:rPr>
  </w:style>
  <w:style w:type="paragraph" w:styleId="Footer">
    <w:name w:val="footer"/>
    <w:basedOn w:val="Normal"/>
    <w:link w:val="FooterChar"/>
    <w:uiPriority w:val="99"/>
    <w:unhideWhenUsed/>
    <w:rsid w:val="0086281D"/>
    <w:pPr>
      <w:tabs>
        <w:tab w:val="center" w:pos="4513"/>
        <w:tab w:val="right" w:pos="9026"/>
      </w:tabs>
      <w:spacing w:after="0"/>
    </w:pPr>
  </w:style>
  <w:style w:type="character" w:customStyle="1" w:styleId="FooterChar">
    <w:name w:val="Footer Char"/>
    <w:basedOn w:val="DefaultParagraphFont"/>
    <w:link w:val="Footer"/>
    <w:uiPriority w:val="99"/>
    <w:rsid w:val="0086281D"/>
    <w:rPr>
      <w:rFonts w:ascii="Times New Roman" w:eastAsia="Times New Roman" w:hAnsi="Times New Roman" w:cs="Times New Roman"/>
      <w:color w:val="000000"/>
      <w:kern w:val="0"/>
      <w:sz w:val="28"/>
      <w:lang w:eastAsia="en-IN"/>
      <w14:ligatures w14:val="none"/>
    </w:rPr>
  </w:style>
  <w:style w:type="character" w:customStyle="1" w:styleId="Heading4Char">
    <w:name w:val="Heading 4 Char"/>
    <w:basedOn w:val="DefaultParagraphFont"/>
    <w:link w:val="Heading4"/>
    <w:rsid w:val="0086281D"/>
    <w:rPr>
      <w:rFonts w:ascii="Calibri" w:eastAsia="font339" w:hAnsi="Calibri" w:cs="font339"/>
      <w:bCs/>
      <w:i/>
      <w:color w:val="4F81BD"/>
      <w:kern w:val="0"/>
      <w:sz w:val="24"/>
      <w:szCs w:val="24"/>
      <w:lang w:val="en-US"/>
      <w14:ligatures w14:val="none"/>
    </w:rPr>
  </w:style>
  <w:style w:type="character" w:customStyle="1" w:styleId="Heading5Char">
    <w:name w:val="Heading 5 Char"/>
    <w:basedOn w:val="DefaultParagraphFont"/>
    <w:link w:val="Heading5"/>
    <w:rsid w:val="0086281D"/>
    <w:rPr>
      <w:rFonts w:ascii="Calibri" w:eastAsia="font339" w:hAnsi="Calibri" w:cs="font339"/>
      <w:iCs/>
      <w:color w:val="4F81BD"/>
      <w:kern w:val="0"/>
      <w:sz w:val="24"/>
      <w:szCs w:val="24"/>
      <w:lang w:val="en-US"/>
      <w14:ligatures w14:val="none"/>
    </w:rPr>
  </w:style>
  <w:style w:type="character" w:customStyle="1" w:styleId="Heading6Char">
    <w:name w:val="Heading 6 Char"/>
    <w:basedOn w:val="DefaultParagraphFont"/>
    <w:link w:val="Heading6"/>
    <w:rsid w:val="0086281D"/>
    <w:rPr>
      <w:rFonts w:ascii="Calibri" w:eastAsia="font339" w:hAnsi="Calibri" w:cs="font339"/>
      <w:color w:val="4F81BD"/>
      <w:kern w:val="0"/>
      <w:sz w:val="24"/>
      <w:szCs w:val="24"/>
      <w:lang w:val="en-US"/>
      <w14:ligatures w14:val="none"/>
    </w:rPr>
  </w:style>
  <w:style w:type="character" w:customStyle="1" w:styleId="Heading7Char">
    <w:name w:val="Heading 7 Char"/>
    <w:basedOn w:val="DefaultParagraphFont"/>
    <w:link w:val="Heading7"/>
    <w:rsid w:val="0086281D"/>
    <w:rPr>
      <w:rFonts w:ascii="Calibri" w:eastAsia="font339" w:hAnsi="Calibri" w:cs="font339"/>
      <w:color w:val="4F81BD"/>
      <w:kern w:val="0"/>
      <w:sz w:val="24"/>
      <w:szCs w:val="24"/>
      <w:lang w:val="en-US"/>
      <w14:ligatures w14:val="none"/>
    </w:rPr>
  </w:style>
  <w:style w:type="character" w:customStyle="1" w:styleId="Heading8Char">
    <w:name w:val="Heading 8 Char"/>
    <w:basedOn w:val="DefaultParagraphFont"/>
    <w:link w:val="Heading8"/>
    <w:rsid w:val="0086281D"/>
    <w:rPr>
      <w:rFonts w:ascii="Calibri" w:eastAsia="font339" w:hAnsi="Calibri" w:cs="font339"/>
      <w:color w:val="4F81BD"/>
      <w:kern w:val="0"/>
      <w:sz w:val="24"/>
      <w:szCs w:val="24"/>
      <w:lang w:val="en-US"/>
      <w14:ligatures w14:val="none"/>
    </w:rPr>
  </w:style>
  <w:style w:type="character" w:customStyle="1" w:styleId="Heading9Char">
    <w:name w:val="Heading 9 Char"/>
    <w:basedOn w:val="DefaultParagraphFont"/>
    <w:link w:val="Heading9"/>
    <w:rsid w:val="0086281D"/>
    <w:rPr>
      <w:rFonts w:ascii="Calibri" w:eastAsia="font339" w:hAnsi="Calibri" w:cs="font339"/>
      <w:color w:val="4F81BD"/>
      <w:kern w:val="0"/>
      <w:sz w:val="24"/>
      <w:szCs w:val="24"/>
      <w:lang w:val="en-US"/>
      <w14:ligatures w14:val="none"/>
    </w:rPr>
  </w:style>
  <w:style w:type="character" w:customStyle="1" w:styleId="BodyTextChar">
    <w:name w:val="Body Text Char"/>
    <w:basedOn w:val="DefaultParagraphFont"/>
    <w:rsid w:val="0086281D"/>
  </w:style>
  <w:style w:type="character" w:customStyle="1" w:styleId="VerbatimChar">
    <w:name w:val="Verbatim Char"/>
    <w:rsid w:val="0086281D"/>
    <w:rPr>
      <w:rFonts w:ascii="Consolas" w:hAnsi="Consolas"/>
      <w:sz w:val="22"/>
    </w:rPr>
  </w:style>
  <w:style w:type="character" w:customStyle="1" w:styleId="SectionNumber">
    <w:name w:val="Section Number"/>
    <w:basedOn w:val="BodyTextChar"/>
    <w:rsid w:val="0086281D"/>
  </w:style>
  <w:style w:type="character" w:customStyle="1" w:styleId="FootnoteCharacters">
    <w:name w:val="Footnote Characters"/>
    <w:rsid w:val="0086281D"/>
    <w:rPr>
      <w:vertAlign w:val="superscript"/>
    </w:rPr>
  </w:style>
  <w:style w:type="character" w:styleId="FootnoteReference">
    <w:name w:val="footnote reference"/>
    <w:rsid w:val="0086281D"/>
    <w:rPr>
      <w:vertAlign w:val="superscript"/>
    </w:rPr>
  </w:style>
  <w:style w:type="character" w:customStyle="1" w:styleId="KeywordTok">
    <w:name w:val="KeywordTok"/>
    <w:rsid w:val="0086281D"/>
    <w:rPr>
      <w:rFonts w:ascii="Consolas" w:hAnsi="Consolas"/>
      <w:b/>
      <w:color w:val="007020"/>
      <w:sz w:val="22"/>
    </w:rPr>
  </w:style>
  <w:style w:type="character" w:customStyle="1" w:styleId="DataTypeTok">
    <w:name w:val="DataTypeTok"/>
    <w:rsid w:val="0086281D"/>
    <w:rPr>
      <w:rFonts w:ascii="Consolas" w:hAnsi="Consolas"/>
      <w:color w:val="902000"/>
      <w:sz w:val="22"/>
    </w:rPr>
  </w:style>
  <w:style w:type="character" w:customStyle="1" w:styleId="DecValTok">
    <w:name w:val="DecValTok"/>
    <w:rsid w:val="0086281D"/>
    <w:rPr>
      <w:rFonts w:ascii="Consolas" w:hAnsi="Consolas"/>
      <w:color w:val="40A070"/>
      <w:sz w:val="22"/>
    </w:rPr>
  </w:style>
  <w:style w:type="character" w:customStyle="1" w:styleId="BaseNTok">
    <w:name w:val="BaseNTok"/>
    <w:rsid w:val="0086281D"/>
    <w:rPr>
      <w:rFonts w:ascii="Consolas" w:hAnsi="Consolas"/>
      <w:color w:val="40A070"/>
      <w:sz w:val="22"/>
    </w:rPr>
  </w:style>
  <w:style w:type="character" w:customStyle="1" w:styleId="FloatTok">
    <w:name w:val="FloatTok"/>
    <w:rsid w:val="0086281D"/>
    <w:rPr>
      <w:rFonts w:ascii="Consolas" w:hAnsi="Consolas"/>
      <w:color w:val="40A070"/>
      <w:sz w:val="22"/>
    </w:rPr>
  </w:style>
  <w:style w:type="character" w:customStyle="1" w:styleId="ConstantTok">
    <w:name w:val="ConstantTok"/>
    <w:rsid w:val="0086281D"/>
    <w:rPr>
      <w:rFonts w:ascii="Consolas" w:hAnsi="Consolas"/>
      <w:color w:val="880000"/>
      <w:sz w:val="22"/>
    </w:rPr>
  </w:style>
  <w:style w:type="character" w:customStyle="1" w:styleId="CharTok">
    <w:name w:val="CharTok"/>
    <w:rsid w:val="0086281D"/>
    <w:rPr>
      <w:rFonts w:ascii="Consolas" w:hAnsi="Consolas"/>
      <w:color w:val="4070A0"/>
      <w:sz w:val="22"/>
    </w:rPr>
  </w:style>
  <w:style w:type="character" w:customStyle="1" w:styleId="SpecialCharTok">
    <w:name w:val="SpecialCharTok"/>
    <w:rsid w:val="0086281D"/>
    <w:rPr>
      <w:rFonts w:ascii="Consolas" w:hAnsi="Consolas"/>
      <w:color w:val="4070A0"/>
      <w:sz w:val="22"/>
    </w:rPr>
  </w:style>
  <w:style w:type="character" w:customStyle="1" w:styleId="StringTok">
    <w:name w:val="StringTok"/>
    <w:rsid w:val="0086281D"/>
    <w:rPr>
      <w:rFonts w:ascii="Consolas" w:hAnsi="Consolas"/>
      <w:color w:val="4070A0"/>
      <w:sz w:val="22"/>
    </w:rPr>
  </w:style>
  <w:style w:type="character" w:customStyle="1" w:styleId="VerbatimStringTok">
    <w:name w:val="VerbatimStringTok"/>
    <w:rsid w:val="0086281D"/>
    <w:rPr>
      <w:rFonts w:ascii="Consolas" w:hAnsi="Consolas"/>
      <w:color w:val="4070A0"/>
      <w:sz w:val="22"/>
    </w:rPr>
  </w:style>
  <w:style w:type="character" w:customStyle="1" w:styleId="SpecialStringTok">
    <w:name w:val="SpecialStringTok"/>
    <w:rsid w:val="0086281D"/>
    <w:rPr>
      <w:rFonts w:ascii="Consolas" w:hAnsi="Consolas"/>
      <w:color w:val="BB6688"/>
      <w:sz w:val="22"/>
    </w:rPr>
  </w:style>
  <w:style w:type="character" w:customStyle="1" w:styleId="ImportTok">
    <w:name w:val="ImportTok"/>
    <w:rsid w:val="0086281D"/>
    <w:rPr>
      <w:rFonts w:ascii="Consolas" w:hAnsi="Consolas"/>
      <w:b/>
      <w:color w:val="008000"/>
      <w:sz w:val="22"/>
    </w:rPr>
  </w:style>
  <w:style w:type="character" w:customStyle="1" w:styleId="CommentTok">
    <w:name w:val="CommentTok"/>
    <w:rsid w:val="0086281D"/>
    <w:rPr>
      <w:rFonts w:ascii="Consolas" w:hAnsi="Consolas"/>
      <w:i/>
      <w:color w:val="60A0B0"/>
      <w:sz w:val="22"/>
    </w:rPr>
  </w:style>
  <w:style w:type="character" w:customStyle="1" w:styleId="DocumentationTok">
    <w:name w:val="DocumentationTok"/>
    <w:rsid w:val="0086281D"/>
    <w:rPr>
      <w:rFonts w:ascii="Consolas" w:hAnsi="Consolas"/>
      <w:i/>
      <w:color w:val="BA2121"/>
      <w:sz w:val="22"/>
    </w:rPr>
  </w:style>
  <w:style w:type="character" w:customStyle="1" w:styleId="AnnotationTok">
    <w:name w:val="AnnotationTok"/>
    <w:rsid w:val="0086281D"/>
    <w:rPr>
      <w:rFonts w:ascii="Consolas" w:hAnsi="Consolas"/>
      <w:b/>
      <w:i/>
      <w:color w:val="60A0B0"/>
      <w:sz w:val="22"/>
    </w:rPr>
  </w:style>
  <w:style w:type="character" w:customStyle="1" w:styleId="CommentVarTok">
    <w:name w:val="CommentVarTok"/>
    <w:rsid w:val="0086281D"/>
    <w:rPr>
      <w:rFonts w:ascii="Consolas" w:hAnsi="Consolas"/>
      <w:b/>
      <w:i/>
      <w:color w:val="60A0B0"/>
      <w:sz w:val="22"/>
    </w:rPr>
  </w:style>
  <w:style w:type="character" w:customStyle="1" w:styleId="OtherTok">
    <w:name w:val="OtherTok"/>
    <w:rsid w:val="0086281D"/>
    <w:rPr>
      <w:rFonts w:ascii="Consolas" w:hAnsi="Consolas"/>
      <w:color w:val="007020"/>
      <w:sz w:val="22"/>
    </w:rPr>
  </w:style>
  <w:style w:type="character" w:customStyle="1" w:styleId="FunctionTok">
    <w:name w:val="FunctionTok"/>
    <w:rsid w:val="0086281D"/>
    <w:rPr>
      <w:rFonts w:ascii="Consolas" w:hAnsi="Consolas"/>
      <w:color w:val="06287E"/>
      <w:sz w:val="22"/>
    </w:rPr>
  </w:style>
  <w:style w:type="character" w:customStyle="1" w:styleId="VariableTok">
    <w:name w:val="VariableTok"/>
    <w:rsid w:val="0086281D"/>
    <w:rPr>
      <w:rFonts w:ascii="Consolas" w:hAnsi="Consolas"/>
      <w:color w:val="19177C"/>
      <w:sz w:val="22"/>
    </w:rPr>
  </w:style>
  <w:style w:type="character" w:customStyle="1" w:styleId="ControlFlowTok">
    <w:name w:val="ControlFlowTok"/>
    <w:rsid w:val="0086281D"/>
    <w:rPr>
      <w:rFonts w:ascii="Consolas" w:hAnsi="Consolas"/>
      <w:b/>
      <w:color w:val="007020"/>
      <w:sz w:val="22"/>
    </w:rPr>
  </w:style>
  <w:style w:type="character" w:customStyle="1" w:styleId="OperatorTok">
    <w:name w:val="OperatorTok"/>
    <w:rsid w:val="0086281D"/>
    <w:rPr>
      <w:rFonts w:ascii="Consolas" w:hAnsi="Consolas"/>
      <w:color w:val="666666"/>
      <w:sz w:val="22"/>
    </w:rPr>
  </w:style>
  <w:style w:type="character" w:customStyle="1" w:styleId="BuiltInTok">
    <w:name w:val="BuiltInTok"/>
    <w:rsid w:val="0086281D"/>
    <w:rPr>
      <w:rFonts w:ascii="Consolas" w:hAnsi="Consolas"/>
      <w:color w:val="008000"/>
      <w:sz w:val="22"/>
    </w:rPr>
  </w:style>
  <w:style w:type="character" w:customStyle="1" w:styleId="ExtensionTok">
    <w:name w:val="ExtensionTok"/>
    <w:basedOn w:val="VerbatimChar"/>
    <w:rsid w:val="0086281D"/>
    <w:rPr>
      <w:rFonts w:ascii="Consolas" w:hAnsi="Consolas"/>
      <w:sz w:val="22"/>
    </w:rPr>
  </w:style>
  <w:style w:type="character" w:customStyle="1" w:styleId="PreprocessorTok">
    <w:name w:val="PreprocessorTok"/>
    <w:rsid w:val="0086281D"/>
    <w:rPr>
      <w:rFonts w:ascii="Consolas" w:hAnsi="Consolas"/>
      <w:color w:val="BC7A00"/>
      <w:sz w:val="22"/>
    </w:rPr>
  </w:style>
  <w:style w:type="character" w:customStyle="1" w:styleId="AttributeTok">
    <w:name w:val="AttributeTok"/>
    <w:rsid w:val="0086281D"/>
    <w:rPr>
      <w:rFonts w:ascii="Consolas" w:hAnsi="Consolas"/>
      <w:color w:val="7D9029"/>
      <w:sz w:val="22"/>
    </w:rPr>
  </w:style>
  <w:style w:type="character" w:customStyle="1" w:styleId="RegionMarkerTok">
    <w:name w:val="RegionMarkerTok"/>
    <w:basedOn w:val="VerbatimChar"/>
    <w:rsid w:val="0086281D"/>
    <w:rPr>
      <w:rFonts w:ascii="Consolas" w:hAnsi="Consolas"/>
      <w:sz w:val="22"/>
    </w:rPr>
  </w:style>
  <w:style w:type="character" w:customStyle="1" w:styleId="InformationTok">
    <w:name w:val="InformationTok"/>
    <w:rsid w:val="0086281D"/>
    <w:rPr>
      <w:rFonts w:ascii="Consolas" w:hAnsi="Consolas"/>
      <w:b/>
      <w:i/>
      <w:color w:val="60A0B0"/>
      <w:sz w:val="22"/>
    </w:rPr>
  </w:style>
  <w:style w:type="character" w:customStyle="1" w:styleId="WarningTok">
    <w:name w:val="WarningTok"/>
    <w:rsid w:val="0086281D"/>
    <w:rPr>
      <w:rFonts w:ascii="Consolas" w:hAnsi="Consolas"/>
      <w:b/>
      <w:i/>
      <w:color w:val="60A0B0"/>
      <w:sz w:val="22"/>
    </w:rPr>
  </w:style>
  <w:style w:type="character" w:customStyle="1" w:styleId="AlertTok">
    <w:name w:val="AlertTok"/>
    <w:rsid w:val="0086281D"/>
    <w:rPr>
      <w:rFonts w:ascii="Consolas" w:hAnsi="Consolas"/>
      <w:b/>
      <w:color w:val="FF0000"/>
      <w:sz w:val="22"/>
    </w:rPr>
  </w:style>
  <w:style w:type="character" w:customStyle="1" w:styleId="ErrorTok">
    <w:name w:val="ErrorTok"/>
    <w:rsid w:val="0086281D"/>
    <w:rPr>
      <w:rFonts w:ascii="Consolas" w:hAnsi="Consolas"/>
      <w:b/>
      <w:color w:val="FF0000"/>
      <w:sz w:val="22"/>
    </w:rPr>
  </w:style>
  <w:style w:type="character" w:customStyle="1" w:styleId="NormalTok">
    <w:name w:val="NormalTok"/>
    <w:basedOn w:val="VerbatimChar"/>
    <w:rsid w:val="0086281D"/>
    <w:rPr>
      <w:rFonts w:ascii="Consolas" w:hAnsi="Consolas"/>
      <w:sz w:val="22"/>
    </w:rPr>
  </w:style>
  <w:style w:type="character" w:customStyle="1" w:styleId="ListLabel1">
    <w:name w:val="ListLabel 1"/>
    <w:rsid w:val="0086281D"/>
  </w:style>
  <w:style w:type="character" w:customStyle="1" w:styleId="ListLabel2">
    <w:name w:val="ListLabel 2"/>
    <w:rsid w:val="0086281D"/>
  </w:style>
  <w:style w:type="character" w:customStyle="1" w:styleId="ListLabel3">
    <w:name w:val="ListLabel 3"/>
    <w:rsid w:val="0086281D"/>
  </w:style>
  <w:style w:type="character" w:customStyle="1" w:styleId="ListLabel4">
    <w:name w:val="ListLabel 4"/>
    <w:rsid w:val="0086281D"/>
  </w:style>
  <w:style w:type="character" w:customStyle="1" w:styleId="ListLabel5">
    <w:name w:val="ListLabel 5"/>
    <w:rsid w:val="0086281D"/>
  </w:style>
  <w:style w:type="character" w:customStyle="1" w:styleId="ListLabel6">
    <w:name w:val="ListLabel 6"/>
    <w:rsid w:val="0086281D"/>
  </w:style>
  <w:style w:type="character" w:customStyle="1" w:styleId="ListLabel7">
    <w:name w:val="ListLabel 7"/>
    <w:rsid w:val="0086281D"/>
  </w:style>
  <w:style w:type="character" w:customStyle="1" w:styleId="ListLabel8">
    <w:name w:val="ListLabel 8"/>
    <w:rsid w:val="0086281D"/>
  </w:style>
  <w:style w:type="character" w:customStyle="1" w:styleId="ListLabel9">
    <w:name w:val="ListLabel 9"/>
    <w:rsid w:val="0086281D"/>
  </w:style>
  <w:style w:type="character" w:customStyle="1" w:styleId="ListLabel10">
    <w:name w:val="ListLabel 10"/>
    <w:rsid w:val="0086281D"/>
  </w:style>
  <w:style w:type="character" w:customStyle="1" w:styleId="ListLabel11">
    <w:name w:val="ListLabel 11"/>
    <w:rsid w:val="0086281D"/>
  </w:style>
  <w:style w:type="character" w:customStyle="1" w:styleId="ListLabel12">
    <w:name w:val="ListLabel 12"/>
    <w:rsid w:val="0086281D"/>
  </w:style>
  <w:style w:type="character" w:customStyle="1" w:styleId="ListLabel13">
    <w:name w:val="ListLabel 13"/>
    <w:rsid w:val="0086281D"/>
  </w:style>
  <w:style w:type="character" w:customStyle="1" w:styleId="ListLabel14">
    <w:name w:val="ListLabel 14"/>
    <w:rsid w:val="0086281D"/>
  </w:style>
  <w:style w:type="character" w:customStyle="1" w:styleId="ListLabel15">
    <w:name w:val="ListLabel 15"/>
    <w:rsid w:val="0086281D"/>
  </w:style>
  <w:style w:type="character" w:customStyle="1" w:styleId="ListLabel16">
    <w:name w:val="ListLabel 16"/>
    <w:rsid w:val="0086281D"/>
  </w:style>
  <w:style w:type="character" w:customStyle="1" w:styleId="ListLabel17">
    <w:name w:val="ListLabel 17"/>
    <w:rsid w:val="0086281D"/>
  </w:style>
  <w:style w:type="character" w:customStyle="1" w:styleId="ListLabel18">
    <w:name w:val="ListLabel 18"/>
    <w:rsid w:val="0086281D"/>
  </w:style>
  <w:style w:type="character" w:customStyle="1" w:styleId="ListLabel19">
    <w:name w:val="ListLabel 19"/>
    <w:rsid w:val="0086281D"/>
  </w:style>
  <w:style w:type="character" w:customStyle="1" w:styleId="ListLabel20">
    <w:name w:val="ListLabel 20"/>
    <w:rsid w:val="0086281D"/>
  </w:style>
  <w:style w:type="character" w:customStyle="1" w:styleId="ListLabel21">
    <w:name w:val="ListLabel 21"/>
    <w:rsid w:val="0086281D"/>
  </w:style>
  <w:style w:type="character" w:customStyle="1" w:styleId="ListLabel22">
    <w:name w:val="ListLabel 22"/>
    <w:rsid w:val="0086281D"/>
  </w:style>
  <w:style w:type="character" w:customStyle="1" w:styleId="ListLabel23">
    <w:name w:val="ListLabel 23"/>
    <w:rsid w:val="0086281D"/>
  </w:style>
  <w:style w:type="character" w:customStyle="1" w:styleId="ListLabel24">
    <w:name w:val="ListLabel 24"/>
    <w:rsid w:val="0086281D"/>
  </w:style>
  <w:style w:type="character" w:customStyle="1" w:styleId="ListLabel25">
    <w:name w:val="ListLabel 25"/>
    <w:rsid w:val="0086281D"/>
  </w:style>
  <w:style w:type="character" w:customStyle="1" w:styleId="ListLabel26">
    <w:name w:val="ListLabel 26"/>
    <w:rsid w:val="0086281D"/>
  </w:style>
  <w:style w:type="character" w:customStyle="1" w:styleId="ListLabel27">
    <w:name w:val="ListLabel 27"/>
    <w:rsid w:val="0086281D"/>
  </w:style>
  <w:style w:type="character" w:customStyle="1" w:styleId="ListLabel28">
    <w:name w:val="ListLabel 28"/>
    <w:rsid w:val="0086281D"/>
  </w:style>
  <w:style w:type="character" w:customStyle="1" w:styleId="ListLabel29">
    <w:name w:val="ListLabel 29"/>
    <w:rsid w:val="0086281D"/>
  </w:style>
  <w:style w:type="character" w:customStyle="1" w:styleId="ListLabel30">
    <w:name w:val="ListLabel 30"/>
    <w:rsid w:val="0086281D"/>
  </w:style>
  <w:style w:type="character" w:customStyle="1" w:styleId="ListLabel31">
    <w:name w:val="ListLabel 31"/>
    <w:rsid w:val="0086281D"/>
  </w:style>
  <w:style w:type="character" w:customStyle="1" w:styleId="ListLabel32">
    <w:name w:val="ListLabel 32"/>
    <w:rsid w:val="0086281D"/>
  </w:style>
  <w:style w:type="character" w:customStyle="1" w:styleId="ListLabel33">
    <w:name w:val="ListLabel 33"/>
    <w:rsid w:val="0086281D"/>
  </w:style>
  <w:style w:type="character" w:customStyle="1" w:styleId="ListLabel34">
    <w:name w:val="ListLabel 34"/>
    <w:rsid w:val="0086281D"/>
  </w:style>
  <w:style w:type="character" w:customStyle="1" w:styleId="ListLabel35">
    <w:name w:val="ListLabel 35"/>
    <w:rsid w:val="0086281D"/>
  </w:style>
  <w:style w:type="character" w:customStyle="1" w:styleId="ListLabel36">
    <w:name w:val="ListLabel 36"/>
    <w:rsid w:val="0086281D"/>
  </w:style>
  <w:style w:type="character" w:customStyle="1" w:styleId="ListLabel37">
    <w:name w:val="ListLabel 37"/>
    <w:rsid w:val="0086281D"/>
  </w:style>
  <w:style w:type="character" w:customStyle="1" w:styleId="ListLabel38">
    <w:name w:val="ListLabel 38"/>
    <w:rsid w:val="0086281D"/>
  </w:style>
  <w:style w:type="character" w:customStyle="1" w:styleId="ListLabel39">
    <w:name w:val="ListLabel 39"/>
    <w:rsid w:val="0086281D"/>
  </w:style>
  <w:style w:type="character" w:customStyle="1" w:styleId="ListLabel40">
    <w:name w:val="ListLabel 40"/>
    <w:rsid w:val="0086281D"/>
  </w:style>
  <w:style w:type="character" w:customStyle="1" w:styleId="ListLabel41">
    <w:name w:val="ListLabel 41"/>
    <w:rsid w:val="0086281D"/>
  </w:style>
  <w:style w:type="character" w:customStyle="1" w:styleId="ListLabel42">
    <w:name w:val="ListLabel 42"/>
    <w:rsid w:val="0086281D"/>
  </w:style>
  <w:style w:type="character" w:customStyle="1" w:styleId="ListLabel43">
    <w:name w:val="ListLabel 43"/>
    <w:rsid w:val="0086281D"/>
  </w:style>
  <w:style w:type="character" w:customStyle="1" w:styleId="ListLabel44">
    <w:name w:val="ListLabel 44"/>
    <w:rsid w:val="0086281D"/>
  </w:style>
  <w:style w:type="character" w:customStyle="1" w:styleId="ListLabel45">
    <w:name w:val="ListLabel 45"/>
    <w:rsid w:val="0086281D"/>
  </w:style>
  <w:style w:type="character" w:customStyle="1" w:styleId="ListLabel46">
    <w:name w:val="ListLabel 46"/>
    <w:rsid w:val="0086281D"/>
  </w:style>
  <w:style w:type="character" w:customStyle="1" w:styleId="ListLabel47">
    <w:name w:val="ListLabel 47"/>
    <w:rsid w:val="0086281D"/>
  </w:style>
  <w:style w:type="character" w:customStyle="1" w:styleId="ListLabel48">
    <w:name w:val="ListLabel 48"/>
    <w:rsid w:val="0086281D"/>
  </w:style>
  <w:style w:type="character" w:customStyle="1" w:styleId="ListLabel49">
    <w:name w:val="ListLabel 49"/>
    <w:rsid w:val="0086281D"/>
  </w:style>
  <w:style w:type="character" w:customStyle="1" w:styleId="ListLabel50">
    <w:name w:val="ListLabel 50"/>
    <w:rsid w:val="0086281D"/>
  </w:style>
  <w:style w:type="character" w:customStyle="1" w:styleId="ListLabel51">
    <w:name w:val="ListLabel 51"/>
    <w:rsid w:val="0086281D"/>
  </w:style>
  <w:style w:type="character" w:customStyle="1" w:styleId="ListLabel52">
    <w:name w:val="ListLabel 52"/>
    <w:rsid w:val="0086281D"/>
  </w:style>
  <w:style w:type="character" w:customStyle="1" w:styleId="ListLabel53">
    <w:name w:val="ListLabel 53"/>
    <w:rsid w:val="0086281D"/>
  </w:style>
  <w:style w:type="character" w:customStyle="1" w:styleId="ListLabel54">
    <w:name w:val="ListLabel 54"/>
    <w:rsid w:val="0086281D"/>
  </w:style>
  <w:style w:type="character" w:customStyle="1" w:styleId="ListLabel55">
    <w:name w:val="ListLabel 55"/>
    <w:rsid w:val="0086281D"/>
  </w:style>
  <w:style w:type="character" w:customStyle="1" w:styleId="ListLabel56">
    <w:name w:val="ListLabel 56"/>
    <w:rsid w:val="0086281D"/>
  </w:style>
  <w:style w:type="character" w:customStyle="1" w:styleId="ListLabel57">
    <w:name w:val="ListLabel 57"/>
    <w:rsid w:val="0086281D"/>
  </w:style>
  <w:style w:type="character" w:customStyle="1" w:styleId="ListLabel58">
    <w:name w:val="ListLabel 58"/>
    <w:rsid w:val="0086281D"/>
  </w:style>
  <w:style w:type="character" w:customStyle="1" w:styleId="ListLabel59">
    <w:name w:val="ListLabel 59"/>
    <w:rsid w:val="0086281D"/>
  </w:style>
  <w:style w:type="character" w:customStyle="1" w:styleId="ListLabel60">
    <w:name w:val="ListLabel 60"/>
    <w:rsid w:val="0086281D"/>
  </w:style>
  <w:style w:type="character" w:customStyle="1" w:styleId="ListLabel61">
    <w:name w:val="ListLabel 61"/>
    <w:rsid w:val="0086281D"/>
  </w:style>
  <w:style w:type="character" w:customStyle="1" w:styleId="ListLabel62">
    <w:name w:val="ListLabel 62"/>
    <w:rsid w:val="0086281D"/>
  </w:style>
  <w:style w:type="character" w:customStyle="1" w:styleId="ListLabel63">
    <w:name w:val="ListLabel 63"/>
    <w:rsid w:val="0086281D"/>
  </w:style>
  <w:style w:type="character" w:customStyle="1" w:styleId="ListLabel64">
    <w:name w:val="ListLabel 64"/>
    <w:rsid w:val="0086281D"/>
  </w:style>
  <w:style w:type="character" w:customStyle="1" w:styleId="ListLabel65">
    <w:name w:val="ListLabel 65"/>
    <w:rsid w:val="0086281D"/>
  </w:style>
  <w:style w:type="character" w:customStyle="1" w:styleId="ListLabel66">
    <w:name w:val="ListLabel 66"/>
    <w:rsid w:val="0086281D"/>
  </w:style>
  <w:style w:type="character" w:customStyle="1" w:styleId="ListLabel67">
    <w:name w:val="ListLabel 67"/>
    <w:rsid w:val="0086281D"/>
  </w:style>
  <w:style w:type="character" w:customStyle="1" w:styleId="ListLabel68">
    <w:name w:val="ListLabel 68"/>
    <w:rsid w:val="0086281D"/>
  </w:style>
  <w:style w:type="character" w:customStyle="1" w:styleId="ListLabel69">
    <w:name w:val="ListLabel 69"/>
    <w:rsid w:val="0086281D"/>
  </w:style>
  <w:style w:type="character" w:customStyle="1" w:styleId="ListLabel70">
    <w:name w:val="ListLabel 70"/>
    <w:rsid w:val="0086281D"/>
  </w:style>
  <w:style w:type="character" w:customStyle="1" w:styleId="ListLabel71">
    <w:name w:val="ListLabel 71"/>
    <w:rsid w:val="0086281D"/>
  </w:style>
  <w:style w:type="character" w:customStyle="1" w:styleId="ListLabel72">
    <w:name w:val="ListLabel 72"/>
    <w:rsid w:val="0086281D"/>
  </w:style>
  <w:style w:type="character" w:customStyle="1" w:styleId="ListLabel73">
    <w:name w:val="ListLabel 73"/>
    <w:rsid w:val="0086281D"/>
  </w:style>
  <w:style w:type="character" w:customStyle="1" w:styleId="ListLabel74">
    <w:name w:val="ListLabel 74"/>
    <w:rsid w:val="0086281D"/>
  </w:style>
  <w:style w:type="character" w:customStyle="1" w:styleId="ListLabel75">
    <w:name w:val="ListLabel 75"/>
    <w:rsid w:val="0086281D"/>
  </w:style>
  <w:style w:type="character" w:customStyle="1" w:styleId="ListLabel76">
    <w:name w:val="ListLabel 76"/>
    <w:rsid w:val="0086281D"/>
  </w:style>
  <w:style w:type="character" w:customStyle="1" w:styleId="ListLabel77">
    <w:name w:val="ListLabel 77"/>
    <w:rsid w:val="0086281D"/>
  </w:style>
  <w:style w:type="character" w:customStyle="1" w:styleId="ListLabel78">
    <w:name w:val="ListLabel 78"/>
    <w:rsid w:val="0086281D"/>
  </w:style>
  <w:style w:type="character" w:customStyle="1" w:styleId="ListLabel79">
    <w:name w:val="ListLabel 79"/>
    <w:rsid w:val="0086281D"/>
  </w:style>
  <w:style w:type="character" w:customStyle="1" w:styleId="ListLabel80">
    <w:name w:val="ListLabel 80"/>
    <w:rsid w:val="0086281D"/>
  </w:style>
  <w:style w:type="character" w:customStyle="1" w:styleId="ListLabel81">
    <w:name w:val="ListLabel 81"/>
    <w:rsid w:val="0086281D"/>
  </w:style>
  <w:style w:type="character" w:customStyle="1" w:styleId="ListLabel82">
    <w:name w:val="ListLabel 82"/>
    <w:rsid w:val="0086281D"/>
  </w:style>
  <w:style w:type="character" w:customStyle="1" w:styleId="ListLabel83">
    <w:name w:val="ListLabel 83"/>
    <w:rsid w:val="0086281D"/>
  </w:style>
  <w:style w:type="character" w:customStyle="1" w:styleId="ListLabel84">
    <w:name w:val="ListLabel 84"/>
    <w:rsid w:val="0086281D"/>
  </w:style>
  <w:style w:type="character" w:customStyle="1" w:styleId="ListLabel85">
    <w:name w:val="ListLabel 85"/>
    <w:rsid w:val="0086281D"/>
  </w:style>
  <w:style w:type="character" w:customStyle="1" w:styleId="ListLabel86">
    <w:name w:val="ListLabel 86"/>
    <w:rsid w:val="0086281D"/>
  </w:style>
  <w:style w:type="character" w:customStyle="1" w:styleId="ListLabel87">
    <w:name w:val="ListLabel 87"/>
    <w:rsid w:val="0086281D"/>
  </w:style>
  <w:style w:type="character" w:customStyle="1" w:styleId="ListLabel88">
    <w:name w:val="ListLabel 88"/>
    <w:rsid w:val="0086281D"/>
  </w:style>
  <w:style w:type="character" w:customStyle="1" w:styleId="ListLabel89">
    <w:name w:val="ListLabel 89"/>
    <w:rsid w:val="0086281D"/>
  </w:style>
  <w:style w:type="character" w:customStyle="1" w:styleId="ListLabel90">
    <w:name w:val="ListLabel 90"/>
    <w:rsid w:val="0086281D"/>
  </w:style>
  <w:style w:type="character" w:customStyle="1" w:styleId="ListLabel91">
    <w:name w:val="ListLabel 91"/>
    <w:rsid w:val="0086281D"/>
  </w:style>
  <w:style w:type="character" w:customStyle="1" w:styleId="ListLabel92">
    <w:name w:val="ListLabel 92"/>
    <w:rsid w:val="0086281D"/>
  </w:style>
  <w:style w:type="character" w:customStyle="1" w:styleId="ListLabel93">
    <w:name w:val="ListLabel 93"/>
    <w:rsid w:val="0086281D"/>
  </w:style>
  <w:style w:type="character" w:customStyle="1" w:styleId="ListLabel94">
    <w:name w:val="ListLabel 94"/>
    <w:rsid w:val="0086281D"/>
  </w:style>
  <w:style w:type="character" w:customStyle="1" w:styleId="ListLabel95">
    <w:name w:val="ListLabel 95"/>
    <w:rsid w:val="0086281D"/>
  </w:style>
  <w:style w:type="character" w:customStyle="1" w:styleId="ListLabel96">
    <w:name w:val="ListLabel 96"/>
    <w:rsid w:val="0086281D"/>
  </w:style>
  <w:style w:type="character" w:customStyle="1" w:styleId="ListLabel97">
    <w:name w:val="ListLabel 97"/>
    <w:rsid w:val="0086281D"/>
  </w:style>
  <w:style w:type="character" w:customStyle="1" w:styleId="ListLabel98">
    <w:name w:val="ListLabel 98"/>
    <w:rsid w:val="0086281D"/>
  </w:style>
  <w:style w:type="character" w:customStyle="1" w:styleId="ListLabel99">
    <w:name w:val="ListLabel 99"/>
    <w:rsid w:val="0086281D"/>
  </w:style>
  <w:style w:type="character" w:customStyle="1" w:styleId="ListLabel100">
    <w:name w:val="ListLabel 100"/>
    <w:rsid w:val="0086281D"/>
  </w:style>
  <w:style w:type="character" w:customStyle="1" w:styleId="ListLabel101">
    <w:name w:val="ListLabel 101"/>
    <w:rsid w:val="0086281D"/>
  </w:style>
  <w:style w:type="character" w:customStyle="1" w:styleId="ListLabel102">
    <w:name w:val="ListLabel 102"/>
    <w:rsid w:val="0086281D"/>
  </w:style>
  <w:style w:type="character" w:customStyle="1" w:styleId="ListLabel103">
    <w:name w:val="ListLabel 103"/>
    <w:rsid w:val="0086281D"/>
  </w:style>
  <w:style w:type="character" w:customStyle="1" w:styleId="ListLabel104">
    <w:name w:val="ListLabel 104"/>
    <w:rsid w:val="0086281D"/>
  </w:style>
  <w:style w:type="character" w:customStyle="1" w:styleId="ListLabel105">
    <w:name w:val="ListLabel 105"/>
    <w:rsid w:val="0086281D"/>
  </w:style>
  <w:style w:type="character" w:customStyle="1" w:styleId="ListLabel106">
    <w:name w:val="ListLabel 106"/>
    <w:rsid w:val="0086281D"/>
  </w:style>
  <w:style w:type="character" w:customStyle="1" w:styleId="ListLabel107">
    <w:name w:val="ListLabel 107"/>
    <w:rsid w:val="0086281D"/>
  </w:style>
  <w:style w:type="character" w:customStyle="1" w:styleId="ListLabel108">
    <w:name w:val="ListLabel 108"/>
    <w:rsid w:val="0086281D"/>
  </w:style>
  <w:style w:type="paragraph" w:customStyle="1" w:styleId="Heading">
    <w:name w:val="Heading"/>
    <w:basedOn w:val="Normal"/>
    <w:next w:val="BodyText"/>
    <w:rsid w:val="0086281D"/>
    <w:pPr>
      <w:keepNext/>
      <w:suppressAutoHyphens/>
      <w:spacing w:before="240" w:after="120"/>
      <w:ind w:left="0" w:right="0" w:firstLine="0"/>
    </w:pPr>
    <w:rPr>
      <w:rFonts w:ascii="Liberation Sans" w:eastAsia="DejaVu Sans" w:hAnsi="Liberation Sans" w:cs="Droid Sans Devanagari"/>
      <w:color w:val="auto"/>
      <w:szCs w:val="28"/>
      <w:lang w:val="en-US" w:eastAsia="en-US"/>
    </w:rPr>
  </w:style>
  <w:style w:type="paragraph" w:styleId="BodyText">
    <w:name w:val="Body Text"/>
    <w:basedOn w:val="Normal"/>
    <w:link w:val="BodyTextChar1"/>
    <w:rsid w:val="0086281D"/>
    <w:pPr>
      <w:suppressAutoHyphens/>
      <w:spacing w:before="180" w:after="180"/>
      <w:ind w:left="0" w:right="0" w:firstLine="0"/>
    </w:pPr>
    <w:rPr>
      <w:rFonts w:ascii="Cambria" w:eastAsia="Cambria" w:hAnsi="Cambria" w:cs="font339"/>
      <w:color w:val="auto"/>
      <w:sz w:val="24"/>
      <w:szCs w:val="24"/>
      <w:lang w:val="en-US" w:eastAsia="en-US"/>
    </w:rPr>
  </w:style>
  <w:style w:type="character" w:customStyle="1" w:styleId="BodyTextChar1">
    <w:name w:val="Body Text Char1"/>
    <w:basedOn w:val="DefaultParagraphFont"/>
    <w:link w:val="BodyText"/>
    <w:rsid w:val="0086281D"/>
    <w:rPr>
      <w:rFonts w:ascii="Cambria" w:eastAsia="Cambria" w:hAnsi="Cambria" w:cs="font339"/>
      <w:kern w:val="0"/>
      <w:sz w:val="24"/>
      <w:szCs w:val="24"/>
      <w:lang w:val="en-US"/>
      <w14:ligatures w14:val="none"/>
    </w:rPr>
  </w:style>
  <w:style w:type="paragraph" w:styleId="List">
    <w:name w:val="List"/>
    <w:basedOn w:val="BodyText"/>
    <w:rsid w:val="0086281D"/>
    <w:rPr>
      <w:rFonts w:cs="Droid Sans Devanagari"/>
    </w:rPr>
  </w:style>
  <w:style w:type="paragraph" w:styleId="Caption">
    <w:name w:val="caption"/>
    <w:basedOn w:val="Normal"/>
    <w:qFormat/>
    <w:rsid w:val="0086281D"/>
    <w:pPr>
      <w:suppressAutoHyphens/>
      <w:spacing w:after="120"/>
      <w:ind w:left="0" w:right="0" w:firstLine="0"/>
    </w:pPr>
    <w:rPr>
      <w:rFonts w:ascii="Cambria" w:eastAsia="Cambria" w:hAnsi="Cambria" w:cs="font339"/>
      <w:i/>
      <w:color w:val="auto"/>
      <w:sz w:val="24"/>
      <w:szCs w:val="24"/>
      <w:lang w:val="en-US" w:eastAsia="en-US"/>
    </w:rPr>
  </w:style>
  <w:style w:type="paragraph" w:customStyle="1" w:styleId="Index">
    <w:name w:val="Index"/>
    <w:basedOn w:val="Normal"/>
    <w:rsid w:val="0086281D"/>
    <w:pPr>
      <w:suppressLineNumbers/>
      <w:suppressAutoHyphens/>
      <w:spacing w:after="200"/>
      <w:ind w:left="0" w:right="0" w:firstLine="0"/>
    </w:pPr>
    <w:rPr>
      <w:rFonts w:ascii="Cambria" w:eastAsia="Cambria" w:hAnsi="Cambria"/>
      <w:color w:val="auto"/>
      <w:sz w:val="24"/>
      <w:szCs w:val="24"/>
    </w:rPr>
  </w:style>
  <w:style w:type="paragraph" w:customStyle="1" w:styleId="FirstParagraph">
    <w:name w:val="First Paragraph"/>
    <w:basedOn w:val="BodyText"/>
    <w:next w:val="BodyText"/>
    <w:rsid w:val="0086281D"/>
  </w:style>
  <w:style w:type="paragraph" w:customStyle="1" w:styleId="Compact">
    <w:name w:val="Compact"/>
    <w:basedOn w:val="BodyText"/>
    <w:rsid w:val="0086281D"/>
    <w:pPr>
      <w:spacing w:before="36" w:after="36"/>
    </w:pPr>
  </w:style>
  <w:style w:type="paragraph" w:styleId="Title">
    <w:name w:val="Title"/>
    <w:basedOn w:val="Normal"/>
    <w:next w:val="BodyText"/>
    <w:link w:val="TitleChar"/>
    <w:qFormat/>
    <w:rsid w:val="0086281D"/>
    <w:pPr>
      <w:keepNext/>
      <w:keepLines/>
      <w:suppressAutoHyphens/>
      <w:spacing w:before="480" w:after="240"/>
      <w:ind w:left="0" w:right="0" w:firstLine="0"/>
      <w:jc w:val="center"/>
    </w:pPr>
    <w:rPr>
      <w:rFonts w:ascii="Calibri" w:eastAsia="font339" w:hAnsi="Calibri" w:cs="font339"/>
      <w:b/>
      <w:bCs/>
      <w:color w:val="345A8A"/>
      <w:sz w:val="36"/>
      <w:szCs w:val="36"/>
      <w:lang w:val="en-US" w:eastAsia="en-US"/>
    </w:rPr>
  </w:style>
  <w:style w:type="character" w:customStyle="1" w:styleId="TitleChar">
    <w:name w:val="Title Char"/>
    <w:basedOn w:val="DefaultParagraphFont"/>
    <w:link w:val="Title"/>
    <w:rsid w:val="0086281D"/>
    <w:rPr>
      <w:rFonts w:ascii="Calibri" w:eastAsia="font339" w:hAnsi="Calibri" w:cs="font339"/>
      <w:b/>
      <w:bCs/>
      <w:color w:val="345A8A"/>
      <w:kern w:val="0"/>
      <w:sz w:val="36"/>
      <w:szCs w:val="36"/>
      <w:lang w:val="en-US"/>
      <w14:ligatures w14:val="none"/>
    </w:rPr>
  </w:style>
  <w:style w:type="paragraph" w:styleId="Subtitle">
    <w:name w:val="Subtitle"/>
    <w:basedOn w:val="Title"/>
    <w:next w:val="BodyText"/>
    <w:link w:val="SubtitleChar"/>
    <w:qFormat/>
    <w:rsid w:val="0086281D"/>
    <w:pPr>
      <w:spacing w:before="240"/>
    </w:pPr>
    <w:rPr>
      <w:sz w:val="30"/>
      <w:szCs w:val="30"/>
    </w:rPr>
  </w:style>
  <w:style w:type="character" w:customStyle="1" w:styleId="SubtitleChar">
    <w:name w:val="Subtitle Char"/>
    <w:basedOn w:val="DefaultParagraphFont"/>
    <w:link w:val="Subtitle"/>
    <w:rsid w:val="0086281D"/>
    <w:rPr>
      <w:rFonts w:ascii="Calibri" w:eastAsia="font339" w:hAnsi="Calibri" w:cs="font339"/>
      <w:b/>
      <w:bCs/>
      <w:color w:val="345A8A"/>
      <w:kern w:val="0"/>
      <w:sz w:val="30"/>
      <w:szCs w:val="30"/>
      <w:lang w:val="en-US"/>
      <w14:ligatures w14:val="none"/>
    </w:rPr>
  </w:style>
  <w:style w:type="paragraph" w:customStyle="1" w:styleId="Author">
    <w:name w:val="Author"/>
    <w:next w:val="BodyText"/>
    <w:rsid w:val="0086281D"/>
    <w:pPr>
      <w:keepNext/>
      <w:keepLines/>
      <w:suppressAutoHyphens/>
      <w:spacing w:after="200" w:line="240" w:lineRule="auto"/>
      <w:jc w:val="center"/>
    </w:pPr>
    <w:rPr>
      <w:rFonts w:ascii="Cambria" w:eastAsia="Cambria" w:hAnsi="Cambria" w:cs="font339"/>
      <w:kern w:val="0"/>
      <w:sz w:val="24"/>
      <w:szCs w:val="24"/>
      <w:lang w:val="en-US"/>
      <w14:ligatures w14:val="none"/>
    </w:rPr>
  </w:style>
  <w:style w:type="paragraph" w:styleId="Date">
    <w:name w:val="Date"/>
    <w:next w:val="BodyText"/>
    <w:link w:val="DateChar"/>
    <w:rsid w:val="0086281D"/>
    <w:pPr>
      <w:keepNext/>
      <w:keepLines/>
      <w:suppressAutoHyphens/>
      <w:spacing w:after="200" w:line="240" w:lineRule="auto"/>
      <w:jc w:val="center"/>
    </w:pPr>
    <w:rPr>
      <w:rFonts w:ascii="Cambria" w:eastAsia="Cambria" w:hAnsi="Cambria" w:cs="font339"/>
      <w:kern w:val="0"/>
      <w:sz w:val="24"/>
      <w:szCs w:val="24"/>
      <w:lang w:val="en-US"/>
      <w14:ligatures w14:val="none"/>
    </w:rPr>
  </w:style>
  <w:style w:type="character" w:customStyle="1" w:styleId="DateChar">
    <w:name w:val="Date Char"/>
    <w:basedOn w:val="DefaultParagraphFont"/>
    <w:link w:val="Date"/>
    <w:rsid w:val="0086281D"/>
    <w:rPr>
      <w:rFonts w:ascii="Cambria" w:eastAsia="Cambria" w:hAnsi="Cambria" w:cs="font339"/>
      <w:kern w:val="0"/>
      <w:sz w:val="24"/>
      <w:szCs w:val="24"/>
      <w:lang w:val="en-US"/>
      <w14:ligatures w14:val="none"/>
    </w:rPr>
  </w:style>
  <w:style w:type="paragraph" w:customStyle="1" w:styleId="Abstract">
    <w:name w:val="Abstract"/>
    <w:basedOn w:val="Normal"/>
    <w:next w:val="BodyText"/>
    <w:rsid w:val="0086281D"/>
    <w:pPr>
      <w:keepNext/>
      <w:keepLines/>
      <w:suppressAutoHyphens/>
      <w:spacing w:before="300" w:after="300"/>
      <w:ind w:left="0" w:right="0" w:firstLine="0"/>
    </w:pPr>
    <w:rPr>
      <w:rFonts w:ascii="Cambria" w:eastAsia="Cambria" w:hAnsi="Cambria" w:cs="font339"/>
      <w:color w:val="auto"/>
      <w:sz w:val="20"/>
      <w:szCs w:val="20"/>
      <w:lang w:val="en-US" w:eastAsia="en-US"/>
    </w:rPr>
  </w:style>
  <w:style w:type="paragraph" w:styleId="Bibliography">
    <w:name w:val="Bibliography"/>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styleId="BlockText">
    <w:name w:val="Block Text"/>
    <w:basedOn w:val="BodyText"/>
    <w:next w:val="BodyText"/>
    <w:rsid w:val="0086281D"/>
    <w:pPr>
      <w:spacing w:before="100" w:after="100"/>
      <w:ind w:left="480" w:right="480"/>
    </w:pPr>
  </w:style>
  <w:style w:type="paragraph" w:styleId="FootnoteText">
    <w:name w:val="footnote text"/>
    <w:basedOn w:val="Normal"/>
    <w:link w:val="FootnoteTextChar"/>
    <w:rsid w:val="0086281D"/>
    <w:pPr>
      <w:suppressAutoHyphens/>
      <w:spacing w:after="200"/>
      <w:ind w:left="0" w:right="0" w:firstLine="0"/>
    </w:pPr>
    <w:rPr>
      <w:rFonts w:ascii="Cambria" w:eastAsia="Cambria" w:hAnsi="Cambria" w:cs="font339"/>
      <w:color w:val="auto"/>
      <w:sz w:val="24"/>
      <w:szCs w:val="24"/>
      <w:lang w:val="en-US" w:eastAsia="en-US"/>
    </w:rPr>
  </w:style>
  <w:style w:type="character" w:customStyle="1" w:styleId="FootnoteTextChar">
    <w:name w:val="Footnote Text Char"/>
    <w:basedOn w:val="DefaultParagraphFont"/>
    <w:link w:val="FootnoteText"/>
    <w:rsid w:val="0086281D"/>
    <w:rPr>
      <w:rFonts w:ascii="Cambria" w:eastAsia="Cambria" w:hAnsi="Cambria" w:cs="font339"/>
      <w:kern w:val="0"/>
      <w:sz w:val="24"/>
      <w:szCs w:val="24"/>
      <w:lang w:val="en-US"/>
      <w14:ligatures w14:val="none"/>
    </w:rPr>
  </w:style>
  <w:style w:type="paragraph" w:customStyle="1" w:styleId="DefinitionTerm">
    <w:name w:val="Definition Term"/>
    <w:basedOn w:val="Normal"/>
    <w:next w:val="Definition"/>
    <w:rsid w:val="0086281D"/>
    <w:pPr>
      <w:keepNext/>
      <w:keepLines/>
      <w:suppressAutoHyphens/>
      <w:spacing w:after="0"/>
      <w:ind w:left="0" w:right="0" w:firstLine="0"/>
    </w:pPr>
    <w:rPr>
      <w:rFonts w:ascii="Cambria" w:eastAsia="Cambria" w:hAnsi="Cambria" w:cs="font339"/>
      <w:b/>
      <w:color w:val="auto"/>
      <w:sz w:val="24"/>
      <w:szCs w:val="24"/>
      <w:lang w:val="en-US" w:eastAsia="en-US"/>
    </w:rPr>
  </w:style>
  <w:style w:type="paragraph" w:customStyle="1" w:styleId="Definition">
    <w:name w:val="Definition"/>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customStyle="1" w:styleId="TableCaption">
    <w:name w:val="Table Caption"/>
    <w:basedOn w:val="Caption"/>
    <w:rsid w:val="0086281D"/>
    <w:pPr>
      <w:keepNext/>
    </w:pPr>
  </w:style>
  <w:style w:type="paragraph" w:customStyle="1" w:styleId="ImageCaption">
    <w:name w:val="Image Caption"/>
    <w:basedOn w:val="Caption"/>
    <w:rsid w:val="0086281D"/>
  </w:style>
  <w:style w:type="paragraph" w:customStyle="1" w:styleId="Figure">
    <w:name w:val="Figure"/>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customStyle="1" w:styleId="CaptionedFigure">
    <w:name w:val="Captioned Figure"/>
    <w:basedOn w:val="Figure"/>
    <w:rsid w:val="0086281D"/>
    <w:pPr>
      <w:keepNext/>
    </w:pPr>
  </w:style>
  <w:style w:type="paragraph" w:styleId="Index1">
    <w:name w:val="index 1"/>
    <w:basedOn w:val="Normal"/>
    <w:next w:val="Normal"/>
    <w:autoRedefine/>
    <w:uiPriority w:val="99"/>
    <w:semiHidden/>
    <w:unhideWhenUsed/>
    <w:rsid w:val="0086281D"/>
    <w:pPr>
      <w:spacing w:after="0"/>
      <w:ind w:left="280" w:hanging="280"/>
    </w:pPr>
  </w:style>
  <w:style w:type="paragraph" w:styleId="IndexHeading">
    <w:name w:val="index heading"/>
    <w:basedOn w:val="Heading"/>
    <w:rsid w:val="0086281D"/>
  </w:style>
  <w:style w:type="paragraph" w:styleId="TOAHeading">
    <w:name w:val="toa heading"/>
    <w:basedOn w:val="Heading1"/>
    <w:next w:val="BodyText"/>
    <w:rsid w:val="0086281D"/>
    <w:pPr>
      <w:suppressAutoHyphens/>
      <w:spacing w:before="240" w:after="0" w:line="259" w:lineRule="auto"/>
      <w:ind w:left="0" w:right="0" w:firstLine="0"/>
      <w:outlineLvl w:val="9"/>
    </w:pPr>
    <w:rPr>
      <w:rFonts w:ascii="Calibri" w:eastAsia="font339" w:hAnsi="Calibri" w:cs="font339"/>
      <w:color w:val="365F91"/>
      <w:szCs w:val="32"/>
      <w:lang w:val="en-US" w:eastAsia="en-US"/>
    </w:rPr>
  </w:style>
  <w:style w:type="paragraph" w:customStyle="1" w:styleId="SourceCode">
    <w:name w:val="Source Code"/>
    <w:basedOn w:val="Normal"/>
    <w:rsid w:val="0086281D"/>
    <w:pPr>
      <w:suppressAutoHyphens/>
      <w:spacing w:after="200"/>
      <w:ind w:left="0" w:right="0" w:firstLine="0"/>
    </w:pPr>
    <w:rPr>
      <w:rFonts w:ascii="Cambria" w:eastAsia="Cambria" w:hAnsi="Cambria" w:cs="font339"/>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221">
      <w:bodyDiv w:val="1"/>
      <w:marLeft w:val="0"/>
      <w:marRight w:val="0"/>
      <w:marTop w:val="0"/>
      <w:marBottom w:val="0"/>
      <w:divBdr>
        <w:top w:val="none" w:sz="0" w:space="0" w:color="auto"/>
        <w:left w:val="none" w:sz="0" w:space="0" w:color="auto"/>
        <w:bottom w:val="none" w:sz="0" w:space="0" w:color="auto"/>
        <w:right w:val="none" w:sz="0" w:space="0" w:color="auto"/>
      </w:divBdr>
    </w:div>
    <w:div w:id="182328358">
      <w:bodyDiv w:val="1"/>
      <w:marLeft w:val="0"/>
      <w:marRight w:val="0"/>
      <w:marTop w:val="0"/>
      <w:marBottom w:val="0"/>
      <w:divBdr>
        <w:top w:val="none" w:sz="0" w:space="0" w:color="auto"/>
        <w:left w:val="none" w:sz="0" w:space="0" w:color="auto"/>
        <w:bottom w:val="none" w:sz="0" w:space="0" w:color="auto"/>
        <w:right w:val="none" w:sz="0" w:space="0" w:color="auto"/>
      </w:divBdr>
    </w:div>
    <w:div w:id="255594679">
      <w:bodyDiv w:val="1"/>
      <w:marLeft w:val="0"/>
      <w:marRight w:val="0"/>
      <w:marTop w:val="0"/>
      <w:marBottom w:val="0"/>
      <w:divBdr>
        <w:top w:val="none" w:sz="0" w:space="0" w:color="auto"/>
        <w:left w:val="none" w:sz="0" w:space="0" w:color="auto"/>
        <w:bottom w:val="none" w:sz="0" w:space="0" w:color="auto"/>
        <w:right w:val="none" w:sz="0" w:space="0" w:color="auto"/>
      </w:divBdr>
    </w:div>
    <w:div w:id="374476322">
      <w:bodyDiv w:val="1"/>
      <w:marLeft w:val="0"/>
      <w:marRight w:val="0"/>
      <w:marTop w:val="0"/>
      <w:marBottom w:val="0"/>
      <w:divBdr>
        <w:top w:val="none" w:sz="0" w:space="0" w:color="auto"/>
        <w:left w:val="none" w:sz="0" w:space="0" w:color="auto"/>
        <w:bottom w:val="none" w:sz="0" w:space="0" w:color="auto"/>
        <w:right w:val="none" w:sz="0" w:space="0" w:color="auto"/>
      </w:divBdr>
    </w:div>
    <w:div w:id="3862705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98">
          <w:marLeft w:val="0"/>
          <w:marRight w:val="0"/>
          <w:marTop w:val="0"/>
          <w:marBottom w:val="0"/>
          <w:divBdr>
            <w:top w:val="none" w:sz="0" w:space="0" w:color="auto"/>
            <w:left w:val="none" w:sz="0" w:space="0" w:color="auto"/>
            <w:bottom w:val="none" w:sz="0" w:space="0" w:color="auto"/>
            <w:right w:val="none" w:sz="0" w:space="0" w:color="auto"/>
          </w:divBdr>
        </w:div>
        <w:div w:id="1006175379">
          <w:marLeft w:val="0"/>
          <w:marRight w:val="0"/>
          <w:marTop w:val="0"/>
          <w:marBottom w:val="0"/>
          <w:divBdr>
            <w:top w:val="none" w:sz="0" w:space="0" w:color="auto"/>
            <w:left w:val="none" w:sz="0" w:space="0" w:color="auto"/>
            <w:bottom w:val="none" w:sz="0" w:space="0" w:color="auto"/>
            <w:right w:val="none" w:sz="0" w:space="0" w:color="auto"/>
          </w:divBdr>
        </w:div>
        <w:div w:id="2104297835">
          <w:marLeft w:val="0"/>
          <w:marRight w:val="0"/>
          <w:marTop w:val="0"/>
          <w:marBottom w:val="0"/>
          <w:divBdr>
            <w:top w:val="none" w:sz="0" w:space="0" w:color="auto"/>
            <w:left w:val="none" w:sz="0" w:space="0" w:color="auto"/>
            <w:bottom w:val="none" w:sz="0" w:space="0" w:color="auto"/>
            <w:right w:val="none" w:sz="0" w:space="0" w:color="auto"/>
          </w:divBdr>
        </w:div>
        <w:div w:id="1303774700">
          <w:marLeft w:val="0"/>
          <w:marRight w:val="0"/>
          <w:marTop w:val="0"/>
          <w:marBottom w:val="0"/>
          <w:divBdr>
            <w:top w:val="none" w:sz="0" w:space="0" w:color="auto"/>
            <w:left w:val="none" w:sz="0" w:space="0" w:color="auto"/>
            <w:bottom w:val="none" w:sz="0" w:space="0" w:color="auto"/>
            <w:right w:val="none" w:sz="0" w:space="0" w:color="auto"/>
          </w:divBdr>
        </w:div>
        <w:div w:id="1191341031">
          <w:marLeft w:val="0"/>
          <w:marRight w:val="0"/>
          <w:marTop w:val="0"/>
          <w:marBottom w:val="0"/>
          <w:divBdr>
            <w:top w:val="none" w:sz="0" w:space="0" w:color="auto"/>
            <w:left w:val="none" w:sz="0" w:space="0" w:color="auto"/>
            <w:bottom w:val="none" w:sz="0" w:space="0" w:color="auto"/>
            <w:right w:val="none" w:sz="0" w:space="0" w:color="auto"/>
          </w:divBdr>
        </w:div>
      </w:divsChild>
    </w:div>
    <w:div w:id="806968296">
      <w:bodyDiv w:val="1"/>
      <w:marLeft w:val="0"/>
      <w:marRight w:val="0"/>
      <w:marTop w:val="0"/>
      <w:marBottom w:val="0"/>
      <w:divBdr>
        <w:top w:val="none" w:sz="0" w:space="0" w:color="auto"/>
        <w:left w:val="none" w:sz="0" w:space="0" w:color="auto"/>
        <w:bottom w:val="none" w:sz="0" w:space="0" w:color="auto"/>
        <w:right w:val="none" w:sz="0" w:space="0" w:color="auto"/>
      </w:divBdr>
      <w:divsChild>
        <w:div w:id="761947680">
          <w:marLeft w:val="0"/>
          <w:marRight w:val="0"/>
          <w:marTop w:val="0"/>
          <w:marBottom w:val="0"/>
          <w:divBdr>
            <w:top w:val="none" w:sz="0" w:space="0" w:color="auto"/>
            <w:left w:val="none" w:sz="0" w:space="0" w:color="auto"/>
            <w:bottom w:val="none" w:sz="0" w:space="0" w:color="auto"/>
            <w:right w:val="none" w:sz="0" w:space="0" w:color="auto"/>
          </w:divBdr>
          <w:divsChild>
            <w:div w:id="1866672766">
              <w:marLeft w:val="0"/>
              <w:marRight w:val="0"/>
              <w:marTop w:val="0"/>
              <w:marBottom w:val="0"/>
              <w:divBdr>
                <w:top w:val="none" w:sz="0" w:space="0" w:color="auto"/>
                <w:left w:val="none" w:sz="0" w:space="0" w:color="auto"/>
                <w:bottom w:val="none" w:sz="0" w:space="0" w:color="auto"/>
                <w:right w:val="none" w:sz="0" w:space="0" w:color="auto"/>
              </w:divBdr>
              <w:divsChild>
                <w:div w:id="981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563">
          <w:marLeft w:val="0"/>
          <w:marRight w:val="0"/>
          <w:marTop w:val="0"/>
          <w:marBottom w:val="0"/>
          <w:divBdr>
            <w:top w:val="none" w:sz="0" w:space="0" w:color="auto"/>
            <w:left w:val="none" w:sz="0" w:space="0" w:color="auto"/>
            <w:bottom w:val="none" w:sz="0" w:space="0" w:color="auto"/>
            <w:right w:val="none" w:sz="0" w:space="0" w:color="auto"/>
          </w:divBdr>
          <w:divsChild>
            <w:div w:id="731391755">
              <w:marLeft w:val="0"/>
              <w:marRight w:val="0"/>
              <w:marTop w:val="0"/>
              <w:marBottom w:val="0"/>
              <w:divBdr>
                <w:top w:val="none" w:sz="0" w:space="0" w:color="auto"/>
                <w:left w:val="none" w:sz="0" w:space="0" w:color="auto"/>
                <w:bottom w:val="none" w:sz="0" w:space="0" w:color="auto"/>
                <w:right w:val="none" w:sz="0" w:space="0" w:color="auto"/>
              </w:divBdr>
              <w:divsChild>
                <w:div w:id="2069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614">
          <w:marLeft w:val="0"/>
          <w:marRight w:val="0"/>
          <w:marTop w:val="0"/>
          <w:marBottom w:val="0"/>
          <w:divBdr>
            <w:top w:val="none" w:sz="0" w:space="0" w:color="auto"/>
            <w:left w:val="none" w:sz="0" w:space="0" w:color="auto"/>
            <w:bottom w:val="none" w:sz="0" w:space="0" w:color="auto"/>
            <w:right w:val="none" w:sz="0" w:space="0" w:color="auto"/>
          </w:divBdr>
          <w:divsChild>
            <w:div w:id="1219705235">
              <w:marLeft w:val="0"/>
              <w:marRight w:val="0"/>
              <w:marTop w:val="0"/>
              <w:marBottom w:val="0"/>
              <w:divBdr>
                <w:top w:val="none" w:sz="0" w:space="0" w:color="auto"/>
                <w:left w:val="none" w:sz="0" w:space="0" w:color="auto"/>
                <w:bottom w:val="none" w:sz="0" w:space="0" w:color="auto"/>
                <w:right w:val="none" w:sz="0" w:space="0" w:color="auto"/>
              </w:divBdr>
              <w:divsChild>
                <w:div w:id="1939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387">
          <w:marLeft w:val="0"/>
          <w:marRight w:val="0"/>
          <w:marTop w:val="0"/>
          <w:marBottom w:val="0"/>
          <w:divBdr>
            <w:top w:val="none" w:sz="0" w:space="0" w:color="auto"/>
            <w:left w:val="none" w:sz="0" w:space="0" w:color="auto"/>
            <w:bottom w:val="none" w:sz="0" w:space="0" w:color="auto"/>
            <w:right w:val="none" w:sz="0" w:space="0" w:color="auto"/>
          </w:divBdr>
          <w:divsChild>
            <w:div w:id="1817187708">
              <w:marLeft w:val="0"/>
              <w:marRight w:val="0"/>
              <w:marTop w:val="0"/>
              <w:marBottom w:val="0"/>
              <w:divBdr>
                <w:top w:val="none" w:sz="0" w:space="0" w:color="auto"/>
                <w:left w:val="none" w:sz="0" w:space="0" w:color="auto"/>
                <w:bottom w:val="none" w:sz="0" w:space="0" w:color="auto"/>
                <w:right w:val="none" w:sz="0" w:space="0" w:color="auto"/>
              </w:divBdr>
              <w:divsChild>
                <w:div w:id="1463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803">
          <w:marLeft w:val="0"/>
          <w:marRight w:val="0"/>
          <w:marTop w:val="0"/>
          <w:marBottom w:val="0"/>
          <w:divBdr>
            <w:top w:val="none" w:sz="0" w:space="0" w:color="auto"/>
            <w:left w:val="none" w:sz="0" w:space="0" w:color="auto"/>
            <w:bottom w:val="none" w:sz="0" w:space="0" w:color="auto"/>
            <w:right w:val="none" w:sz="0" w:space="0" w:color="auto"/>
          </w:divBdr>
          <w:divsChild>
            <w:div w:id="564268551">
              <w:marLeft w:val="0"/>
              <w:marRight w:val="0"/>
              <w:marTop w:val="0"/>
              <w:marBottom w:val="0"/>
              <w:divBdr>
                <w:top w:val="none" w:sz="0" w:space="0" w:color="auto"/>
                <w:left w:val="none" w:sz="0" w:space="0" w:color="auto"/>
                <w:bottom w:val="none" w:sz="0" w:space="0" w:color="auto"/>
                <w:right w:val="none" w:sz="0" w:space="0" w:color="auto"/>
              </w:divBdr>
              <w:divsChild>
                <w:div w:id="18090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879">
          <w:marLeft w:val="0"/>
          <w:marRight w:val="0"/>
          <w:marTop w:val="0"/>
          <w:marBottom w:val="0"/>
          <w:divBdr>
            <w:top w:val="none" w:sz="0" w:space="0" w:color="auto"/>
            <w:left w:val="none" w:sz="0" w:space="0" w:color="auto"/>
            <w:bottom w:val="none" w:sz="0" w:space="0" w:color="auto"/>
            <w:right w:val="none" w:sz="0" w:space="0" w:color="auto"/>
          </w:divBdr>
          <w:divsChild>
            <w:div w:id="860240932">
              <w:marLeft w:val="0"/>
              <w:marRight w:val="0"/>
              <w:marTop w:val="0"/>
              <w:marBottom w:val="0"/>
              <w:divBdr>
                <w:top w:val="none" w:sz="0" w:space="0" w:color="auto"/>
                <w:left w:val="none" w:sz="0" w:space="0" w:color="auto"/>
                <w:bottom w:val="none" w:sz="0" w:space="0" w:color="auto"/>
                <w:right w:val="none" w:sz="0" w:space="0" w:color="auto"/>
              </w:divBdr>
              <w:divsChild>
                <w:div w:id="1372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119">
          <w:marLeft w:val="0"/>
          <w:marRight w:val="0"/>
          <w:marTop w:val="0"/>
          <w:marBottom w:val="0"/>
          <w:divBdr>
            <w:top w:val="none" w:sz="0" w:space="0" w:color="auto"/>
            <w:left w:val="none" w:sz="0" w:space="0" w:color="auto"/>
            <w:bottom w:val="none" w:sz="0" w:space="0" w:color="auto"/>
            <w:right w:val="none" w:sz="0" w:space="0" w:color="auto"/>
          </w:divBdr>
          <w:divsChild>
            <w:div w:id="589316756">
              <w:marLeft w:val="0"/>
              <w:marRight w:val="0"/>
              <w:marTop w:val="0"/>
              <w:marBottom w:val="0"/>
              <w:divBdr>
                <w:top w:val="none" w:sz="0" w:space="0" w:color="auto"/>
                <w:left w:val="none" w:sz="0" w:space="0" w:color="auto"/>
                <w:bottom w:val="none" w:sz="0" w:space="0" w:color="auto"/>
                <w:right w:val="none" w:sz="0" w:space="0" w:color="auto"/>
              </w:divBdr>
              <w:divsChild>
                <w:div w:id="1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595">
          <w:marLeft w:val="0"/>
          <w:marRight w:val="0"/>
          <w:marTop w:val="0"/>
          <w:marBottom w:val="0"/>
          <w:divBdr>
            <w:top w:val="none" w:sz="0" w:space="0" w:color="auto"/>
            <w:left w:val="none" w:sz="0" w:space="0" w:color="auto"/>
            <w:bottom w:val="none" w:sz="0" w:space="0" w:color="auto"/>
            <w:right w:val="none" w:sz="0" w:space="0" w:color="auto"/>
          </w:divBdr>
          <w:divsChild>
            <w:div w:id="1950506412">
              <w:marLeft w:val="0"/>
              <w:marRight w:val="0"/>
              <w:marTop w:val="0"/>
              <w:marBottom w:val="0"/>
              <w:divBdr>
                <w:top w:val="none" w:sz="0" w:space="0" w:color="auto"/>
                <w:left w:val="none" w:sz="0" w:space="0" w:color="auto"/>
                <w:bottom w:val="none" w:sz="0" w:space="0" w:color="auto"/>
                <w:right w:val="none" w:sz="0" w:space="0" w:color="auto"/>
              </w:divBdr>
              <w:divsChild>
                <w:div w:id="1252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491">
          <w:marLeft w:val="0"/>
          <w:marRight w:val="0"/>
          <w:marTop w:val="0"/>
          <w:marBottom w:val="0"/>
          <w:divBdr>
            <w:top w:val="none" w:sz="0" w:space="0" w:color="auto"/>
            <w:left w:val="none" w:sz="0" w:space="0" w:color="auto"/>
            <w:bottom w:val="none" w:sz="0" w:space="0" w:color="auto"/>
            <w:right w:val="none" w:sz="0" w:space="0" w:color="auto"/>
          </w:divBdr>
          <w:divsChild>
            <w:div w:id="1384980553">
              <w:marLeft w:val="0"/>
              <w:marRight w:val="0"/>
              <w:marTop w:val="0"/>
              <w:marBottom w:val="0"/>
              <w:divBdr>
                <w:top w:val="none" w:sz="0" w:space="0" w:color="auto"/>
                <w:left w:val="none" w:sz="0" w:space="0" w:color="auto"/>
                <w:bottom w:val="none" w:sz="0" w:space="0" w:color="auto"/>
                <w:right w:val="none" w:sz="0" w:space="0" w:color="auto"/>
              </w:divBdr>
              <w:divsChild>
                <w:div w:id="103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716">
          <w:marLeft w:val="0"/>
          <w:marRight w:val="0"/>
          <w:marTop w:val="0"/>
          <w:marBottom w:val="0"/>
          <w:divBdr>
            <w:top w:val="none" w:sz="0" w:space="0" w:color="auto"/>
            <w:left w:val="none" w:sz="0" w:space="0" w:color="auto"/>
            <w:bottom w:val="none" w:sz="0" w:space="0" w:color="auto"/>
            <w:right w:val="none" w:sz="0" w:space="0" w:color="auto"/>
          </w:divBdr>
          <w:divsChild>
            <w:div w:id="500583387">
              <w:marLeft w:val="0"/>
              <w:marRight w:val="0"/>
              <w:marTop w:val="0"/>
              <w:marBottom w:val="0"/>
              <w:divBdr>
                <w:top w:val="none" w:sz="0" w:space="0" w:color="auto"/>
                <w:left w:val="none" w:sz="0" w:space="0" w:color="auto"/>
                <w:bottom w:val="none" w:sz="0" w:space="0" w:color="auto"/>
                <w:right w:val="none" w:sz="0" w:space="0" w:color="auto"/>
              </w:divBdr>
              <w:divsChild>
                <w:div w:id="3175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15">
          <w:marLeft w:val="0"/>
          <w:marRight w:val="0"/>
          <w:marTop w:val="0"/>
          <w:marBottom w:val="0"/>
          <w:divBdr>
            <w:top w:val="none" w:sz="0" w:space="0" w:color="auto"/>
            <w:left w:val="none" w:sz="0" w:space="0" w:color="auto"/>
            <w:bottom w:val="none" w:sz="0" w:space="0" w:color="auto"/>
            <w:right w:val="none" w:sz="0" w:space="0" w:color="auto"/>
          </w:divBdr>
          <w:divsChild>
            <w:div w:id="1741558565">
              <w:marLeft w:val="0"/>
              <w:marRight w:val="0"/>
              <w:marTop w:val="0"/>
              <w:marBottom w:val="0"/>
              <w:divBdr>
                <w:top w:val="none" w:sz="0" w:space="0" w:color="auto"/>
                <w:left w:val="none" w:sz="0" w:space="0" w:color="auto"/>
                <w:bottom w:val="none" w:sz="0" w:space="0" w:color="auto"/>
                <w:right w:val="none" w:sz="0" w:space="0" w:color="auto"/>
              </w:divBdr>
              <w:divsChild>
                <w:div w:id="1187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0976">
          <w:marLeft w:val="0"/>
          <w:marRight w:val="0"/>
          <w:marTop w:val="0"/>
          <w:marBottom w:val="0"/>
          <w:divBdr>
            <w:top w:val="none" w:sz="0" w:space="0" w:color="auto"/>
            <w:left w:val="none" w:sz="0" w:space="0" w:color="auto"/>
            <w:bottom w:val="none" w:sz="0" w:space="0" w:color="auto"/>
            <w:right w:val="none" w:sz="0" w:space="0" w:color="auto"/>
          </w:divBdr>
          <w:divsChild>
            <w:div w:id="667252244">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227">
          <w:marLeft w:val="0"/>
          <w:marRight w:val="0"/>
          <w:marTop w:val="0"/>
          <w:marBottom w:val="0"/>
          <w:divBdr>
            <w:top w:val="none" w:sz="0" w:space="0" w:color="auto"/>
            <w:left w:val="none" w:sz="0" w:space="0" w:color="auto"/>
            <w:bottom w:val="none" w:sz="0" w:space="0" w:color="auto"/>
            <w:right w:val="none" w:sz="0" w:space="0" w:color="auto"/>
          </w:divBdr>
          <w:divsChild>
            <w:div w:id="1697151145">
              <w:marLeft w:val="0"/>
              <w:marRight w:val="0"/>
              <w:marTop w:val="0"/>
              <w:marBottom w:val="0"/>
              <w:divBdr>
                <w:top w:val="none" w:sz="0" w:space="0" w:color="auto"/>
                <w:left w:val="none" w:sz="0" w:space="0" w:color="auto"/>
                <w:bottom w:val="none" w:sz="0" w:space="0" w:color="auto"/>
                <w:right w:val="none" w:sz="0" w:space="0" w:color="auto"/>
              </w:divBdr>
              <w:divsChild>
                <w:div w:id="242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075">
          <w:marLeft w:val="0"/>
          <w:marRight w:val="0"/>
          <w:marTop w:val="0"/>
          <w:marBottom w:val="0"/>
          <w:divBdr>
            <w:top w:val="none" w:sz="0" w:space="0" w:color="auto"/>
            <w:left w:val="none" w:sz="0" w:space="0" w:color="auto"/>
            <w:bottom w:val="none" w:sz="0" w:space="0" w:color="auto"/>
            <w:right w:val="none" w:sz="0" w:space="0" w:color="auto"/>
          </w:divBdr>
          <w:divsChild>
            <w:div w:id="1436631741">
              <w:marLeft w:val="0"/>
              <w:marRight w:val="0"/>
              <w:marTop w:val="0"/>
              <w:marBottom w:val="0"/>
              <w:divBdr>
                <w:top w:val="none" w:sz="0" w:space="0" w:color="auto"/>
                <w:left w:val="none" w:sz="0" w:space="0" w:color="auto"/>
                <w:bottom w:val="none" w:sz="0" w:space="0" w:color="auto"/>
                <w:right w:val="none" w:sz="0" w:space="0" w:color="auto"/>
              </w:divBdr>
              <w:divsChild>
                <w:div w:id="1760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796">
          <w:marLeft w:val="0"/>
          <w:marRight w:val="0"/>
          <w:marTop w:val="0"/>
          <w:marBottom w:val="0"/>
          <w:divBdr>
            <w:top w:val="none" w:sz="0" w:space="0" w:color="auto"/>
            <w:left w:val="none" w:sz="0" w:space="0" w:color="auto"/>
            <w:bottom w:val="none" w:sz="0" w:space="0" w:color="auto"/>
            <w:right w:val="none" w:sz="0" w:space="0" w:color="auto"/>
          </w:divBdr>
          <w:divsChild>
            <w:div w:id="1358626878">
              <w:marLeft w:val="0"/>
              <w:marRight w:val="0"/>
              <w:marTop w:val="0"/>
              <w:marBottom w:val="0"/>
              <w:divBdr>
                <w:top w:val="none" w:sz="0" w:space="0" w:color="auto"/>
                <w:left w:val="none" w:sz="0" w:space="0" w:color="auto"/>
                <w:bottom w:val="none" w:sz="0" w:space="0" w:color="auto"/>
                <w:right w:val="none" w:sz="0" w:space="0" w:color="auto"/>
              </w:divBdr>
              <w:divsChild>
                <w:div w:id="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45">
          <w:marLeft w:val="0"/>
          <w:marRight w:val="0"/>
          <w:marTop w:val="0"/>
          <w:marBottom w:val="0"/>
          <w:divBdr>
            <w:top w:val="none" w:sz="0" w:space="0" w:color="auto"/>
            <w:left w:val="none" w:sz="0" w:space="0" w:color="auto"/>
            <w:bottom w:val="none" w:sz="0" w:space="0" w:color="auto"/>
            <w:right w:val="none" w:sz="0" w:space="0" w:color="auto"/>
          </w:divBdr>
          <w:divsChild>
            <w:div w:id="1126853917">
              <w:marLeft w:val="0"/>
              <w:marRight w:val="0"/>
              <w:marTop w:val="0"/>
              <w:marBottom w:val="0"/>
              <w:divBdr>
                <w:top w:val="none" w:sz="0" w:space="0" w:color="auto"/>
                <w:left w:val="none" w:sz="0" w:space="0" w:color="auto"/>
                <w:bottom w:val="none" w:sz="0" w:space="0" w:color="auto"/>
                <w:right w:val="none" w:sz="0" w:space="0" w:color="auto"/>
              </w:divBdr>
              <w:divsChild>
                <w:div w:id="90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0773">
          <w:marLeft w:val="0"/>
          <w:marRight w:val="0"/>
          <w:marTop w:val="0"/>
          <w:marBottom w:val="0"/>
          <w:divBdr>
            <w:top w:val="none" w:sz="0" w:space="0" w:color="auto"/>
            <w:left w:val="none" w:sz="0" w:space="0" w:color="auto"/>
            <w:bottom w:val="none" w:sz="0" w:space="0" w:color="auto"/>
            <w:right w:val="none" w:sz="0" w:space="0" w:color="auto"/>
          </w:divBdr>
          <w:divsChild>
            <w:div w:id="866335963">
              <w:marLeft w:val="0"/>
              <w:marRight w:val="0"/>
              <w:marTop w:val="0"/>
              <w:marBottom w:val="0"/>
              <w:divBdr>
                <w:top w:val="none" w:sz="0" w:space="0" w:color="auto"/>
                <w:left w:val="none" w:sz="0" w:space="0" w:color="auto"/>
                <w:bottom w:val="none" w:sz="0" w:space="0" w:color="auto"/>
                <w:right w:val="none" w:sz="0" w:space="0" w:color="auto"/>
              </w:divBdr>
              <w:divsChild>
                <w:div w:id="447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349">
          <w:marLeft w:val="0"/>
          <w:marRight w:val="0"/>
          <w:marTop w:val="0"/>
          <w:marBottom w:val="0"/>
          <w:divBdr>
            <w:top w:val="none" w:sz="0" w:space="0" w:color="auto"/>
            <w:left w:val="none" w:sz="0" w:space="0" w:color="auto"/>
            <w:bottom w:val="none" w:sz="0" w:space="0" w:color="auto"/>
            <w:right w:val="none" w:sz="0" w:space="0" w:color="auto"/>
          </w:divBdr>
          <w:divsChild>
            <w:div w:id="1094059786">
              <w:marLeft w:val="0"/>
              <w:marRight w:val="0"/>
              <w:marTop w:val="0"/>
              <w:marBottom w:val="0"/>
              <w:divBdr>
                <w:top w:val="none" w:sz="0" w:space="0" w:color="auto"/>
                <w:left w:val="none" w:sz="0" w:space="0" w:color="auto"/>
                <w:bottom w:val="none" w:sz="0" w:space="0" w:color="auto"/>
                <w:right w:val="none" w:sz="0" w:space="0" w:color="auto"/>
              </w:divBdr>
              <w:divsChild>
                <w:div w:id="861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66">
          <w:marLeft w:val="0"/>
          <w:marRight w:val="0"/>
          <w:marTop w:val="0"/>
          <w:marBottom w:val="0"/>
          <w:divBdr>
            <w:top w:val="none" w:sz="0" w:space="0" w:color="auto"/>
            <w:left w:val="none" w:sz="0" w:space="0" w:color="auto"/>
            <w:bottom w:val="none" w:sz="0" w:space="0" w:color="auto"/>
            <w:right w:val="none" w:sz="0" w:space="0" w:color="auto"/>
          </w:divBdr>
          <w:divsChild>
            <w:div w:id="1733886814">
              <w:marLeft w:val="0"/>
              <w:marRight w:val="0"/>
              <w:marTop w:val="0"/>
              <w:marBottom w:val="0"/>
              <w:divBdr>
                <w:top w:val="none" w:sz="0" w:space="0" w:color="auto"/>
                <w:left w:val="none" w:sz="0" w:space="0" w:color="auto"/>
                <w:bottom w:val="none" w:sz="0" w:space="0" w:color="auto"/>
                <w:right w:val="none" w:sz="0" w:space="0" w:color="auto"/>
              </w:divBdr>
              <w:divsChild>
                <w:div w:id="130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271">
          <w:marLeft w:val="0"/>
          <w:marRight w:val="0"/>
          <w:marTop w:val="0"/>
          <w:marBottom w:val="0"/>
          <w:divBdr>
            <w:top w:val="none" w:sz="0" w:space="0" w:color="auto"/>
            <w:left w:val="none" w:sz="0" w:space="0" w:color="auto"/>
            <w:bottom w:val="none" w:sz="0" w:space="0" w:color="auto"/>
            <w:right w:val="none" w:sz="0" w:space="0" w:color="auto"/>
          </w:divBdr>
        </w:div>
      </w:divsChild>
    </w:div>
    <w:div w:id="864364408">
      <w:bodyDiv w:val="1"/>
      <w:marLeft w:val="0"/>
      <w:marRight w:val="0"/>
      <w:marTop w:val="0"/>
      <w:marBottom w:val="0"/>
      <w:divBdr>
        <w:top w:val="none" w:sz="0" w:space="0" w:color="auto"/>
        <w:left w:val="none" w:sz="0" w:space="0" w:color="auto"/>
        <w:bottom w:val="none" w:sz="0" w:space="0" w:color="auto"/>
        <w:right w:val="none" w:sz="0" w:space="0" w:color="auto"/>
      </w:divBdr>
    </w:div>
    <w:div w:id="995304736">
      <w:bodyDiv w:val="1"/>
      <w:marLeft w:val="0"/>
      <w:marRight w:val="0"/>
      <w:marTop w:val="0"/>
      <w:marBottom w:val="0"/>
      <w:divBdr>
        <w:top w:val="none" w:sz="0" w:space="0" w:color="auto"/>
        <w:left w:val="none" w:sz="0" w:space="0" w:color="auto"/>
        <w:bottom w:val="none" w:sz="0" w:space="0" w:color="auto"/>
        <w:right w:val="none" w:sz="0" w:space="0" w:color="auto"/>
      </w:divBdr>
    </w:div>
    <w:div w:id="995644439">
      <w:bodyDiv w:val="1"/>
      <w:marLeft w:val="0"/>
      <w:marRight w:val="0"/>
      <w:marTop w:val="0"/>
      <w:marBottom w:val="0"/>
      <w:divBdr>
        <w:top w:val="none" w:sz="0" w:space="0" w:color="auto"/>
        <w:left w:val="none" w:sz="0" w:space="0" w:color="auto"/>
        <w:bottom w:val="none" w:sz="0" w:space="0" w:color="auto"/>
        <w:right w:val="none" w:sz="0" w:space="0" w:color="auto"/>
      </w:divBdr>
    </w:div>
    <w:div w:id="1010638939">
      <w:bodyDiv w:val="1"/>
      <w:marLeft w:val="0"/>
      <w:marRight w:val="0"/>
      <w:marTop w:val="0"/>
      <w:marBottom w:val="0"/>
      <w:divBdr>
        <w:top w:val="none" w:sz="0" w:space="0" w:color="auto"/>
        <w:left w:val="none" w:sz="0" w:space="0" w:color="auto"/>
        <w:bottom w:val="none" w:sz="0" w:space="0" w:color="auto"/>
        <w:right w:val="none" w:sz="0" w:space="0" w:color="auto"/>
      </w:divBdr>
    </w:div>
    <w:div w:id="1168131778">
      <w:bodyDiv w:val="1"/>
      <w:marLeft w:val="0"/>
      <w:marRight w:val="0"/>
      <w:marTop w:val="0"/>
      <w:marBottom w:val="0"/>
      <w:divBdr>
        <w:top w:val="none" w:sz="0" w:space="0" w:color="auto"/>
        <w:left w:val="none" w:sz="0" w:space="0" w:color="auto"/>
        <w:bottom w:val="none" w:sz="0" w:space="0" w:color="auto"/>
        <w:right w:val="none" w:sz="0" w:space="0" w:color="auto"/>
      </w:divBdr>
      <w:divsChild>
        <w:div w:id="1084835623">
          <w:marLeft w:val="0"/>
          <w:marRight w:val="0"/>
          <w:marTop w:val="0"/>
          <w:marBottom w:val="0"/>
          <w:divBdr>
            <w:top w:val="none" w:sz="0" w:space="0" w:color="auto"/>
            <w:left w:val="none" w:sz="0" w:space="0" w:color="auto"/>
            <w:bottom w:val="none" w:sz="0" w:space="0" w:color="auto"/>
            <w:right w:val="none" w:sz="0" w:space="0" w:color="auto"/>
          </w:divBdr>
        </w:div>
        <w:div w:id="916138354">
          <w:marLeft w:val="0"/>
          <w:marRight w:val="0"/>
          <w:marTop w:val="0"/>
          <w:marBottom w:val="0"/>
          <w:divBdr>
            <w:top w:val="none" w:sz="0" w:space="0" w:color="auto"/>
            <w:left w:val="none" w:sz="0" w:space="0" w:color="auto"/>
            <w:bottom w:val="none" w:sz="0" w:space="0" w:color="auto"/>
            <w:right w:val="none" w:sz="0" w:space="0" w:color="auto"/>
          </w:divBdr>
        </w:div>
        <w:div w:id="131288361">
          <w:marLeft w:val="0"/>
          <w:marRight w:val="0"/>
          <w:marTop w:val="0"/>
          <w:marBottom w:val="0"/>
          <w:divBdr>
            <w:top w:val="none" w:sz="0" w:space="0" w:color="auto"/>
            <w:left w:val="none" w:sz="0" w:space="0" w:color="auto"/>
            <w:bottom w:val="none" w:sz="0" w:space="0" w:color="auto"/>
            <w:right w:val="none" w:sz="0" w:space="0" w:color="auto"/>
          </w:divBdr>
        </w:div>
        <w:div w:id="735251073">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sChild>
    </w:div>
    <w:div w:id="1548226110">
      <w:bodyDiv w:val="1"/>
      <w:marLeft w:val="0"/>
      <w:marRight w:val="0"/>
      <w:marTop w:val="0"/>
      <w:marBottom w:val="0"/>
      <w:divBdr>
        <w:top w:val="none" w:sz="0" w:space="0" w:color="auto"/>
        <w:left w:val="none" w:sz="0" w:space="0" w:color="auto"/>
        <w:bottom w:val="none" w:sz="0" w:space="0" w:color="auto"/>
        <w:right w:val="none" w:sz="0" w:space="0" w:color="auto"/>
      </w:divBdr>
    </w:div>
    <w:div w:id="1660646395">
      <w:bodyDiv w:val="1"/>
      <w:marLeft w:val="0"/>
      <w:marRight w:val="0"/>
      <w:marTop w:val="0"/>
      <w:marBottom w:val="0"/>
      <w:divBdr>
        <w:top w:val="none" w:sz="0" w:space="0" w:color="auto"/>
        <w:left w:val="none" w:sz="0" w:space="0" w:color="auto"/>
        <w:bottom w:val="none" w:sz="0" w:space="0" w:color="auto"/>
        <w:right w:val="none" w:sz="0" w:space="0" w:color="auto"/>
      </w:divBdr>
    </w:div>
    <w:div w:id="1702971107">
      <w:bodyDiv w:val="1"/>
      <w:marLeft w:val="0"/>
      <w:marRight w:val="0"/>
      <w:marTop w:val="0"/>
      <w:marBottom w:val="0"/>
      <w:divBdr>
        <w:top w:val="none" w:sz="0" w:space="0" w:color="auto"/>
        <w:left w:val="none" w:sz="0" w:space="0" w:color="auto"/>
        <w:bottom w:val="none" w:sz="0" w:space="0" w:color="auto"/>
        <w:right w:val="none" w:sz="0" w:space="0" w:color="auto"/>
      </w:divBdr>
    </w:div>
    <w:div w:id="1753164154">
      <w:bodyDiv w:val="1"/>
      <w:marLeft w:val="0"/>
      <w:marRight w:val="0"/>
      <w:marTop w:val="0"/>
      <w:marBottom w:val="0"/>
      <w:divBdr>
        <w:top w:val="none" w:sz="0" w:space="0" w:color="auto"/>
        <w:left w:val="none" w:sz="0" w:space="0" w:color="auto"/>
        <w:bottom w:val="none" w:sz="0" w:space="0" w:color="auto"/>
        <w:right w:val="none" w:sz="0" w:space="0" w:color="auto"/>
      </w:divBdr>
    </w:div>
    <w:div w:id="1816218853">
      <w:bodyDiv w:val="1"/>
      <w:marLeft w:val="0"/>
      <w:marRight w:val="0"/>
      <w:marTop w:val="0"/>
      <w:marBottom w:val="0"/>
      <w:divBdr>
        <w:top w:val="none" w:sz="0" w:space="0" w:color="auto"/>
        <w:left w:val="none" w:sz="0" w:space="0" w:color="auto"/>
        <w:bottom w:val="none" w:sz="0" w:space="0" w:color="auto"/>
        <w:right w:val="none" w:sz="0" w:space="0" w:color="auto"/>
      </w:divBdr>
    </w:div>
    <w:div w:id="1846942667">
      <w:bodyDiv w:val="1"/>
      <w:marLeft w:val="0"/>
      <w:marRight w:val="0"/>
      <w:marTop w:val="0"/>
      <w:marBottom w:val="0"/>
      <w:divBdr>
        <w:top w:val="none" w:sz="0" w:space="0" w:color="auto"/>
        <w:left w:val="none" w:sz="0" w:space="0" w:color="auto"/>
        <w:bottom w:val="none" w:sz="0" w:space="0" w:color="auto"/>
        <w:right w:val="none" w:sz="0" w:space="0" w:color="auto"/>
      </w:divBdr>
    </w:div>
    <w:div w:id="1933051270">
      <w:bodyDiv w:val="1"/>
      <w:marLeft w:val="0"/>
      <w:marRight w:val="0"/>
      <w:marTop w:val="0"/>
      <w:marBottom w:val="0"/>
      <w:divBdr>
        <w:top w:val="none" w:sz="0" w:space="0" w:color="auto"/>
        <w:left w:val="none" w:sz="0" w:space="0" w:color="auto"/>
        <w:bottom w:val="none" w:sz="0" w:space="0" w:color="auto"/>
        <w:right w:val="none" w:sz="0" w:space="0" w:color="auto"/>
      </w:divBdr>
    </w:div>
    <w:div w:id="1944070847">
      <w:bodyDiv w:val="1"/>
      <w:marLeft w:val="0"/>
      <w:marRight w:val="0"/>
      <w:marTop w:val="0"/>
      <w:marBottom w:val="0"/>
      <w:divBdr>
        <w:top w:val="none" w:sz="0" w:space="0" w:color="auto"/>
        <w:left w:val="none" w:sz="0" w:space="0" w:color="auto"/>
        <w:bottom w:val="none" w:sz="0" w:space="0" w:color="auto"/>
        <w:right w:val="none" w:sz="0" w:space="0" w:color="auto"/>
      </w:divBdr>
      <w:divsChild>
        <w:div w:id="564295588">
          <w:marLeft w:val="0"/>
          <w:marRight w:val="0"/>
          <w:marTop w:val="400"/>
          <w:marBottom w:val="400"/>
          <w:divBdr>
            <w:top w:val="none" w:sz="0" w:space="0" w:color="auto"/>
            <w:left w:val="none" w:sz="0" w:space="0" w:color="auto"/>
            <w:bottom w:val="none" w:sz="0" w:space="0" w:color="auto"/>
            <w:right w:val="none" w:sz="0" w:space="0" w:color="auto"/>
          </w:divBdr>
          <w:divsChild>
            <w:div w:id="390159907">
              <w:marLeft w:val="0"/>
              <w:marRight w:val="0"/>
              <w:marTop w:val="400"/>
              <w:marBottom w:val="400"/>
              <w:divBdr>
                <w:top w:val="none" w:sz="0" w:space="0" w:color="auto"/>
                <w:left w:val="none" w:sz="0" w:space="0" w:color="auto"/>
                <w:bottom w:val="none" w:sz="0" w:space="0" w:color="auto"/>
                <w:right w:val="none" w:sz="0" w:space="0" w:color="auto"/>
              </w:divBdr>
              <w:divsChild>
                <w:div w:id="319694454">
                  <w:marLeft w:val="0"/>
                  <w:marRight w:val="0"/>
                  <w:marTop w:val="240"/>
                  <w:marBottom w:val="240"/>
                  <w:divBdr>
                    <w:top w:val="none" w:sz="0" w:space="0" w:color="auto"/>
                    <w:left w:val="none" w:sz="0" w:space="0" w:color="auto"/>
                    <w:bottom w:val="none" w:sz="0" w:space="0" w:color="auto"/>
                    <w:right w:val="none" w:sz="0" w:space="0" w:color="auto"/>
                  </w:divBdr>
                </w:div>
              </w:divsChild>
            </w:div>
            <w:div w:id="355693857">
              <w:marLeft w:val="0"/>
              <w:marRight w:val="0"/>
              <w:marTop w:val="400"/>
              <w:marBottom w:val="400"/>
              <w:divBdr>
                <w:top w:val="none" w:sz="0" w:space="0" w:color="auto"/>
                <w:left w:val="none" w:sz="0" w:space="0" w:color="auto"/>
                <w:bottom w:val="none" w:sz="0" w:space="0" w:color="auto"/>
                <w:right w:val="none" w:sz="0" w:space="0" w:color="auto"/>
              </w:divBdr>
              <w:divsChild>
                <w:div w:id="234904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82434">
          <w:marLeft w:val="0"/>
          <w:marRight w:val="0"/>
          <w:marTop w:val="400"/>
          <w:marBottom w:val="400"/>
          <w:divBdr>
            <w:top w:val="none" w:sz="0" w:space="0" w:color="auto"/>
            <w:left w:val="none" w:sz="0" w:space="0" w:color="auto"/>
            <w:bottom w:val="none" w:sz="0" w:space="0" w:color="auto"/>
            <w:right w:val="none" w:sz="0" w:space="0" w:color="auto"/>
          </w:divBdr>
          <w:divsChild>
            <w:div w:id="807475134">
              <w:marLeft w:val="0"/>
              <w:marRight w:val="0"/>
              <w:marTop w:val="400"/>
              <w:marBottom w:val="400"/>
              <w:divBdr>
                <w:top w:val="none" w:sz="0" w:space="0" w:color="auto"/>
                <w:left w:val="none" w:sz="0" w:space="0" w:color="auto"/>
                <w:bottom w:val="none" w:sz="0" w:space="0" w:color="auto"/>
                <w:right w:val="none" w:sz="0" w:space="0" w:color="auto"/>
              </w:divBdr>
              <w:divsChild>
                <w:div w:id="2034452403">
                  <w:marLeft w:val="0"/>
                  <w:marRight w:val="0"/>
                  <w:marTop w:val="240"/>
                  <w:marBottom w:val="240"/>
                  <w:divBdr>
                    <w:top w:val="none" w:sz="0" w:space="0" w:color="auto"/>
                    <w:left w:val="none" w:sz="0" w:space="0" w:color="auto"/>
                    <w:bottom w:val="none" w:sz="0" w:space="0" w:color="auto"/>
                    <w:right w:val="none" w:sz="0" w:space="0" w:color="auto"/>
                  </w:divBdr>
                </w:div>
              </w:divsChild>
            </w:div>
            <w:div w:id="1862083566">
              <w:marLeft w:val="0"/>
              <w:marRight w:val="0"/>
              <w:marTop w:val="400"/>
              <w:marBottom w:val="400"/>
              <w:divBdr>
                <w:top w:val="none" w:sz="0" w:space="0" w:color="auto"/>
                <w:left w:val="none" w:sz="0" w:space="0" w:color="auto"/>
                <w:bottom w:val="none" w:sz="0" w:space="0" w:color="auto"/>
                <w:right w:val="none" w:sz="0" w:space="0" w:color="auto"/>
              </w:divBdr>
              <w:divsChild>
                <w:div w:id="1649045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2-00573-8" TargetMode="External" /><Relationship Id="rId13" Type="http://schemas.openxmlformats.org/officeDocument/2006/relationships/image" Target="media/image3.png" /><Relationship Id="rId18" Type="http://schemas.openxmlformats.org/officeDocument/2006/relationships/hyperlink" Target="https://journalofbigdata.springeropen.com/articles/10.1186/s40537-022-00573-8" TargetMode="External" /><Relationship Id="rId26" Type="http://schemas.openxmlformats.org/officeDocument/2006/relationships/image" Target="media/image10.png" /><Relationship Id="rId3" Type="http://schemas.openxmlformats.org/officeDocument/2006/relationships/settings" Target="settings.xml" /><Relationship Id="rId21" Type="http://schemas.openxmlformats.org/officeDocument/2006/relationships/image" Target="media/image5.png" /><Relationship Id="rId34" Type="http://schemas.openxmlformats.org/officeDocument/2006/relationships/image" Target="media/image18.png" /><Relationship Id="rId7" Type="http://schemas.openxmlformats.org/officeDocument/2006/relationships/hyperlink" Target="https://ieeexplore.ieee.org/document/10112302/" TargetMode="External" /><Relationship Id="rId12" Type="http://schemas.openxmlformats.org/officeDocument/2006/relationships/image" Target="media/image2.png" /><Relationship Id="rId17" Type="http://schemas.openxmlformats.org/officeDocument/2006/relationships/hyperlink" Target="https://journalofbigdata.springeropen.com/articles/10.1186/s40537-022-00573-8" TargetMode="External" /><Relationship Id="rId25" Type="http://schemas.openxmlformats.org/officeDocument/2006/relationships/image" Target="media/image9.png" /><Relationship Id="rId33" Type="http://schemas.openxmlformats.org/officeDocument/2006/relationships/image" Target="media/image17.png" /><Relationship Id="rId2" Type="http://schemas.openxmlformats.org/officeDocument/2006/relationships/styles" Target="styles.xml" /><Relationship Id="rId16" Type="http://schemas.openxmlformats.org/officeDocument/2006/relationships/hyperlink" Target="https://ieeexplore.ieee.org/document/10112302/" TargetMode="External" /><Relationship Id="rId20" Type="http://schemas.openxmlformats.org/officeDocument/2006/relationships/hyperlink" Target="https://pandas.pydata.org/" TargetMode="External" /><Relationship Id="rId29" Type="http://schemas.openxmlformats.org/officeDocument/2006/relationships/image" Target="media/image13.png" /><Relationship Id="rId1" Type="http://schemas.openxmlformats.org/officeDocument/2006/relationships/numbering" Target="numbering.xml" /><Relationship Id="rId6" Type="http://schemas.openxmlformats.org/officeDocument/2006/relationships/hyperlink" Target="https://medium.com/dataman-in-ai/how-to-create-good-features-in-fraud-detection-de6562f249ef" TargetMode="External" /><Relationship Id="rId11" Type="http://schemas.openxmlformats.org/officeDocument/2006/relationships/hyperlink" Target="https://pandas.pydata.org/" TargetMode="External" /><Relationship Id="rId24" Type="http://schemas.openxmlformats.org/officeDocument/2006/relationships/image" Target="media/image8.png" /><Relationship Id="rId32" Type="http://schemas.openxmlformats.org/officeDocument/2006/relationships/image" Target="media/image16.png" /><Relationship Id="rId5" Type="http://schemas.openxmlformats.org/officeDocument/2006/relationships/image" Target="media/image1.jpg" /><Relationship Id="rId15" Type="http://schemas.openxmlformats.org/officeDocument/2006/relationships/hyperlink" Target="https://medium.com/dataman-in-ai/how-to-create-good-features-in-fraud-detection-de6562f249ef" TargetMode="External" /><Relationship Id="rId23" Type="http://schemas.openxmlformats.org/officeDocument/2006/relationships/image" Target="media/image7.png" /><Relationship Id="rId28" Type="http://schemas.openxmlformats.org/officeDocument/2006/relationships/image" Target="media/image12.png" /><Relationship Id="rId36" Type="http://schemas.openxmlformats.org/officeDocument/2006/relationships/theme" Target="theme/theme1.xml" /><Relationship Id="rId10" Type="http://schemas.openxmlformats.org/officeDocument/2006/relationships/hyperlink" Target="https://journalofbigdata.springeropen.com/articles/10.1186/s40537-022-00573-8" TargetMode="External" /><Relationship Id="rId19" Type="http://schemas.openxmlformats.org/officeDocument/2006/relationships/hyperlink" Target="https://journalofbigdata.springeropen.com/articles/10.1186/s40537-022-00573-8" TargetMode="External" /><Relationship Id="rId31"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hyperlink" Target="https://journalofbigdata.springeropen.com/articles/10.1186/s40537-022-00573-8" TargetMode="External" /><Relationship Id="rId14" Type="http://schemas.openxmlformats.org/officeDocument/2006/relationships/image" Target="media/image4.png" /><Relationship Id="rId22" Type="http://schemas.openxmlformats.org/officeDocument/2006/relationships/image" Target="media/image6.png" /><Relationship Id="rId27" Type="http://schemas.openxmlformats.org/officeDocument/2006/relationships/image" Target="media/image11.png" /><Relationship Id="rId30" Type="http://schemas.openxmlformats.org/officeDocument/2006/relationships/image" Target="media/image14.pn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77</Pages>
  <Words>19083</Words>
  <Characters>108776</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sam</dc:creator>
  <cp:keywords/>
  <dc:description/>
  <cp:lastModifiedBy>Akhil S S</cp:lastModifiedBy>
  <cp:revision>2</cp:revision>
  <dcterms:created xsi:type="dcterms:W3CDTF">2023-11-01T13:05:00Z</dcterms:created>
  <dcterms:modified xsi:type="dcterms:W3CDTF">2023-11-01T13:05:00Z</dcterms:modified>
</cp:coreProperties>
</file>