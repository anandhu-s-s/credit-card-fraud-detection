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6FCDB959" w14:textId="77777777" w:rsidR="0075143C" w:rsidRDefault="0075143C" w:rsidP="0075143C">
      <w:pPr>
        <w:spacing w:after="89" w:line="244" w:lineRule="auto"/>
        <w:ind w:left="10" w:right="-15" w:hanging="10"/>
        <w:jc w:val="center"/>
        <w:rPr>
          <w:sz w:val="32"/>
        </w:rPr>
      </w:pPr>
      <w:r>
        <w:rPr>
          <w:sz w:val="44"/>
          <w:szCs w:val="44"/>
        </w:rPr>
        <w:t>Team members</w:t>
      </w:r>
      <w:r>
        <w:rPr>
          <w:sz w:val="32"/>
        </w:rPr>
        <w:t>:</w:t>
      </w:r>
    </w:p>
    <w:p w14:paraId="4C47A4ED" w14:textId="528FCF29" w:rsidR="0075143C" w:rsidRDefault="00AC1A0D" w:rsidP="0075143C">
      <w:pPr>
        <w:spacing w:after="89" w:line="244" w:lineRule="auto"/>
        <w:ind w:left="10" w:right="-15" w:hanging="10"/>
        <w:jc w:val="center"/>
        <w:rPr>
          <w:sz w:val="32"/>
        </w:rPr>
      </w:pPr>
      <w:r>
        <w:rPr>
          <w:sz w:val="32"/>
        </w:rPr>
        <w:t>Abhijith SS</w:t>
      </w:r>
      <w:r w:rsidR="006F36B6">
        <w:rPr>
          <w:sz w:val="32"/>
        </w:rPr>
        <w:t xml:space="preserve"> - 961721104001</w:t>
      </w:r>
    </w:p>
    <w:p w14:paraId="7F0B7FD7" w14:textId="2EA1FEE2" w:rsidR="00AC1A0D" w:rsidRDefault="00AC1A0D" w:rsidP="0075143C">
      <w:pPr>
        <w:spacing w:after="89" w:line="244" w:lineRule="auto"/>
        <w:ind w:left="10" w:right="-15" w:hanging="10"/>
        <w:jc w:val="center"/>
        <w:rPr>
          <w:sz w:val="32"/>
        </w:rPr>
      </w:pPr>
      <w:r>
        <w:rPr>
          <w:sz w:val="32"/>
        </w:rPr>
        <w:t>Adarsh LS</w:t>
      </w:r>
      <w:r w:rsidR="006F36B6">
        <w:rPr>
          <w:sz w:val="32"/>
        </w:rPr>
        <w:t xml:space="preserve"> - 961721104003</w:t>
      </w:r>
    </w:p>
    <w:p w14:paraId="33CD8930" w14:textId="3ACD93E6" w:rsidR="00AC1A0D" w:rsidRDefault="00AC1A0D" w:rsidP="0075143C">
      <w:pPr>
        <w:spacing w:after="89" w:line="244" w:lineRule="auto"/>
        <w:ind w:left="10" w:right="-15" w:hanging="10"/>
        <w:jc w:val="center"/>
        <w:rPr>
          <w:sz w:val="32"/>
        </w:rPr>
      </w:pPr>
      <w:r>
        <w:rPr>
          <w:sz w:val="32"/>
        </w:rPr>
        <w:t>Anandhu S</w:t>
      </w:r>
      <w:r w:rsidR="006F36B6">
        <w:rPr>
          <w:sz w:val="32"/>
        </w:rPr>
        <w:t xml:space="preserve"> - 961721104302</w:t>
      </w:r>
    </w:p>
    <w:p w14:paraId="6011574F" w14:textId="3204EE6D" w:rsidR="00AC1A0D" w:rsidRDefault="00AC1A0D" w:rsidP="0075143C">
      <w:pPr>
        <w:spacing w:after="89" w:line="244" w:lineRule="auto"/>
        <w:ind w:left="10" w:right="-15" w:hanging="10"/>
        <w:jc w:val="center"/>
        <w:rPr>
          <w:sz w:val="32"/>
        </w:rPr>
      </w:pPr>
      <w:r>
        <w:rPr>
          <w:sz w:val="32"/>
        </w:rPr>
        <w:t>Ashkar Muhammad AM</w:t>
      </w:r>
      <w:r w:rsidR="006F36B6">
        <w:rPr>
          <w:sz w:val="32"/>
        </w:rPr>
        <w:t xml:space="preserve"> - 961721104305</w:t>
      </w:r>
    </w:p>
    <w:p w14:paraId="740B9EB2" w14:textId="0B42D1B4" w:rsidR="00AC1A0D" w:rsidRDefault="00AC1A0D" w:rsidP="0075143C">
      <w:pPr>
        <w:spacing w:after="89" w:line="244" w:lineRule="auto"/>
        <w:ind w:left="10" w:right="-15" w:hanging="10"/>
        <w:jc w:val="center"/>
        <w:rPr>
          <w:sz w:val="32"/>
        </w:rPr>
      </w:pPr>
      <w:r>
        <w:rPr>
          <w:sz w:val="32"/>
        </w:rPr>
        <w:t>Akhil SS</w:t>
      </w:r>
      <w:r w:rsidR="006F36B6">
        <w:rPr>
          <w:sz w:val="32"/>
        </w:rPr>
        <w:t xml:space="preserve"> - 961721104301</w:t>
      </w:r>
    </w:p>
    <w:p w14:paraId="738EEE30" w14:textId="5C0EFA21" w:rsidR="0075143C" w:rsidRDefault="0072328B" w:rsidP="0075143C">
      <w:pPr>
        <w:spacing w:after="390"/>
        <w:ind w:left="0" w:right="0" w:firstLine="0"/>
        <w:jc w:val="center"/>
      </w:pPr>
      <w:r>
        <w:rPr>
          <w:sz w:val="40"/>
        </w:rPr>
        <w:t>Phase 3</w:t>
      </w:r>
      <w:r w:rsidR="0075143C">
        <w:rPr>
          <w:sz w:val="40"/>
        </w:rPr>
        <w:t xml:space="preserve"> Submission Document</w:t>
      </w:r>
    </w:p>
    <w:p w14:paraId="4D549C53" w14:textId="6D87CF7F" w:rsidR="0075143C" w:rsidRDefault="0075143C" w:rsidP="0075143C">
      <w:pPr>
        <w:spacing w:after="478"/>
        <w:ind w:left="161" w:right="0" w:firstLine="0"/>
      </w:pPr>
      <w:r>
        <w:rPr>
          <w:sz w:val="32"/>
        </w:rPr>
        <w:t xml:space="preserve">Project: </w:t>
      </w:r>
      <w:r w:rsidR="00990AC7">
        <w:rPr>
          <w:sz w:val="32"/>
        </w:rPr>
        <w:t>Credit Card Fraud Detection</w:t>
      </w:r>
    </w:p>
    <w:p w14:paraId="7664DF36" w14:textId="6E561769" w:rsidR="0075143C" w:rsidRDefault="00990AC7" w:rsidP="0075143C">
      <w:pPr>
        <w:spacing w:after="378" w:line="292" w:lineRule="auto"/>
        <w:ind w:left="-5" w:right="-15" w:hanging="10"/>
      </w:pPr>
      <w:r>
        <w:rPr>
          <w:noProof/>
          <w:sz w:val="40"/>
          <w:u w:val="single" w:color="000000"/>
          <w14:ligatures w14:val="standardContextual"/>
        </w:rPr>
        <w:drawing>
          <wp:inline distT="0" distB="0" distL="0" distR="0" wp14:anchorId="77CD0403" wp14:editId="72D06EB2">
            <wp:extent cx="6096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c.jpg"/>
                    <pic:cNvPicPr/>
                  </pic:nvPicPr>
                  <pic:blipFill>
                    <a:blip r:embed="rId7">
                      <a:extLst>
                        <a:ext uri="{28A0092B-C50C-407E-A947-70E740481C1C}">
                          <a14:useLocalDpi xmlns:a14="http://schemas.microsoft.com/office/drawing/2010/main" val="0"/>
                        </a:ext>
                      </a:extLst>
                    </a:blip>
                    <a:stretch>
                      <a:fillRect/>
                    </a:stretch>
                  </pic:blipFill>
                  <pic:spPr>
                    <a:xfrm>
                      <a:off x="0" y="0"/>
                      <a:ext cx="6096000" cy="3581400"/>
                    </a:xfrm>
                    <a:prstGeom prst="rect">
                      <a:avLst/>
                    </a:prstGeom>
                  </pic:spPr>
                </pic:pic>
              </a:graphicData>
            </a:graphic>
          </wp:inline>
        </w:drawing>
      </w:r>
      <w:r w:rsidR="0075143C">
        <w:rPr>
          <w:sz w:val="40"/>
          <w:u w:val="single" w:color="000000"/>
        </w:rPr>
        <w:t>Introduction:</w:t>
      </w:r>
    </w:p>
    <w:p w14:paraId="5C56A89D" w14:textId="6AF267B5"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proofErr w:type="spellStart"/>
      <w:r w:rsidRPr="00A56216">
        <w:rPr>
          <w:b/>
          <w:bCs/>
        </w:rPr>
        <w:t>andidentity</w:t>
      </w:r>
      <w:proofErr w:type="spellEnd"/>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lastRenderedPageBreak/>
        <w:t>Protecting Businesses: Safeguards against revenue loss and</w:t>
      </w:r>
      <w:r>
        <w:rPr>
          <w:b/>
          <w:bCs/>
        </w:rPr>
        <w:t xml:space="preserve"> </w:t>
      </w:r>
      <w:r w:rsidRPr="00A56216">
        <w:rPr>
          <w:b/>
          <w:bCs/>
        </w:rPr>
        <w:t>reputational damage.</w:t>
      </w:r>
    </w:p>
    <w:p w14:paraId="21F06C1F" w14:textId="37741305"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proofErr w:type="spellStart"/>
      <w:r w:rsidRPr="00A56216">
        <w:rPr>
          <w:b/>
          <w:bCs/>
        </w:rPr>
        <w:t>onndividuals</w:t>
      </w:r>
      <w:proofErr w:type="spellEnd"/>
      <w:r w:rsidRPr="00A56216">
        <w:rPr>
          <w:b/>
          <w:bCs/>
        </w:rPr>
        <w:t xml:space="preserve"> and organizations.</w:t>
      </w:r>
    </w:p>
    <w:p w14:paraId="51EF918C" w14:textId="77777777"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proofErr w:type="spellStart"/>
      <w:r w:rsidRPr="00A56216">
        <w:rPr>
          <w:b/>
          <w:bCs/>
        </w:rPr>
        <w:t>confidencein</w:t>
      </w:r>
      <w:proofErr w:type="spellEnd"/>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w:t>
      </w:r>
      <w:proofErr w:type="gramStart"/>
      <w:r w:rsidRPr="00A56216">
        <w:rPr>
          <w:b/>
          <w:bCs/>
        </w:rPr>
        <w:t xml:space="preserve">Developments </w:t>
      </w:r>
      <w:r w:rsidR="00990AC7">
        <w:rPr>
          <w:b/>
          <w:bCs/>
        </w:rPr>
        <w:t>:</w:t>
      </w:r>
      <w:r w:rsidR="00990AC7" w:rsidRPr="00990AC7">
        <w:rPr>
          <w:color w:val="111111"/>
          <w:shd w:val="clear" w:color="auto" w:fill="FFFFFF"/>
        </w:rPr>
        <w:t>we</w:t>
      </w:r>
      <w:proofErr w:type="gramEnd"/>
      <w:r w:rsidR="00990AC7" w:rsidRPr="00990AC7">
        <w:rPr>
          <w:color w:val="111111"/>
          <w:shd w:val="clear" w:color="auto" w:fill="FFFFFF"/>
        </w:rPr>
        <w:t xml:space="preserv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737B0444" w:rsidR="0075143C" w:rsidRDefault="0072328B" w:rsidP="0075143C">
      <w:pPr>
        <w:spacing w:after="815" w:line="292" w:lineRule="auto"/>
        <w:ind w:left="-5" w:right="-15" w:hanging="10"/>
      </w:pPr>
      <w:r>
        <w:rPr>
          <w:sz w:val="40"/>
          <w:u w:val="single" w:color="000000"/>
        </w:rPr>
        <w:t xml:space="preserve">Content for Project Phase </w:t>
      </w:r>
      <w:proofErr w:type="gramStart"/>
      <w:r>
        <w:rPr>
          <w:sz w:val="40"/>
          <w:u w:val="single" w:color="000000"/>
        </w:rPr>
        <w:t>3</w:t>
      </w:r>
      <w:r w:rsidR="0075143C">
        <w:rPr>
          <w:sz w:val="40"/>
          <w:u w:val="single" w:color="000000"/>
        </w:rPr>
        <w:t xml:space="preserve"> :</w:t>
      </w:r>
      <w:proofErr w:type="gramEnd"/>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NumPy, matplotlib, </w:t>
      </w:r>
      <w:proofErr w:type="spellStart"/>
      <w:r w:rsidRPr="001B3A99">
        <w:rPr>
          <w:color w:val="222222"/>
          <w:szCs w:val="28"/>
          <w:shd w:val="clear" w:color="auto" w:fill="FFFFFF"/>
        </w:rPr>
        <w:t>plotly</w:t>
      </w:r>
      <w:proofErr w:type="spellEnd"/>
      <w:r w:rsidRPr="001B3A99">
        <w:rPr>
          <w:color w:val="222222"/>
          <w:szCs w:val="28"/>
          <w:shd w:val="clear" w:color="auto" w:fill="FFFFFF"/>
        </w:rPr>
        <w:t>, seaborn,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0A45D474" w14:textId="2C2D274E" w:rsidR="00EA56A8" w:rsidRDefault="00EA56A8" w:rsidP="00EA56A8">
      <w:pPr>
        <w:pStyle w:val="Heading1"/>
      </w:pPr>
      <w:r w:rsidRPr="00AC1A0D">
        <w:rPr>
          <w:u w:val="single"/>
        </w:rPr>
        <w:t>Data Collection and Preprocessing</w:t>
      </w:r>
      <w:r>
        <w:t>:</w:t>
      </w:r>
    </w:p>
    <w:p w14:paraId="33F423E2" w14:textId="7D614BDF" w:rsidR="00EA56A8" w:rsidRDefault="00EA56A8" w:rsidP="00EA56A8">
      <w:pPr>
        <w:numPr>
          <w:ilvl w:val="0"/>
          <w:numId w:val="2"/>
        </w:numPr>
        <w:spacing w:after="441"/>
        <w:ind w:firstLine="415"/>
      </w:pPr>
      <w:r>
        <w:rPr>
          <w:lang w:val="en-US"/>
        </w:rPr>
        <w:t xml:space="preserve">Data </w:t>
      </w:r>
      <w:proofErr w:type="gramStart"/>
      <w:r>
        <w:rPr>
          <w:lang w:val="en-US"/>
        </w:rPr>
        <w:t xml:space="preserve">collection </w:t>
      </w:r>
      <w:r w:rsidR="00A56216">
        <w:rPr>
          <w:lang w:val="en-US"/>
        </w:rPr>
        <w:t>:</w:t>
      </w:r>
      <w:proofErr w:type="gramEnd"/>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proofErr w:type="spellStart"/>
      <w:r w:rsidR="00A56216" w:rsidRPr="00A56216">
        <w:rPr>
          <w:color w:val="111111"/>
          <w:szCs w:val="28"/>
          <w:shd w:val="clear" w:color="auto" w:fill="FFFFFF"/>
        </w:rPr>
        <w:t>Modeling</w:t>
      </w:r>
      <w:proofErr w:type="spellEnd"/>
      <w:r w:rsidR="00A56216" w:rsidRPr="00A56216">
        <w:rPr>
          <w:color w:val="111111"/>
          <w:szCs w:val="28"/>
          <w:shd w:val="clear" w:color="auto" w:fill="FFFFFF"/>
        </w:rPr>
        <w:t xml:space="preserve"> prior credit card transactions with data from those that turned out to </w:t>
      </w:r>
      <w:r w:rsidR="00A56216" w:rsidRPr="00A56216">
        <w:rPr>
          <w:color w:val="111111"/>
          <w:szCs w:val="28"/>
          <w:shd w:val="clear" w:color="auto" w:fill="FFFFFF"/>
        </w:rPr>
        <w:lastRenderedPageBreak/>
        <w:t>be fraudulent is part of the Credit Card Fraud Detection Problem. The model is then used to determine whether or not a new transaction is fraudulent</w:t>
      </w:r>
      <w:r w:rsidR="00A56216">
        <w:rPr>
          <w:rFonts w:ascii="Arial" w:hAnsi="Arial" w:cs="Arial"/>
          <w:color w:val="111111"/>
          <w:sz w:val="30"/>
          <w:szCs w:val="30"/>
          <w:shd w:val="clear" w:color="auto" w:fill="FFFFFF"/>
        </w:rPr>
        <w:t>.</w:t>
      </w:r>
    </w:p>
    <w:p w14:paraId="4054267F" w14:textId="508E7E25" w:rsidR="00EA56A8" w:rsidRDefault="00EA56A8" w:rsidP="00EA56A8">
      <w:pPr>
        <w:pStyle w:val="Heading1"/>
        <w:shd w:val="clear" w:color="auto" w:fill="FFFFFF"/>
        <w:rPr>
          <w:rFonts w:ascii="Merriweather" w:hAnsi="Merriweather"/>
          <w:color w:val="212121"/>
          <w:sz w:val="48"/>
        </w:rPr>
      </w:pPr>
      <w:r>
        <w:t xml:space="preserve">Data preprocessing: </w:t>
      </w:r>
      <w:proofErr w:type="spellStart"/>
      <w:r w:rsidRPr="00EA56A8">
        <w:rPr>
          <w:color w:val="212121"/>
        </w:rPr>
        <w:t>Analyzing</w:t>
      </w:r>
      <w:proofErr w:type="spellEnd"/>
      <w:r w:rsidRPr="00EA56A8">
        <w:rPr>
          <w:color w:val="212121"/>
        </w:rPr>
        <w:t xml:space="preserve"> the effect of data preprocessing techniques using machine learning </w:t>
      </w:r>
      <w:r w:rsidRPr="00EA56A8">
        <w:rPr>
          <w:color w:val="212121"/>
          <w:sz w:val="28"/>
          <w:szCs w:val="28"/>
        </w:rPr>
        <w:t>algorithms</w:t>
      </w:r>
      <w:r w:rsidRPr="00EA56A8">
        <w:rPr>
          <w:color w:val="212121"/>
        </w:rPr>
        <w:t xml:space="preserve"> on the diagnosis of </w:t>
      </w:r>
      <w:r w:rsidR="00A56216">
        <w:rPr>
          <w:color w:val="212121"/>
          <w:sz w:val="28"/>
          <w:szCs w:val="28"/>
        </w:rPr>
        <w:t>fraud detection</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 xml:space="preserve">Exploratory Data Analysis </w:t>
      </w:r>
      <w:proofErr w:type="gramStart"/>
      <w:r w:rsidRPr="00AC1A0D">
        <w:rPr>
          <w:u w:val="single"/>
        </w:rPr>
        <w:t>( EDA</w:t>
      </w:r>
      <w:proofErr w:type="gramEnd"/>
      <w:r w:rsidRPr="00AC1A0D">
        <w:rPr>
          <w:u w:val="single"/>
        </w:rPr>
        <w:t xml:space="preserve">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8"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2CEA0FB0" w:rsidR="00246CC6" w:rsidRDefault="00246CC6" w:rsidP="00EA56A8">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9"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10"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11" w:tgtFrame="_blank" w:history="1">
        <w:r w:rsidRPr="00246CC6">
          <w:rPr>
            <w:rStyle w:val="Hyperlink"/>
            <w:color w:val="auto"/>
            <w:sz w:val="28"/>
            <w:szCs w:val="28"/>
            <w:vertAlign w:val="superscript"/>
          </w:rPr>
          <w:t>2</w:t>
        </w:r>
      </w:hyperlink>
      <w:r w:rsidRPr="00246CC6">
        <w:rPr>
          <w:color w:val="auto"/>
          <w:sz w:val="28"/>
          <w:szCs w:val="28"/>
        </w:rPr>
        <w:t>. </w:t>
      </w:r>
      <w:hyperlink r:id="rId12"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A7EB269" w14:textId="43A98ADC" w:rsidR="00EA56A8" w:rsidRPr="00AC1A0D" w:rsidRDefault="00EA56A8" w:rsidP="00EA56A8">
      <w:pPr>
        <w:pStyle w:val="Heading1"/>
        <w:rPr>
          <w:u w:val="single"/>
        </w:rPr>
      </w:pPr>
      <w:r w:rsidRPr="00AC1A0D">
        <w:rPr>
          <w:u w:val="single"/>
        </w:rPr>
        <w:t>Model Interpretability:</w:t>
      </w:r>
    </w:p>
    <w:p w14:paraId="328E5C2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A72EA7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59A837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3B2661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E025AF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proofErr w:type="gramStart"/>
      <w:r w:rsidRPr="00246CC6">
        <w:rPr>
          <w:rFonts w:ascii="ff2" w:hAnsi="ff2"/>
          <w:sz w:val="63"/>
          <w:szCs w:val="63"/>
        </w:rPr>
        <w:t>transactions.One</w:t>
      </w:r>
      <w:proofErr w:type="spellEnd"/>
      <w:proofErr w:type="gramEnd"/>
      <w:r w:rsidRPr="00246CC6">
        <w:rPr>
          <w:rFonts w:ascii="ff2" w:hAnsi="ff2"/>
          <w:sz w:val="63"/>
          <w:szCs w:val="63"/>
        </w:rPr>
        <w:t xml:space="preserve"> of the most commonly used approaches for credit card fraud detection is</w:t>
      </w:r>
    </w:p>
    <w:p w14:paraId="3B697A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886708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3897FBF4"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9A9A4B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3C2101F5"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954E90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297D516B"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7A94A7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49A93D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268C6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56E60BF6"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2FCA2C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60FEDD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C93C6C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C3C99CE"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BE5367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proofErr w:type="gramStart"/>
      <w:r w:rsidRPr="00246CC6">
        <w:rPr>
          <w:rFonts w:ascii="ff2" w:hAnsi="ff2"/>
          <w:sz w:val="63"/>
          <w:szCs w:val="63"/>
        </w:rPr>
        <w:t>transactions.One</w:t>
      </w:r>
      <w:proofErr w:type="spellEnd"/>
      <w:proofErr w:type="gramEnd"/>
      <w:r w:rsidRPr="00246CC6">
        <w:rPr>
          <w:rFonts w:ascii="ff2" w:hAnsi="ff2"/>
          <w:sz w:val="63"/>
          <w:szCs w:val="63"/>
        </w:rPr>
        <w:t xml:space="preserve"> of the most commonly used approaches for credit card fraud detection is</w:t>
      </w:r>
    </w:p>
    <w:p w14:paraId="23669F9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306089A"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984C92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624878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270E52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40147E4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6D3C896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67167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7ABD71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666692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08084A4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0CB85107" w14:textId="48DA070B" w:rsidR="00EA56A8" w:rsidRDefault="00246CC6" w:rsidP="00EA56A8">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246CC6">
        <w:rPr>
          <w:szCs w:val="28"/>
        </w:rPr>
        <w:t>analyzing</w:t>
      </w:r>
      <w:proofErr w:type="spellEnd"/>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2A82B00C" w14:textId="77777777" w:rsidR="006F36B6" w:rsidRPr="006F36B6" w:rsidRDefault="006F36B6" w:rsidP="006F36B6">
      <w:pPr>
        <w:spacing w:after="439"/>
        <w:rPr>
          <w:szCs w:val="28"/>
        </w:rPr>
      </w:pPr>
      <w:r w:rsidRPr="006F36B6">
        <w:rPr>
          <w:szCs w:val="28"/>
        </w:rPr>
        <w:t>Feature Importance Analysis:</w:t>
      </w:r>
    </w:p>
    <w:p w14:paraId="72A876CD" w14:textId="77777777" w:rsidR="006F36B6" w:rsidRPr="006F36B6" w:rsidRDefault="006F36B6" w:rsidP="006F36B6">
      <w:pPr>
        <w:spacing w:after="439"/>
        <w:rPr>
          <w:szCs w:val="28"/>
        </w:rPr>
      </w:pPr>
    </w:p>
    <w:p w14:paraId="43E28A63" w14:textId="77777777" w:rsidR="006F36B6" w:rsidRPr="006F36B6" w:rsidRDefault="006F36B6" w:rsidP="006F36B6">
      <w:pPr>
        <w:spacing w:after="439"/>
        <w:rPr>
          <w:szCs w:val="28"/>
        </w:rPr>
      </w:pPr>
      <w:r w:rsidRPr="006F36B6">
        <w:rPr>
          <w:szCs w:val="28"/>
        </w:rPr>
        <w:t>Understanding which features or variables have the most significant impact on the model's predictions is often essential. Techniques like feature importance scores (e.g., Gini importance for decision trees or SHAP values) can help highlight the most influential features.</w:t>
      </w:r>
    </w:p>
    <w:p w14:paraId="64E3D1CD" w14:textId="77777777" w:rsidR="006F36B6" w:rsidRPr="006F36B6" w:rsidRDefault="006F36B6" w:rsidP="006F36B6">
      <w:pPr>
        <w:spacing w:after="439"/>
        <w:rPr>
          <w:szCs w:val="28"/>
        </w:rPr>
      </w:pPr>
      <w:r w:rsidRPr="006F36B6">
        <w:rPr>
          <w:szCs w:val="28"/>
        </w:rPr>
        <w:t>Partial Dependency Plots (PDP):</w:t>
      </w:r>
    </w:p>
    <w:p w14:paraId="12F49D83" w14:textId="77777777" w:rsidR="006F36B6" w:rsidRPr="006F36B6" w:rsidRDefault="006F36B6" w:rsidP="006F36B6">
      <w:pPr>
        <w:spacing w:after="439"/>
        <w:rPr>
          <w:szCs w:val="28"/>
        </w:rPr>
      </w:pPr>
    </w:p>
    <w:p w14:paraId="4D4B5D9E" w14:textId="77777777" w:rsidR="006F36B6" w:rsidRPr="006F36B6" w:rsidRDefault="006F36B6" w:rsidP="006F36B6">
      <w:pPr>
        <w:spacing w:after="439"/>
        <w:rPr>
          <w:szCs w:val="28"/>
        </w:rPr>
      </w:pPr>
      <w:r w:rsidRPr="006F36B6">
        <w:rPr>
          <w:szCs w:val="28"/>
        </w:rPr>
        <w:t>PDPs illustrate how a model's output changes with variations in a specific feature while holding other features constant. This allows users to see the relationship between individual features and the model's predictions.</w:t>
      </w:r>
    </w:p>
    <w:p w14:paraId="5F53449F" w14:textId="77777777" w:rsidR="006F36B6" w:rsidRPr="006F36B6" w:rsidRDefault="006F36B6" w:rsidP="006F36B6">
      <w:pPr>
        <w:spacing w:after="439"/>
        <w:rPr>
          <w:szCs w:val="28"/>
        </w:rPr>
      </w:pPr>
      <w:r w:rsidRPr="006F36B6">
        <w:rPr>
          <w:szCs w:val="28"/>
        </w:rPr>
        <w:t>LIME (Local Interpretable Model-Agnostic Explanations):</w:t>
      </w:r>
    </w:p>
    <w:p w14:paraId="187C79E1" w14:textId="77777777" w:rsidR="006F36B6" w:rsidRPr="006F36B6" w:rsidRDefault="006F36B6" w:rsidP="006F36B6">
      <w:pPr>
        <w:spacing w:after="439"/>
        <w:rPr>
          <w:szCs w:val="28"/>
        </w:rPr>
      </w:pPr>
    </w:p>
    <w:p w14:paraId="7A5C78B6" w14:textId="77777777" w:rsidR="006F36B6" w:rsidRPr="006F36B6" w:rsidRDefault="006F36B6" w:rsidP="006F36B6">
      <w:pPr>
        <w:spacing w:after="439"/>
        <w:rPr>
          <w:szCs w:val="28"/>
        </w:rPr>
      </w:pPr>
      <w:r w:rsidRPr="006F36B6">
        <w:rPr>
          <w:szCs w:val="28"/>
        </w:rPr>
        <w:t xml:space="preserve">LIME is a technique that provides local interpretability for black-box models. It generates locally faithful explanations by training a simple, interpretable model on a subset of data around a specific prediction. This helps understand the model's </w:t>
      </w:r>
      <w:proofErr w:type="spellStart"/>
      <w:r w:rsidRPr="006F36B6">
        <w:rPr>
          <w:szCs w:val="28"/>
        </w:rPr>
        <w:t>behavior</w:t>
      </w:r>
      <w:proofErr w:type="spellEnd"/>
      <w:r w:rsidRPr="006F36B6">
        <w:rPr>
          <w:szCs w:val="28"/>
        </w:rPr>
        <w:t xml:space="preserve"> in the vicinity of a particular data point.</w:t>
      </w:r>
    </w:p>
    <w:p w14:paraId="488FE55D" w14:textId="77777777" w:rsidR="006F36B6" w:rsidRPr="006F36B6" w:rsidRDefault="006F36B6" w:rsidP="006F36B6">
      <w:pPr>
        <w:spacing w:after="439"/>
        <w:rPr>
          <w:szCs w:val="28"/>
        </w:rPr>
      </w:pPr>
      <w:r w:rsidRPr="006F36B6">
        <w:rPr>
          <w:szCs w:val="28"/>
        </w:rPr>
        <w:t>SHAP (</w:t>
      </w:r>
      <w:proofErr w:type="spellStart"/>
      <w:r w:rsidRPr="006F36B6">
        <w:rPr>
          <w:szCs w:val="28"/>
        </w:rPr>
        <w:t>SHapley</w:t>
      </w:r>
      <w:proofErr w:type="spellEnd"/>
      <w:r w:rsidRPr="006F36B6">
        <w:rPr>
          <w:szCs w:val="28"/>
        </w:rPr>
        <w:t xml:space="preserve"> Additive </w:t>
      </w:r>
      <w:proofErr w:type="spellStart"/>
      <w:r w:rsidRPr="006F36B6">
        <w:rPr>
          <w:szCs w:val="28"/>
        </w:rPr>
        <w:t>exPlanations</w:t>
      </w:r>
      <w:proofErr w:type="spellEnd"/>
      <w:r w:rsidRPr="006F36B6">
        <w:rPr>
          <w:szCs w:val="28"/>
        </w:rPr>
        <w:t>):</w:t>
      </w:r>
    </w:p>
    <w:p w14:paraId="535EF561" w14:textId="77777777" w:rsidR="006F36B6" w:rsidRPr="006F36B6" w:rsidRDefault="006F36B6" w:rsidP="006F36B6">
      <w:pPr>
        <w:spacing w:after="439"/>
        <w:rPr>
          <w:szCs w:val="28"/>
        </w:rPr>
      </w:pPr>
    </w:p>
    <w:p w14:paraId="7CF866D9" w14:textId="77777777" w:rsidR="006F36B6" w:rsidRPr="006F36B6" w:rsidRDefault="006F36B6" w:rsidP="006F36B6">
      <w:pPr>
        <w:spacing w:after="439"/>
        <w:rPr>
          <w:szCs w:val="28"/>
        </w:rPr>
      </w:pPr>
      <w:r w:rsidRPr="006F36B6">
        <w:rPr>
          <w:szCs w:val="28"/>
        </w:rPr>
        <w:t>SHAP values provide a unified measure of feature importance. They can explain how each feature contributes to a specific prediction and can also give a global view of feature importance.</w:t>
      </w:r>
    </w:p>
    <w:p w14:paraId="608E8027" w14:textId="77777777" w:rsidR="006F36B6" w:rsidRPr="006F36B6" w:rsidRDefault="006F36B6" w:rsidP="006F36B6">
      <w:pPr>
        <w:spacing w:after="439"/>
        <w:rPr>
          <w:szCs w:val="28"/>
        </w:rPr>
      </w:pPr>
      <w:r w:rsidRPr="006F36B6">
        <w:rPr>
          <w:szCs w:val="28"/>
        </w:rPr>
        <w:t>Decision Trees and Rule-Based Models:</w:t>
      </w:r>
    </w:p>
    <w:p w14:paraId="55D7329B" w14:textId="77777777" w:rsidR="006F36B6" w:rsidRPr="006F36B6" w:rsidRDefault="006F36B6" w:rsidP="006F36B6">
      <w:pPr>
        <w:spacing w:after="439"/>
        <w:rPr>
          <w:szCs w:val="28"/>
        </w:rPr>
      </w:pPr>
    </w:p>
    <w:p w14:paraId="3BBD475D" w14:textId="77777777" w:rsidR="006F36B6" w:rsidRPr="006F36B6" w:rsidRDefault="006F36B6" w:rsidP="006F36B6">
      <w:pPr>
        <w:spacing w:after="439"/>
        <w:rPr>
          <w:szCs w:val="28"/>
        </w:rPr>
      </w:pPr>
      <w:r w:rsidRPr="006F36B6">
        <w:rPr>
          <w:szCs w:val="28"/>
        </w:rPr>
        <w:t xml:space="preserve">Decision trees are inherently interpretable. By visualizing the tree structure, users can see how decisions are made at each node based on specific features. </w:t>
      </w:r>
      <w:r w:rsidRPr="006F36B6">
        <w:rPr>
          <w:szCs w:val="28"/>
        </w:rPr>
        <w:lastRenderedPageBreak/>
        <w:t>Rule-based models, like decision sets, provide a set of easy-to-understand rules for predictions.</w:t>
      </w:r>
    </w:p>
    <w:p w14:paraId="67679991" w14:textId="77777777" w:rsidR="006F36B6" w:rsidRPr="006F36B6" w:rsidRDefault="006F36B6" w:rsidP="006F36B6">
      <w:pPr>
        <w:spacing w:after="439"/>
        <w:rPr>
          <w:szCs w:val="28"/>
        </w:rPr>
      </w:pPr>
      <w:r w:rsidRPr="006F36B6">
        <w:rPr>
          <w:szCs w:val="28"/>
        </w:rPr>
        <w:t>Counterfactual Explanations:</w:t>
      </w:r>
    </w:p>
    <w:p w14:paraId="0C7B4744" w14:textId="77777777" w:rsidR="006F36B6" w:rsidRPr="006F36B6" w:rsidRDefault="006F36B6" w:rsidP="006F36B6">
      <w:pPr>
        <w:spacing w:after="439"/>
        <w:rPr>
          <w:szCs w:val="28"/>
        </w:rPr>
      </w:pPr>
    </w:p>
    <w:p w14:paraId="7069AB48" w14:textId="77777777" w:rsidR="006F36B6" w:rsidRPr="006F36B6" w:rsidRDefault="006F36B6" w:rsidP="006F36B6">
      <w:pPr>
        <w:spacing w:after="439"/>
        <w:rPr>
          <w:szCs w:val="28"/>
        </w:rPr>
      </w:pPr>
      <w:r w:rsidRPr="006F36B6">
        <w:rPr>
          <w:szCs w:val="28"/>
        </w:rPr>
        <w:t>Counterfactual explanations offer insights into how changing specific feature values would have led to different model predictions. They help users understand what they can do differently to achieve a desired outcome.</w:t>
      </w:r>
    </w:p>
    <w:p w14:paraId="20DCD01C" w14:textId="77777777" w:rsidR="006F36B6" w:rsidRPr="006F36B6" w:rsidRDefault="006F36B6" w:rsidP="006F36B6">
      <w:pPr>
        <w:spacing w:after="439"/>
        <w:rPr>
          <w:szCs w:val="28"/>
        </w:rPr>
      </w:pPr>
      <w:r w:rsidRPr="006F36B6">
        <w:rPr>
          <w:szCs w:val="28"/>
        </w:rPr>
        <w:t>Model-Agnostic Methods:</w:t>
      </w:r>
    </w:p>
    <w:p w14:paraId="52288BD3" w14:textId="77777777" w:rsidR="006F36B6" w:rsidRPr="006F36B6" w:rsidRDefault="006F36B6" w:rsidP="006F36B6">
      <w:pPr>
        <w:spacing w:after="439"/>
        <w:rPr>
          <w:szCs w:val="28"/>
        </w:rPr>
      </w:pPr>
    </w:p>
    <w:p w14:paraId="78890CB1" w14:textId="77777777" w:rsidR="006F36B6" w:rsidRPr="006F36B6" w:rsidRDefault="006F36B6" w:rsidP="006F36B6">
      <w:pPr>
        <w:spacing w:after="439"/>
        <w:rPr>
          <w:szCs w:val="28"/>
        </w:rPr>
      </w:pPr>
      <w:r w:rsidRPr="006F36B6">
        <w:rPr>
          <w:szCs w:val="28"/>
        </w:rPr>
        <w:t xml:space="preserve">Techniques like SHAP, LIME, and anchor explanations work with any type of model. They provide a way to explain complex models, even if you </w:t>
      </w:r>
      <w:proofErr w:type="gramStart"/>
      <w:r w:rsidRPr="006F36B6">
        <w:rPr>
          <w:szCs w:val="28"/>
        </w:rPr>
        <w:t>don't</w:t>
      </w:r>
      <w:proofErr w:type="gramEnd"/>
      <w:r w:rsidRPr="006F36B6">
        <w:rPr>
          <w:szCs w:val="28"/>
        </w:rPr>
        <w:t xml:space="preserve"> know the internal workings of the model.</w:t>
      </w:r>
    </w:p>
    <w:p w14:paraId="3CB8E9D9" w14:textId="77777777" w:rsidR="006F36B6" w:rsidRPr="006F36B6" w:rsidRDefault="006F36B6" w:rsidP="006F36B6">
      <w:pPr>
        <w:spacing w:after="439"/>
        <w:rPr>
          <w:szCs w:val="28"/>
        </w:rPr>
      </w:pPr>
      <w:r w:rsidRPr="006F36B6">
        <w:rPr>
          <w:szCs w:val="28"/>
        </w:rPr>
        <w:t>Visual Explanations:</w:t>
      </w:r>
    </w:p>
    <w:p w14:paraId="1CEFF3F0" w14:textId="77777777" w:rsidR="006F36B6" w:rsidRPr="006F36B6" w:rsidRDefault="006F36B6" w:rsidP="006F36B6">
      <w:pPr>
        <w:spacing w:after="439"/>
        <w:rPr>
          <w:szCs w:val="28"/>
        </w:rPr>
      </w:pPr>
    </w:p>
    <w:p w14:paraId="3C6E0A51" w14:textId="77777777" w:rsidR="006F36B6" w:rsidRPr="006F36B6" w:rsidRDefault="006F36B6" w:rsidP="006F36B6">
      <w:pPr>
        <w:spacing w:after="439"/>
        <w:rPr>
          <w:szCs w:val="28"/>
        </w:rPr>
      </w:pPr>
      <w:r w:rsidRPr="006F36B6">
        <w:rPr>
          <w:szCs w:val="28"/>
        </w:rPr>
        <w:t>Visualization tools can be used to present model interpretations in a more understandable and user-friendly manner. For instance, you can use heatmap visualizations to show how feature values influence predictions.</w:t>
      </w:r>
    </w:p>
    <w:p w14:paraId="648E8DE1" w14:textId="77777777" w:rsidR="006F36B6" w:rsidRPr="006F36B6" w:rsidRDefault="006F36B6" w:rsidP="006F36B6">
      <w:pPr>
        <w:spacing w:after="439"/>
        <w:rPr>
          <w:szCs w:val="28"/>
        </w:rPr>
      </w:pPr>
      <w:r w:rsidRPr="006F36B6">
        <w:rPr>
          <w:szCs w:val="28"/>
        </w:rPr>
        <w:t>Global vs. Local Interpretability:</w:t>
      </w:r>
    </w:p>
    <w:p w14:paraId="4BE5E361" w14:textId="77777777" w:rsidR="006F36B6" w:rsidRPr="006F36B6" w:rsidRDefault="006F36B6" w:rsidP="006F36B6">
      <w:pPr>
        <w:spacing w:after="439"/>
        <w:rPr>
          <w:szCs w:val="28"/>
        </w:rPr>
      </w:pPr>
    </w:p>
    <w:p w14:paraId="4D50D6A1" w14:textId="77777777" w:rsidR="006F36B6" w:rsidRPr="006F36B6" w:rsidRDefault="006F36B6" w:rsidP="006F36B6">
      <w:pPr>
        <w:spacing w:after="439"/>
        <w:rPr>
          <w:szCs w:val="28"/>
        </w:rPr>
      </w:pPr>
      <w:r w:rsidRPr="006F36B6">
        <w:rPr>
          <w:szCs w:val="28"/>
        </w:rPr>
        <w:t>Models can provide global explanations that apply to the entire model or local explanations that focus on a specific prediction. Both types are important depending on the context and audience.</w:t>
      </w:r>
    </w:p>
    <w:p w14:paraId="3146C8E3" w14:textId="77777777" w:rsidR="006F36B6" w:rsidRPr="006F36B6" w:rsidRDefault="006F36B6" w:rsidP="006F36B6">
      <w:pPr>
        <w:spacing w:after="439"/>
        <w:rPr>
          <w:szCs w:val="28"/>
        </w:rPr>
      </w:pPr>
      <w:r w:rsidRPr="006F36B6">
        <w:rPr>
          <w:szCs w:val="28"/>
        </w:rPr>
        <w:t>Regulatory Compliance:</w:t>
      </w:r>
    </w:p>
    <w:p w14:paraId="0395839C" w14:textId="77777777" w:rsidR="006F36B6" w:rsidRPr="006F36B6" w:rsidRDefault="006F36B6" w:rsidP="006F36B6">
      <w:pPr>
        <w:spacing w:after="439"/>
        <w:rPr>
          <w:szCs w:val="28"/>
        </w:rPr>
      </w:pPr>
    </w:p>
    <w:p w14:paraId="19E6B4AB" w14:textId="77777777" w:rsidR="006F36B6" w:rsidRPr="006F36B6" w:rsidRDefault="006F36B6" w:rsidP="006F36B6">
      <w:pPr>
        <w:spacing w:after="439"/>
        <w:rPr>
          <w:szCs w:val="28"/>
        </w:rPr>
      </w:pPr>
      <w:r w:rsidRPr="006F36B6">
        <w:rPr>
          <w:szCs w:val="28"/>
        </w:rPr>
        <w:lastRenderedPageBreak/>
        <w:t xml:space="preserve">In regulated industries like finance, ensuring that a model's </w:t>
      </w:r>
      <w:proofErr w:type="spellStart"/>
      <w:r w:rsidRPr="006F36B6">
        <w:rPr>
          <w:szCs w:val="28"/>
        </w:rPr>
        <w:t>behavior</w:t>
      </w:r>
      <w:proofErr w:type="spellEnd"/>
      <w:r w:rsidRPr="006F36B6">
        <w:rPr>
          <w:szCs w:val="28"/>
        </w:rPr>
        <w:t xml:space="preserve"> aligns with legal and compliance requirements is critical. Transparent and interpretable models are often </w:t>
      </w:r>
      <w:proofErr w:type="spellStart"/>
      <w:r w:rsidRPr="006F36B6">
        <w:rPr>
          <w:szCs w:val="28"/>
        </w:rPr>
        <w:t>favored</w:t>
      </w:r>
      <w:proofErr w:type="spellEnd"/>
      <w:r w:rsidRPr="006F36B6">
        <w:rPr>
          <w:szCs w:val="28"/>
        </w:rPr>
        <w:t xml:space="preserve"> in such scenarios.</w:t>
      </w:r>
    </w:p>
    <w:p w14:paraId="42ADB20D" w14:textId="77777777" w:rsidR="006F36B6" w:rsidRPr="006F36B6" w:rsidRDefault="006F36B6" w:rsidP="006F36B6">
      <w:pPr>
        <w:spacing w:after="439"/>
        <w:rPr>
          <w:szCs w:val="28"/>
        </w:rPr>
      </w:pPr>
      <w:r w:rsidRPr="006F36B6">
        <w:rPr>
          <w:szCs w:val="28"/>
        </w:rPr>
        <w:t>Stakeholder Collaboration:</w:t>
      </w:r>
    </w:p>
    <w:p w14:paraId="1C9483D4" w14:textId="77777777" w:rsidR="006F36B6" w:rsidRPr="006F36B6" w:rsidRDefault="006F36B6" w:rsidP="006F36B6">
      <w:pPr>
        <w:spacing w:after="439"/>
        <w:rPr>
          <w:szCs w:val="28"/>
        </w:rPr>
      </w:pPr>
    </w:p>
    <w:p w14:paraId="08920D19" w14:textId="77777777" w:rsidR="006F36B6" w:rsidRPr="006F36B6" w:rsidRDefault="006F36B6" w:rsidP="006F36B6">
      <w:pPr>
        <w:spacing w:after="439"/>
        <w:rPr>
          <w:szCs w:val="28"/>
        </w:rPr>
      </w:pPr>
      <w:r w:rsidRPr="006F36B6">
        <w:rPr>
          <w:szCs w:val="28"/>
        </w:rPr>
        <w:t>Collaboration between data scientists, domain experts, and business stakeholders can help bridge the gap between technical understanding and practical interpretation.</w:t>
      </w:r>
    </w:p>
    <w:p w14:paraId="660D2A95" w14:textId="77777777" w:rsidR="006F36B6" w:rsidRPr="006F36B6" w:rsidRDefault="006F36B6" w:rsidP="006F36B6">
      <w:pPr>
        <w:spacing w:after="439"/>
        <w:rPr>
          <w:szCs w:val="28"/>
        </w:rPr>
      </w:pPr>
      <w:r w:rsidRPr="006F36B6">
        <w:rPr>
          <w:szCs w:val="28"/>
        </w:rPr>
        <w:t xml:space="preserve">Documented Model </w:t>
      </w:r>
      <w:proofErr w:type="spellStart"/>
      <w:r w:rsidRPr="006F36B6">
        <w:rPr>
          <w:szCs w:val="28"/>
        </w:rPr>
        <w:t>Behavior</w:t>
      </w:r>
      <w:proofErr w:type="spellEnd"/>
      <w:r w:rsidRPr="006F36B6">
        <w:rPr>
          <w:szCs w:val="28"/>
        </w:rPr>
        <w:t>:</w:t>
      </w:r>
    </w:p>
    <w:p w14:paraId="2227804E" w14:textId="77777777" w:rsidR="006F36B6" w:rsidRPr="006F36B6" w:rsidRDefault="006F36B6" w:rsidP="006F36B6">
      <w:pPr>
        <w:spacing w:after="439"/>
        <w:rPr>
          <w:szCs w:val="28"/>
        </w:rPr>
      </w:pPr>
    </w:p>
    <w:p w14:paraId="6071F292" w14:textId="77777777" w:rsidR="006F36B6" w:rsidRPr="006F36B6" w:rsidRDefault="006F36B6" w:rsidP="006F36B6">
      <w:pPr>
        <w:spacing w:after="439"/>
        <w:rPr>
          <w:szCs w:val="28"/>
        </w:rPr>
      </w:pPr>
      <w:r w:rsidRPr="006F36B6">
        <w:rPr>
          <w:szCs w:val="28"/>
        </w:rPr>
        <w:t xml:space="preserve">Clearly documenting a model's </w:t>
      </w:r>
      <w:proofErr w:type="spellStart"/>
      <w:r w:rsidRPr="006F36B6">
        <w:rPr>
          <w:szCs w:val="28"/>
        </w:rPr>
        <w:t>behavior</w:t>
      </w:r>
      <w:proofErr w:type="spellEnd"/>
      <w:r w:rsidRPr="006F36B6">
        <w:rPr>
          <w:szCs w:val="28"/>
        </w:rPr>
        <w:t>, including its input features and how it makes predictions, can aid in understanding and interpretation.</w:t>
      </w:r>
    </w:p>
    <w:p w14:paraId="6F4D158C" w14:textId="0E73BAC3" w:rsidR="006F36B6" w:rsidRPr="00246CC6" w:rsidRDefault="006F36B6" w:rsidP="006F36B6">
      <w:pPr>
        <w:spacing w:after="439"/>
        <w:rPr>
          <w:szCs w:val="28"/>
        </w:rPr>
      </w:pPr>
      <w:r w:rsidRPr="006F36B6">
        <w:rPr>
          <w:szCs w:val="28"/>
        </w:rPr>
        <w:t>Model interpretability is vital not only for understanding model decisions but also for building trust and ensuring that models behave as expected, especially in applications where errors or misclassifications can have significant consequences, such as credit card fraud detection.</w:t>
      </w:r>
    </w:p>
    <w:p w14:paraId="1609295A" w14:textId="77777777" w:rsidR="00EA56A8" w:rsidRPr="00AC1A0D" w:rsidRDefault="00EA56A8" w:rsidP="00EA56A8">
      <w:pPr>
        <w:pStyle w:val="Heading1"/>
        <w:rPr>
          <w:u w:val="single"/>
        </w:rPr>
      </w:pPr>
      <w:r w:rsidRPr="00AC1A0D">
        <w:rPr>
          <w:u w:val="single"/>
        </w:rPr>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seaborn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matplotlib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13"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w:t>
      </w:r>
      <w:proofErr w:type="gramEnd"/>
      <w:r>
        <w:rPr>
          <w:rStyle w:val="HTMLCode"/>
          <w:rFonts w:ascii="Consolas" w:eastAsiaTheme="majorEastAsia" w:hAnsi="Consolas"/>
          <w:color w:val="000000"/>
          <w:sz w:val="23"/>
          <w:szCs w:val="23"/>
        </w:rPr>
        <w:t>_csv</w:t>
      </w:r>
      <w:proofErr w:type="spellEnd"/>
      <w:r>
        <w:rPr>
          <w:rStyle w:val="token"/>
          <w:rFonts w:ascii="Consolas" w:hAnsi="Consolas"/>
          <w:color w:val="999999"/>
          <w:sz w:val="23"/>
          <w:szCs w:val="23"/>
        </w:rPr>
        <w:t>(</w:t>
      </w:r>
      <w:r>
        <w:rPr>
          <w:rStyle w:val="token"/>
          <w:rFonts w:ascii="Consolas" w:hAnsi="Consolas"/>
          <w:color w:val="669900"/>
          <w:sz w:val="23"/>
          <w:szCs w:val="23"/>
        </w:rPr>
        <w:t>"creditcard.csv"</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lastRenderedPageBreak/>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C2091C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886421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A20CF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0D7A0A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3A8FA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0A64FA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74AFD9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2EFFCD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C3ECF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667B62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3C39C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258E740"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proofErr w:type="gramEnd"/>
      <w:r>
        <w:rPr>
          <w:rStyle w:val="token"/>
          <w:rFonts w:ascii="Consolas" w:hAnsi="Consolas"/>
          <w:color w:val="999999"/>
          <w:sz w:val="23"/>
          <w:szCs w:val="23"/>
        </w:rPr>
        <w:t>()</w:t>
      </w:r>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proofErr w:type="gramStart"/>
      <w:r>
        <w:rPr>
          <w:rStyle w:val="token"/>
          <w:rFonts w:ascii="Consolas" w:hAnsi="Consolas"/>
          <w:color w:val="999999"/>
          <w:sz w:val="23"/>
          <w:szCs w:val="23"/>
        </w:rPr>
        <w:t>].</w:t>
      </w:r>
      <w:r>
        <w:rPr>
          <w:rStyle w:val="HTMLCode"/>
          <w:rFonts w:ascii="Consolas" w:eastAsiaTheme="majorEastAsia" w:hAnsi="Consolas"/>
          <w:color w:val="000000"/>
          <w:sz w:val="23"/>
          <w:szCs w:val="23"/>
        </w:rPr>
        <w:t>values</w:t>
      </w:r>
      <w:proofErr w:type="gram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proofErr w:type="gramStart"/>
      <w:r>
        <w:rPr>
          <w:rStyle w:val="token"/>
          <w:rFonts w:ascii="Consolas" w:hAnsi="Consolas"/>
          <w:color w:val="999999"/>
          <w:sz w:val="23"/>
          <w:szCs w:val="23"/>
        </w:rPr>
        <w:t>].</w:t>
      </w:r>
      <w:r>
        <w:rPr>
          <w:rStyle w:val="HTMLCode"/>
          <w:rFonts w:ascii="Consolas" w:eastAsiaTheme="majorEastAsia" w:hAnsi="Consolas"/>
          <w:color w:val="000000"/>
          <w:sz w:val="23"/>
          <w:szCs w:val="23"/>
        </w:rPr>
        <w:t>values</w:t>
      </w:r>
      <w:proofErr w:type="gram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proofErr w:type="gram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proofErr w:type="gram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lastRenderedPageBreak/>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proofErr w:type="gramEnd"/>
      <w:r>
        <w:rPr>
          <w:rStyle w:val="token"/>
          <w:rFonts w:ascii="Consolas" w:hAnsi="Consolas"/>
          <w:color w:val="999999"/>
          <w:sz w:val="23"/>
          <w:szCs w:val="23"/>
        </w:rPr>
        <w:t>()</w:t>
      </w:r>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proofErr w:type="gramStart"/>
      <w:r>
        <w:rPr>
          <w:rStyle w:val="token"/>
          <w:rFonts w:ascii="Consolas" w:hAnsi="Consolas"/>
          <w:color w:val="999999"/>
          <w:sz w:val="23"/>
          <w:szCs w:val="23"/>
        </w:rPr>
        <w:t>].</w:t>
      </w:r>
      <w:r>
        <w:rPr>
          <w:rStyle w:val="HTMLCode"/>
          <w:rFonts w:ascii="Consolas" w:eastAsiaTheme="majorEastAsia" w:hAnsi="Consolas"/>
          <w:color w:val="000000"/>
          <w:sz w:val="23"/>
          <w:szCs w:val="23"/>
        </w:rPr>
        <w:t>describe</w:t>
      </w:r>
      <w:proofErr w:type="gramEnd"/>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lastRenderedPageBreak/>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proofErr w:type="gramEnd"/>
      <w:r>
        <w:rPr>
          <w:rStyle w:val="token"/>
          <w:rFonts w:ascii="Consolas" w:hAnsi="Consolas"/>
          <w:color w:val="999999"/>
          <w:sz w:val="23"/>
          <w:szCs w:val="23"/>
        </w:rPr>
        <w:t>()</w:t>
      </w:r>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proofErr w:type="gram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proofErr w:type="gram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proofErr w:type="gram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w:t>
      </w:r>
      <w:proofErr w:type="gramStart"/>
      <w:r>
        <w:rPr>
          <w:rStyle w:val="HTMLCode"/>
          <w:rFonts w:ascii="Consolas" w:eastAsiaTheme="majorEastAsia" w:hAnsi="Consolas"/>
          <w:color w:val="000000"/>
          <w:sz w:val="23"/>
          <w:szCs w:val="23"/>
        </w:rPr>
        <w:t>xlabel</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w:t>
      </w:r>
      <w:proofErr w:type="gramStart"/>
      <w:r>
        <w:rPr>
          <w:rStyle w:val="HTMLCode"/>
          <w:rFonts w:ascii="Consolas" w:eastAsiaTheme="majorEastAsia" w:hAnsi="Consolas"/>
          <w:color w:val="000000"/>
          <w:sz w:val="23"/>
          <w:szCs w:val="23"/>
        </w:rPr>
        <w:t>title</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proofErr w:type="gramEnd"/>
      <w:r>
        <w:rPr>
          <w:rStyle w:val="token"/>
          <w:rFonts w:ascii="Consolas" w:hAnsi="Consolas"/>
          <w:color w:val="999999"/>
          <w:sz w:val="23"/>
          <w:szCs w:val="23"/>
        </w:rPr>
        <w:t>()</w:t>
      </w:r>
    </w:p>
    <w:p w14:paraId="2E5F2193" w14:textId="05104F72" w:rsidR="00246CC6" w:rsidRDefault="00246CC6" w:rsidP="00246CC6">
      <w:pPr>
        <w:shd w:val="clear" w:color="auto" w:fill="FFFFFF"/>
        <w:rPr>
          <w:rFonts w:ascii="Arial" w:hAnsi="Arial" w:cs="Arial"/>
          <w:color w:val="0077AA"/>
          <w:sz w:val="30"/>
          <w:szCs w:val="30"/>
        </w:rPr>
      </w:pPr>
    </w:p>
    <w:p w14:paraId="515FAD26" w14:textId="77777777" w:rsidR="0072328B" w:rsidRDefault="0072328B" w:rsidP="00246CC6">
      <w:pPr>
        <w:shd w:val="clear" w:color="auto" w:fill="FFFFFF"/>
        <w:rPr>
          <w:rFonts w:ascii="Arial" w:hAnsi="Arial" w:cs="Arial"/>
          <w:color w:val="0077AA"/>
          <w:sz w:val="30"/>
          <w:szCs w:val="30"/>
        </w:rPr>
      </w:pPr>
    </w:p>
    <w:p w14:paraId="4A08AEE0" w14:textId="77777777" w:rsidR="0072328B" w:rsidRDefault="0072328B" w:rsidP="00246CC6">
      <w:pPr>
        <w:shd w:val="clear" w:color="auto" w:fill="FFFFFF"/>
        <w:rPr>
          <w:rFonts w:ascii="Arial" w:hAnsi="Arial" w:cs="Arial"/>
          <w:color w:val="0077AA"/>
          <w:sz w:val="30"/>
          <w:szCs w:val="30"/>
        </w:rPr>
      </w:pPr>
    </w:p>
    <w:p w14:paraId="4A299453" w14:textId="40D27457" w:rsidR="0072328B" w:rsidRPr="0072328B" w:rsidRDefault="0072328B" w:rsidP="0072328B">
      <w:pPr>
        <w:shd w:val="clear" w:color="auto" w:fill="FFFFFF"/>
        <w:rPr>
          <w:rFonts w:ascii="Arial" w:hAnsi="Arial" w:cs="Arial"/>
          <w:color w:val="0077AA"/>
          <w:sz w:val="40"/>
          <w:szCs w:val="40"/>
        </w:rPr>
      </w:pPr>
      <w:r w:rsidRPr="0072328B">
        <w:rPr>
          <w:rFonts w:ascii="Arial" w:hAnsi="Arial" w:cs="Arial"/>
          <w:color w:val="0077AA"/>
          <w:sz w:val="40"/>
          <w:szCs w:val="40"/>
        </w:rPr>
        <w:t>Some common data processing tasks include:</w:t>
      </w:r>
    </w:p>
    <w:p w14:paraId="4D5248D0" w14:textId="77777777"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Arial" w:hAnsi="Arial" w:cs="Arial"/>
          <w:color w:val="0077AA"/>
          <w:sz w:val="32"/>
          <w:szCs w:val="32"/>
        </w:rPr>
        <w:tab/>
      </w:r>
      <w:r w:rsidRPr="00F91BB5">
        <w:rPr>
          <w:rFonts w:ascii="Arial" w:hAnsi="Arial" w:cs="Arial"/>
          <w:color w:val="0077AA"/>
          <w:sz w:val="32"/>
          <w:szCs w:val="32"/>
        </w:rPr>
        <w:tab/>
      </w:r>
      <w:r w:rsidRPr="00F91BB5">
        <w:rPr>
          <w:rFonts w:ascii="Segoe UI" w:hAnsi="Segoe UI" w:cs="Segoe UI"/>
          <w:color w:val="374151"/>
          <w:sz w:val="32"/>
          <w:szCs w:val="32"/>
        </w:rPr>
        <w:t>Credit card fraud detection involves a range of data processing tasks to identify and prevent fraudulent transactions. Here are some common data processing tasks in credit card fraud detection:</w:t>
      </w:r>
    </w:p>
    <w:p w14:paraId="68C02322"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Collection:</w:t>
      </w:r>
    </w:p>
    <w:p w14:paraId="2E10CBCF"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Acquiring transaction data from various sources, including point-of-sale terminals, online payment gateways, and mobile applications.</w:t>
      </w:r>
    </w:p>
    <w:p w14:paraId="556792B9"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Preprocessing:</w:t>
      </w:r>
    </w:p>
    <w:p w14:paraId="0174AAD6"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cleaning to handle missing or inconsistent data.</w:t>
      </w:r>
    </w:p>
    <w:p w14:paraId="73CA8F3B"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transformation, such as normalizing or standardizing features.</w:t>
      </w:r>
    </w:p>
    <w:p w14:paraId="3CE5D32E"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Feature engineering to create new variables that may aid in fraud detection.</w:t>
      </w:r>
    </w:p>
    <w:p w14:paraId="57E35DC2"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Integration:</w:t>
      </w:r>
    </w:p>
    <w:p w14:paraId="4890B158"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Combining transaction data from multiple sources to create a comprehensive dataset.</w:t>
      </w:r>
    </w:p>
    <w:p w14:paraId="71F05CF3"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Sampling:</w:t>
      </w:r>
    </w:p>
    <w:p w14:paraId="2D2ACA45"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 xml:space="preserve">Creating a balanced dataset by </w:t>
      </w:r>
      <w:proofErr w:type="spellStart"/>
      <w:r w:rsidRPr="00F91BB5">
        <w:rPr>
          <w:rFonts w:ascii="Segoe UI" w:hAnsi="Segoe UI" w:cs="Segoe UI"/>
          <w:color w:val="374151"/>
          <w:sz w:val="32"/>
          <w:szCs w:val="32"/>
        </w:rPr>
        <w:t>undersampling</w:t>
      </w:r>
      <w:proofErr w:type="spellEnd"/>
      <w:r w:rsidRPr="00F91BB5">
        <w:rPr>
          <w:rFonts w:ascii="Segoe UI" w:hAnsi="Segoe UI" w:cs="Segoe UI"/>
          <w:color w:val="374151"/>
          <w:sz w:val="32"/>
          <w:szCs w:val="32"/>
        </w:rPr>
        <w:t xml:space="preserve"> the majority class (legitimate transactions) or oversampling the minority class (fraudulent transactions) to avoid class imbalance issues.</w:t>
      </w:r>
    </w:p>
    <w:p w14:paraId="5D9E736F"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Splitting:</w:t>
      </w:r>
    </w:p>
    <w:p w14:paraId="22BF5646"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Splitting the dataset into training, validation, and testing sets for model development and evaluation.</w:t>
      </w:r>
    </w:p>
    <w:p w14:paraId="215D72F4"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Exploratory Data Analysis (EDA):</w:t>
      </w:r>
    </w:p>
    <w:p w14:paraId="190FC4F9"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Exploring the data to understand its distribution, patterns, and relationships.</w:t>
      </w:r>
    </w:p>
    <w:p w14:paraId="0D043F21"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Visualizing transaction statistics, such as transaction amounts, timestamps, and card usage.</w:t>
      </w:r>
    </w:p>
    <w:p w14:paraId="76F69114"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Feature Selection:</w:t>
      </w:r>
    </w:p>
    <w:p w14:paraId="6C28A007"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Identifying and selecting the most relevant features for the model to reduce dimensionality and improve model performance.</w:t>
      </w:r>
    </w:p>
    <w:p w14:paraId="6D901ECE"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Training:</w:t>
      </w:r>
    </w:p>
    <w:p w14:paraId="4CFAC530"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Building and training machine learning models, such as logistic regression, decision trees, random forests, or deep learning models like neural networks.</w:t>
      </w:r>
    </w:p>
    <w:p w14:paraId="4B6BA21F"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Hyperparameter tuning to optimize model performance.</w:t>
      </w:r>
    </w:p>
    <w:p w14:paraId="7B375760"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Anomaly Detection:</w:t>
      </w:r>
    </w:p>
    <w:p w14:paraId="151FEF18"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anomaly detection techniques to identify unusual or suspicious patterns in transactions.</w:t>
      </w:r>
    </w:p>
    <w:p w14:paraId="052430E2"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Real-time Monitoring:</w:t>
      </w:r>
    </w:p>
    <w:p w14:paraId="5873F450"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Processing incoming transaction data in real-time to detect and flag potentially fraudulent transactions as they occur.</w:t>
      </w:r>
    </w:p>
    <w:p w14:paraId="73709353"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Evaluation:</w:t>
      </w:r>
    </w:p>
    <w:p w14:paraId="40D0D76E"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Assessing model performance using metrics like accuracy, precision, recall, F1-score, and ROC AUC.</w:t>
      </w:r>
    </w:p>
    <w:p w14:paraId="26E56F9A"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Cross-validation to ensure model robustness.</w:t>
      </w:r>
    </w:p>
    <w:p w14:paraId="4AF73C37"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Threshold Optimization:</w:t>
      </w:r>
    </w:p>
    <w:p w14:paraId="09CDD895"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Setting decision thresholds to balance false positives and false negatives, depending on the desired level of fraud detection and false positive tolerance.</w:t>
      </w:r>
    </w:p>
    <w:p w14:paraId="38FA945C"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Post-processing:</w:t>
      </w:r>
    </w:p>
    <w:p w14:paraId="001A6B29"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additional post-processing techniques to further refine model predictions, like clustering or outlier removal.</w:t>
      </w:r>
    </w:p>
    <w:p w14:paraId="108DC04A"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Reporting and Alerting:</w:t>
      </w:r>
    </w:p>
    <w:p w14:paraId="291699CC"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Generating alerts and reports for transactions suspected of fraud for manual review by fraud analysts.</w:t>
      </w:r>
    </w:p>
    <w:p w14:paraId="6316F0D1"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Continuous Improvement:</w:t>
      </w:r>
    </w:p>
    <w:p w14:paraId="02217FCF"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Regularly retraining and updating models to adapt to evolving fraud patterns and minimize false positives.</w:t>
      </w:r>
    </w:p>
    <w:p w14:paraId="5A30E1AB"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Storage and Archiving:</w:t>
      </w:r>
    </w:p>
    <w:p w14:paraId="204E432E"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Storing historical transaction data for auditing, compliance, and future analysis.</w:t>
      </w:r>
    </w:p>
    <w:p w14:paraId="7573EEF5" w14:textId="77777777" w:rsidR="00F91BB5" w:rsidRPr="00F91BB5" w:rsidRDefault="00F91BB5" w:rsidP="00F91BB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Compliance:</w:t>
      </w:r>
    </w:p>
    <w:p w14:paraId="7BA3367E" w14:textId="77777777" w:rsidR="00F91BB5" w:rsidRPr="00F91BB5" w:rsidRDefault="00F91BB5" w:rsidP="00F91BB5">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Ensuring that the data processing and fraud detection processes comply with relevant regulations, such as GDPR or PCI DSS.</w:t>
      </w:r>
    </w:p>
    <w:p w14:paraId="3F6E8BF7" w14:textId="77777777" w:rsidR="00F91BB5" w:rsidRPr="00F91BB5" w:rsidRDefault="00F91BB5" w:rsidP="00F91BB5">
      <w:pPr>
        <w:pBdr>
          <w:top w:val="single" w:sz="2" w:space="0" w:color="D9D9E3"/>
          <w:left w:val="single" w:sz="2" w:space="0" w:color="D9D9E3"/>
          <w:bottom w:val="single" w:sz="2" w:space="0" w:color="D9D9E3"/>
          <w:right w:val="single" w:sz="2" w:space="31" w:color="D9D9E3"/>
        </w:pBdr>
        <w:shd w:val="clear" w:color="auto" w:fill="F7F7F8"/>
        <w:spacing w:before="300" w:after="0"/>
        <w:ind w:left="0" w:right="0" w:firstLine="0"/>
        <w:rPr>
          <w:rFonts w:ascii="Segoe UI" w:hAnsi="Segoe UI" w:cs="Segoe UI"/>
          <w:color w:val="374151"/>
          <w:sz w:val="32"/>
          <w:szCs w:val="32"/>
        </w:rPr>
      </w:pPr>
      <w:r w:rsidRPr="00F91BB5">
        <w:rPr>
          <w:rFonts w:ascii="Segoe UI" w:hAnsi="Segoe UI" w:cs="Segoe UI"/>
          <w:color w:val="374151"/>
          <w:sz w:val="32"/>
          <w:szCs w:val="32"/>
        </w:rPr>
        <w:t>These data processing tasks play a crucial role in building effective credit card fraud detection systems that can protect cardholders and financial institutions from fraudulent activities.</w:t>
      </w:r>
    </w:p>
    <w:p w14:paraId="627D5A22" w14:textId="79276E32" w:rsidR="0072328B" w:rsidRDefault="0072328B" w:rsidP="00246CC6">
      <w:pPr>
        <w:shd w:val="clear" w:color="auto" w:fill="FFFFFF"/>
        <w:rPr>
          <w:rFonts w:ascii="Arial" w:hAnsi="Arial" w:cs="Arial"/>
          <w:color w:val="0077AA"/>
          <w:sz w:val="30"/>
          <w:szCs w:val="30"/>
        </w:rPr>
      </w:pPr>
    </w:p>
    <w:p w14:paraId="5897BEBD" w14:textId="77777777" w:rsidR="00825C51" w:rsidRPr="00825C51" w:rsidRDefault="00825C51" w:rsidP="00825C51">
      <w:pPr>
        <w:shd w:val="clear" w:color="auto" w:fill="FFFFFF"/>
        <w:rPr>
          <w:rFonts w:ascii="Arial" w:hAnsi="Arial" w:cs="Arial"/>
          <w:color w:val="0077AA"/>
          <w:szCs w:val="28"/>
        </w:rPr>
      </w:pPr>
      <w:r w:rsidRPr="00825C51">
        <w:rPr>
          <w:rFonts w:ascii="Arial" w:hAnsi="Arial" w:cs="Arial"/>
          <w:color w:val="0077AA"/>
          <w:szCs w:val="28"/>
        </w:rPr>
        <w:t>How to overcome the challenges of loading and preprocessing a</w:t>
      </w:r>
    </w:p>
    <w:p w14:paraId="5E825BCD" w14:textId="136A8BDB" w:rsidR="0072328B" w:rsidRDefault="00825C51" w:rsidP="00825C51">
      <w:pPr>
        <w:shd w:val="clear" w:color="auto" w:fill="FFFFFF"/>
        <w:rPr>
          <w:rFonts w:ascii="Arial" w:hAnsi="Arial" w:cs="Arial"/>
          <w:color w:val="0077AA"/>
          <w:szCs w:val="28"/>
        </w:rPr>
      </w:pPr>
      <w:r>
        <w:rPr>
          <w:rFonts w:ascii="Arial" w:hAnsi="Arial" w:cs="Arial"/>
          <w:color w:val="0077AA"/>
          <w:szCs w:val="28"/>
        </w:rPr>
        <w:t>detection</w:t>
      </w:r>
      <w:r w:rsidRPr="00825C51">
        <w:rPr>
          <w:rFonts w:ascii="Arial" w:hAnsi="Arial" w:cs="Arial"/>
          <w:color w:val="0077AA"/>
          <w:szCs w:val="28"/>
        </w:rPr>
        <w:t xml:space="preserve"> dataset:</w:t>
      </w:r>
    </w:p>
    <w:p w14:paraId="79840CA6" w14:textId="59E63011" w:rsidR="00825C51" w:rsidRDefault="00825C51" w:rsidP="00825C51">
      <w:pPr>
        <w:shd w:val="clear" w:color="auto" w:fill="FFFFFF"/>
        <w:rPr>
          <w:rFonts w:ascii="Arial" w:hAnsi="Arial" w:cs="Arial"/>
          <w:color w:val="0077AA"/>
          <w:szCs w:val="28"/>
        </w:rPr>
      </w:pPr>
      <w:r>
        <w:rPr>
          <w:rFonts w:ascii="Arial" w:hAnsi="Arial" w:cs="Arial"/>
          <w:color w:val="0077AA"/>
          <w:szCs w:val="28"/>
        </w:rPr>
        <w:tab/>
      </w:r>
    </w:p>
    <w:p w14:paraId="02D31957" w14:textId="77777777" w:rsidR="00F64A5F" w:rsidRPr="00F64A5F" w:rsidRDefault="00825C51" w:rsidP="00F64A5F">
      <w:pPr>
        <w:shd w:val="clear" w:color="auto" w:fill="FFFFFF"/>
        <w:rPr>
          <w:rFonts w:ascii="Arial" w:hAnsi="Arial" w:cs="Arial"/>
          <w:color w:val="0077AA"/>
          <w:szCs w:val="28"/>
        </w:rPr>
      </w:pPr>
      <w:r>
        <w:rPr>
          <w:rFonts w:ascii="Arial" w:hAnsi="Arial" w:cs="Arial"/>
          <w:color w:val="0077AA"/>
          <w:szCs w:val="28"/>
        </w:rPr>
        <w:tab/>
      </w:r>
      <w:r w:rsidR="00F64A5F" w:rsidRPr="00F64A5F">
        <w:rPr>
          <w:rFonts w:ascii="Arial" w:hAnsi="Arial" w:cs="Arial"/>
          <w:color w:val="0077AA"/>
          <w:szCs w:val="28"/>
        </w:rPr>
        <w:t xml:space="preserve">There are </w:t>
      </w:r>
      <w:proofErr w:type="gramStart"/>
      <w:r w:rsidR="00F64A5F" w:rsidRPr="00F64A5F">
        <w:rPr>
          <w:rFonts w:ascii="Arial" w:hAnsi="Arial" w:cs="Arial"/>
          <w:color w:val="0077AA"/>
          <w:szCs w:val="28"/>
        </w:rPr>
        <w:t>a number of</w:t>
      </w:r>
      <w:proofErr w:type="gramEnd"/>
      <w:r w:rsidR="00F64A5F" w:rsidRPr="00F64A5F">
        <w:rPr>
          <w:rFonts w:ascii="Arial" w:hAnsi="Arial" w:cs="Arial"/>
          <w:color w:val="0077AA"/>
          <w:szCs w:val="28"/>
        </w:rPr>
        <w:t xml:space="preserve"> things that can be done to overcome the</w:t>
      </w:r>
    </w:p>
    <w:p w14:paraId="777FC5C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challenges of loading and preprocessing a house price dataset, including:</w:t>
      </w:r>
    </w:p>
    <w:p w14:paraId="7BD3D68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Use a data preprocessing library:</w:t>
      </w:r>
    </w:p>
    <w:p w14:paraId="08D9416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There are </w:t>
      </w:r>
      <w:proofErr w:type="gramStart"/>
      <w:r w:rsidRPr="00F64A5F">
        <w:rPr>
          <w:rFonts w:ascii="Arial" w:hAnsi="Arial" w:cs="Arial"/>
          <w:color w:val="0077AA"/>
          <w:szCs w:val="28"/>
        </w:rPr>
        <w:t>a number of</w:t>
      </w:r>
      <w:proofErr w:type="gramEnd"/>
      <w:r w:rsidRPr="00F64A5F">
        <w:rPr>
          <w:rFonts w:ascii="Arial" w:hAnsi="Arial" w:cs="Arial"/>
          <w:color w:val="0077AA"/>
          <w:szCs w:val="28"/>
        </w:rPr>
        <w:t xml:space="preserve"> libraries available that can help with data</w:t>
      </w:r>
    </w:p>
    <w:p w14:paraId="11ADB50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preprocessing tasks, such as handling missing values, encoding</w:t>
      </w:r>
    </w:p>
    <w:p w14:paraId="5005928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categorical variables, and scaling the features.</w:t>
      </w:r>
    </w:p>
    <w:p w14:paraId="00D2EA2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Carefully consider the specific needs of your model:</w:t>
      </w:r>
    </w:p>
    <w:p w14:paraId="366CF0D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The best way to </w:t>
      </w:r>
      <w:proofErr w:type="spellStart"/>
      <w:r w:rsidRPr="00F64A5F">
        <w:rPr>
          <w:rFonts w:ascii="Arial" w:hAnsi="Arial" w:cs="Arial"/>
          <w:color w:val="0077AA"/>
          <w:szCs w:val="28"/>
        </w:rPr>
        <w:t>preprocess</w:t>
      </w:r>
      <w:proofErr w:type="spellEnd"/>
      <w:r w:rsidRPr="00F64A5F">
        <w:rPr>
          <w:rFonts w:ascii="Arial" w:hAnsi="Arial" w:cs="Arial"/>
          <w:color w:val="0077AA"/>
          <w:szCs w:val="28"/>
        </w:rPr>
        <w:t xml:space="preserve"> the data will depend on the specific</w:t>
      </w:r>
    </w:p>
    <w:p w14:paraId="0C5F734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machine learning algorithm that you are using. It is important to</w:t>
      </w:r>
    </w:p>
    <w:p w14:paraId="44D6E2B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carefully consider the requirements of the algorithm and to </w:t>
      </w:r>
      <w:proofErr w:type="spellStart"/>
      <w:r w:rsidRPr="00F64A5F">
        <w:rPr>
          <w:rFonts w:ascii="Arial" w:hAnsi="Arial" w:cs="Arial"/>
          <w:color w:val="0077AA"/>
          <w:szCs w:val="28"/>
        </w:rPr>
        <w:t>preprocess</w:t>
      </w:r>
      <w:proofErr w:type="spellEnd"/>
    </w:p>
    <w:p w14:paraId="5F9FCC8D" w14:textId="59F6CF5E" w:rsidR="00825C51" w:rsidRDefault="00F64A5F" w:rsidP="00F64A5F">
      <w:pPr>
        <w:shd w:val="clear" w:color="auto" w:fill="FFFFFF"/>
        <w:rPr>
          <w:rFonts w:ascii="Arial" w:hAnsi="Arial" w:cs="Arial"/>
          <w:color w:val="0077AA"/>
          <w:szCs w:val="28"/>
        </w:rPr>
      </w:pPr>
      <w:r w:rsidRPr="00F64A5F">
        <w:rPr>
          <w:rFonts w:ascii="Arial" w:hAnsi="Arial" w:cs="Arial"/>
          <w:color w:val="0077AA"/>
          <w:szCs w:val="28"/>
        </w:rPr>
        <w:t>the data in a way that is compatible with the algorithm.</w:t>
      </w:r>
    </w:p>
    <w:p w14:paraId="6C7E2E9A" w14:textId="3FCEB88A" w:rsidR="00F64A5F" w:rsidRDefault="00F64A5F" w:rsidP="00F64A5F">
      <w:pPr>
        <w:shd w:val="clear" w:color="auto" w:fill="FFFFFF"/>
        <w:rPr>
          <w:rFonts w:ascii="Arial" w:hAnsi="Arial" w:cs="Arial"/>
          <w:color w:val="0077AA"/>
          <w:szCs w:val="28"/>
        </w:rPr>
      </w:pPr>
    </w:p>
    <w:p w14:paraId="0D19AA4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 Validate the </w:t>
      </w:r>
      <w:proofErr w:type="spellStart"/>
      <w:r w:rsidRPr="00F64A5F">
        <w:rPr>
          <w:rFonts w:ascii="Arial" w:hAnsi="Arial" w:cs="Arial"/>
          <w:color w:val="0077AA"/>
          <w:szCs w:val="28"/>
        </w:rPr>
        <w:t>preprocessed</w:t>
      </w:r>
      <w:proofErr w:type="spellEnd"/>
      <w:r w:rsidRPr="00F64A5F">
        <w:rPr>
          <w:rFonts w:ascii="Arial" w:hAnsi="Arial" w:cs="Arial"/>
          <w:color w:val="0077AA"/>
          <w:szCs w:val="28"/>
        </w:rPr>
        <w:t xml:space="preserve"> data:</w:t>
      </w:r>
    </w:p>
    <w:p w14:paraId="2CA697C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It is important to validate the </w:t>
      </w:r>
      <w:proofErr w:type="spellStart"/>
      <w:r w:rsidRPr="00F64A5F">
        <w:rPr>
          <w:rFonts w:ascii="Arial" w:hAnsi="Arial" w:cs="Arial"/>
          <w:color w:val="0077AA"/>
          <w:szCs w:val="28"/>
        </w:rPr>
        <w:t>preprocessed</w:t>
      </w:r>
      <w:proofErr w:type="spellEnd"/>
      <w:r w:rsidRPr="00F64A5F">
        <w:rPr>
          <w:rFonts w:ascii="Arial" w:hAnsi="Arial" w:cs="Arial"/>
          <w:color w:val="0077AA"/>
          <w:szCs w:val="28"/>
        </w:rPr>
        <w:t xml:space="preserve"> data to ensure that it is</w:t>
      </w:r>
    </w:p>
    <w:p w14:paraId="0E18637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in a format that can be used by the machine learning algorithm and that</w:t>
      </w:r>
    </w:p>
    <w:p w14:paraId="58AB8C7D"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it is of high quality. This can be done by inspecting the data visually or</w:t>
      </w:r>
    </w:p>
    <w:p w14:paraId="788A63DD" w14:textId="5FC5C9E5" w:rsid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by using statistical methods.</w:t>
      </w:r>
    </w:p>
    <w:p w14:paraId="41DF2FF5" w14:textId="2A3F94B6" w:rsidR="00F64A5F" w:rsidRDefault="00F64A5F" w:rsidP="00F64A5F">
      <w:pPr>
        <w:shd w:val="clear" w:color="auto" w:fill="FFFFFF"/>
        <w:rPr>
          <w:rFonts w:ascii="Arial" w:hAnsi="Arial" w:cs="Arial"/>
          <w:color w:val="0077AA"/>
          <w:szCs w:val="28"/>
        </w:rPr>
      </w:pPr>
    </w:p>
    <w:p w14:paraId="27A7BB2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Data preprocessing is the process of cleaning, transforming, and</w:t>
      </w:r>
    </w:p>
    <w:p w14:paraId="68C27A29" w14:textId="4CC41A55" w:rsid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integrating data in order to make it ready for analysis.</w:t>
      </w:r>
    </w:p>
    <w:p w14:paraId="1A330F04" w14:textId="77777777" w:rsidR="00F64A5F" w:rsidRPr="00F64A5F" w:rsidRDefault="00F64A5F" w:rsidP="00F64A5F">
      <w:pPr>
        <w:shd w:val="clear" w:color="auto" w:fill="FFFFFF"/>
        <w:rPr>
          <w:rFonts w:ascii="Arial" w:hAnsi="Arial" w:cs="Arial"/>
          <w:color w:val="0077AA"/>
          <w:szCs w:val="28"/>
        </w:rPr>
      </w:pPr>
    </w:p>
    <w:p w14:paraId="07D5784D"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This may involve removing errors and inconsistencies, handling</w:t>
      </w:r>
    </w:p>
    <w:p w14:paraId="2374C9B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missing values, transforming the data into a consistent format, and</w:t>
      </w:r>
    </w:p>
    <w:p w14:paraId="6438C143" w14:textId="33D3C1A7" w:rsid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scaling the data to a suitable range.</w:t>
      </w:r>
    </w:p>
    <w:p w14:paraId="5DB8FC28" w14:textId="1CAE783B" w:rsidR="00F64A5F" w:rsidRDefault="00F64A5F" w:rsidP="00F64A5F">
      <w:pPr>
        <w:shd w:val="clear" w:color="auto" w:fill="FFFFFF"/>
        <w:rPr>
          <w:rFonts w:ascii="Arial" w:hAnsi="Arial" w:cs="Arial"/>
          <w:color w:val="0077AA"/>
          <w:szCs w:val="28"/>
        </w:rPr>
      </w:pPr>
    </w:p>
    <w:p w14:paraId="3931774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Certainly, </w:t>
      </w:r>
      <w:proofErr w:type="gramStart"/>
      <w:r w:rsidRPr="00F64A5F">
        <w:rPr>
          <w:rFonts w:ascii="Arial" w:hAnsi="Arial" w:cs="Arial"/>
          <w:color w:val="0077AA"/>
          <w:szCs w:val="28"/>
        </w:rPr>
        <w:t>let's</w:t>
      </w:r>
      <w:proofErr w:type="gramEnd"/>
      <w:r w:rsidRPr="00F64A5F">
        <w:rPr>
          <w:rFonts w:ascii="Arial" w:hAnsi="Arial" w:cs="Arial"/>
          <w:color w:val="0077AA"/>
          <w:szCs w:val="28"/>
        </w:rPr>
        <w:t xml:space="preserve"> delve into the development phase of credit card fraud detection in even more detail:</w:t>
      </w:r>
    </w:p>
    <w:p w14:paraId="39BAAB2D" w14:textId="77777777" w:rsidR="00F64A5F" w:rsidRPr="00F64A5F" w:rsidRDefault="00F64A5F" w:rsidP="00F64A5F">
      <w:pPr>
        <w:shd w:val="clear" w:color="auto" w:fill="FFFFFF"/>
        <w:rPr>
          <w:rFonts w:ascii="Arial" w:hAnsi="Arial" w:cs="Arial"/>
          <w:color w:val="0077AA"/>
          <w:szCs w:val="28"/>
        </w:rPr>
      </w:pPr>
    </w:p>
    <w:p w14:paraId="4945ADE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Collection and Preprocessing:</w:t>
      </w:r>
    </w:p>
    <w:p w14:paraId="112D0E26" w14:textId="77777777" w:rsidR="00F64A5F" w:rsidRPr="00F64A5F" w:rsidRDefault="00F64A5F" w:rsidP="00F64A5F">
      <w:pPr>
        <w:shd w:val="clear" w:color="auto" w:fill="FFFFFF"/>
        <w:rPr>
          <w:rFonts w:ascii="Arial" w:hAnsi="Arial" w:cs="Arial"/>
          <w:color w:val="0077AA"/>
          <w:szCs w:val="28"/>
        </w:rPr>
      </w:pPr>
    </w:p>
    <w:p w14:paraId="0884871F"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Gathering:</w:t>
      </w:r>
    </w:p>
    <w:p w14:paraId="5F40766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Collect historical transaction data, which may span several years. This data should include various attributes like transaction amount, time, location, merchant information, and cardholder details.</w:t>
      </w:r>
    </w:p>
    <w:p w14:paraId="470ADB2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Sources:</w:t>
      </w:r>
    </w:p>
    <w:p w14:paraId="0685640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can come from a variety of sources, including internal records, payment processors, and industry databases.</w:t>
      </w:r>
    </w:p>
    <w:p w14:paraId="465BD8C8"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Sampling:</w:t>
      </w:r>
    </w:p>
    <w:p w14:paraId="4C9841E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Depending on the size of the dataset, it might be necessary to take a random or stratified sample to manage computational resources effectively.</w:t>
      </w:r>
    </w:p>
    <w:p w14:paraId="08242AAF"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Cleaning and Transformation:</w:t>
      </w:r>
    </w:p>
    <w:p w14:paraId="6E863C29" w14:textId="77777777" w:rsidR="00F64A5F" w:rsidRPr="00F64A5F" w:rsidRDefault="00F64A5F" w:rsidP="00F64A5F">
      <w:pPr>
        <w:shd w:val="clear" w:color="auto" w:fill="FFFFFF"/>
        <w:rPr>
          <w:rFonts w:ascii="Arial" w:hAnsi="Arial" w:cs="Arial"/>
          <w:color w:val="0077AA"/>
          <w:szCs w:val="28"/>
        </w:rPr>
      </w:pPr>
    </w:p>
    <w:p w14:paraId="2EBEE0C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Cleaning:</w:t>
      </w:r>
    </w:p>
    <w:p w14:paraId="6BC17A0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Address issues such as missing values, outliers, and inconsistencies. This may involve imputing missing values, removing duplicates, and correcting erroneous entries.</w:t>
      </w:r>
    </w:p>
    <w:p w14:paraId="7873023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Transformation:</w:t>
      </w:r>
    </w:p>
    <w:p w14:paraId="6F2896C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Normalize or standardize numerical features to ensure that they are on the same scale. Categorical data may need to be one-hot encoded.</w:t>
      </w:r>
    </w:p>
    <w:p w14:paraId="032D1CF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Time-based features may require feature engineering to extract relevant information, like day of the week or hour of the day.</w:t>
      </w:r>
    </w:p>
    <w:p w14:paraId="74BC42D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Exploratory Data Analysis (EDA):</w:t>
      </w:r>
    </w:p>
    <w:p w14:paraId="755DCEAF" w14:textId="77777777" w:rsidR="00F64A5F" w:rsidRPr="00F64A5F" w:rsidRDefault="00F64A5F" w:rsidP="00F64A5F">
      <w:pPr>
        <w:shd w:val="clear" w:color="auto" w:fill="FFFFFF"/>
        <w:rPr>
          <w:rFonts w:ascii="Arial" w:hAnsi="Arial" w:cs="Arial"/>
          <w:color w:val="0077AA"/>
          <w:szCs w:val="28"/>
        </w:rPr>
      </w:pPr>
    </w:p>
    <w:p w14:paraId="2ACEFB8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Conduct thorough EDA to gain insights into the data, understand the distribution of features, and identify potential patterns or anomalies that could be indicative of fraud.</w:t>
      </w:r>
    </w:p>
    <w:p w14:paraId="6194F9F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Feature Engineering:</w:t>
      </w:r>
    </w:p>
    <w:p w14:paraId="2B460C83" w14:textId="77777777" w:rsidR="00F64A5F" w:rsidRPr="00F64A5F" w:rsidRDefault="00F64A5F" w:rsidP="00F64A5F">
      <w:pPr>
        <w:shd w:val="clear" w:color="auto" w:fill="FFFFFF"/>
        <w:rPr>
          <w:rFonts w:ascii="Arial" w:hAnsi="Arial" w:cs="Arial"/>
          <w:color w:val="0077AA"/>
          <w:szCs w:val="28"/>
        </w:rPr>
      </w:pPr>
    </w:p>
    <w:p w14:paraId="395AD5A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Feature Selection:</w:t>
      </w:r>
    </w:p>
    <w:p w14:paraId="6CC26BB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Use domain knowledge and statistical tests to select the most relevant features for fraud detection.</w:t>
      </w:r>
    </w:p>
    <w:p w14:paraId="79ABFADD"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Feature Creation:</w:t>
      </w:r>
    </w:p>
    <w:p w14:paraId="55C3DBF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Generate new features that capture relationships or patterns in the data, such as aggregations, ratios, or time-based features.</w:t>
      </w:r>
    </w:p>
    <w:p w14:paraId="55DA209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Feature Scaling:</w:t>
      </w:r>
    </w:p>
    <w:p w14:paraId="2C2131D9"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Apply scaling methods like Standardization (Z-score scaling) to numerical features.</w:t>
      </w:r>
    </w:p>
    <w:p w14:paraId="1082286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Data Splitting:</w:t>
      </w:r>
    </w:p>
    <w:p w14:paraId="6C53BCD8" w14:textId="77777777" w:rsidR="00F64A5F" w:rsidRPr="00F64A5F" w:rsidRDefault="00F64A5F" w:rsidP="00F64A5F">
      <w:pPr>
        <w:shd w:val="clear" w:color="auto" w:fill="FFFFFF"/>
        <w:rPr>
          <w:rFonts w:ascii="Arial" w:hAnsi="Arial" w:cs="Arial"/>
          <w:color w:val="0077AA"/>
          <w:szCs w:val="28"/>
        </w:rPr>
      </w:pPr>
    </w:p>
    <w:p w14:paraId="63809FB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Stratified Sampling:</w:t>
      </w:r>
    </w:p>
    <w:p w14:paraId="587CAD1D"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Ensure that the training, validation, and test datasets have a balanced representation of both legitimate and fraudulent transactions.</w:t>
      </w:r>
    </w:p>
    <w:p w14:paraId="420A05C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Time-Based Split:</w:t>
      </w:r>
    </w:p>
    <w:p w14:paraId="158B9D4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When dealing with chronological data, split the data based on time, ensuring that the model is tested on more recent data.</w:t>
      </w:r>
    </w:p>
    <w:p w14:paraId="281C557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Model Selection:</w:t>
      </w:r>
    </w:p>
    <w:p w14:paraId="6206F544" w14:textId="77777777" w:rsidR="00F64A5F" w:rsidRPr="00F64A5F" w:rsidRDefault="00F64A5F" w:rsidP="00F64A5F">
      <w:pPr>
        <w:shd w:val="clear" w:color="auto" w:fill="FFFFFF"/>
        <w:rPr>
          <w:rFonts w:ascii="Arial" w:hAnsi="Arial" w:cs="Arial"/>
          <w:color w:val="0077AA"/>
          <w:szCs w:val="28"/>
        </w:rPr>
      </w:pPr>
    </w:p>
    <w:p w14:paraId="3FFC1F6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Consider a variety of models including:</w:t>
      </w:r>
    </w:p>
    <w:p w14:paraId="464D62E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Logistic Regression</w:t>
      </w:r>
    </w:p>
    <w:p w14:paraId="21D7D90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Decision Trees</w:t>
      </w:r>
    </w:p>
    <w:p w14:paraId="70AE130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Random Forests</w:t>
      </w:r>
    </w:p>
    <w:p w14:paraId="611D98F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Support Vector Machines</w:t>
      </w:r>
    </w:p>
    <w:p w14:paraId="4781FAE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Neural Networks</w:t>
      </w:r>
    </w:p>
    <w:p w14:paraId="608301C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Gradient Boosting Algorithms (</w:t>
      </w:r>
      <w:proofErr w:type="spellStart"/>
      <w:r w:rsidRPr="00F64A5F">
        <w:rPr>
          <w:rFonts w:ascii="Arial" w:hAnsi="Arial" w:cs="Arial"/>
          <w:color w:val="0077AA"/>
          <w:szCs w:val="28"/>
        </w:rPr>
        <w:t>XGBoost</w:t>
      </w:r>
      <w:proofErr w:type="spellEnd"/>
      <w:r w:rsidRPr="00F64A5F">
        <w:rPr>
          <w:rFonts w:ascii="Arial" w:hAnsi="Arial" w:cs="Arial"/>
          <w:color w:val="0077AA"/>
          <w:szCs w:val="28"/>
        </w:rPr>
        <w:t xml:space="preserve">, </w:t>
      </w:r>
      <w:proofErr w:type="spellStart"/>
      <w:r w:rsidRPr="00F64A5F">
        <w:rPr>
          <w:rFonts w:ascii="Arial" w:hAnsi="Arial" w:cs="Arial"/>
          <w:color w:val="0077AA"/>
          <w:szCs w:val="28"/>
        </w:rPr>
        <w:t>LightGBM</w:t>
      </w:r>
      <w:proofErr w:type="spellEnd"/>
      <w:r w:rsidRPr="00F64A5F">
        <w:rPr>
          <w:rFonts w:ascii="Arial" w:hAnsi="Arial" w:cs="Arial"/>
          <w:color w:val="0077AA"/>
          <w:szCs w:val="28"/>
        </w:rPr>
        <w:t>)</w:t>
      </w:r>
    </w:p>
    <w:p w14:paraId="1CE7056F"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Experiment with ensemble methods for combining the strengths of multiple models.</w:t>
      </w:r>
    </w:p>
    <w:p w14:paraId="65C82F4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Model Training:</w:t>
      </w:r>
    </w:p>
    <w:p w14:paraId="4BCA2988" w14:textId="77777777" w:rsidR="00F64A5F" w:rsidRPr="00F64A5F" w:rsidRDefault="00F64A5F" w:rsidP="00F64A5F">
      <w:pPr>
        <w:shd w:val="clear" w:color="auto" w:fill="FFFFFF"/>
        <w:rPr>
          <w:rFonts w:ascii="Arial" w:hAnsi="Arial" w:cs="Arial"/>
          <w:color w:val="0077AA"/>
          <w:szCs w:val="28"/>
        </w:rPr>
      </w:pPr>
    </w:p>
    <w:p w14:paraId="25A81A7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Train the chosen model(s) on the training dataset using an appropriate loss function (e.g., binary cross-entropy for binary classification).</w:t>
      </w:r>
    </w:p>
    <w:p w14:paraId="3D0C8C8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Hyperparameter Tuning:</w:t>
      </w:r>
    </w:p>
    <w:p w14:paraId="257787C2" w14:textId="77777777" w:rsidR="00F64A5F" w:rsidRPr="00F64A5F" w:rsidRDefault="00F64A5F" w:rsidP="00F64A5F">
      <w:pPr>
        <w:shd w:val="clear" w:color="auto" w:fill="FFFFFF"/>
        <w:rPr>
          <w:rFonts w:ascii="Arial" w:hAnsi="Arial" w:cs="Arial"/>
          <w:color w:val="0077AA"/>
          <w:szCs w:val="28"/>
        </w:rPr>
      </w:pPr>
    </w:p>
    <w:p w14:paraId="759FF53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Use techniques like grid search, random search, or Bayesian optimization to find the optimal hyperparameters for each model.</w:t>
      </w:r>
    </w:p>
    <w:p w14:paraId="148F33B9"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Model Evaluation:</w:t>
      </w:r>
    </w:p>
    <w:p w14:paraId="54BFF3AF" w14:textId="77777777" w:rsidR="00F64A5F" w:rsidRPr="00F64A5F" w:rsidRDefault="00F64A5F" w:rsidP="00F64A5F">
      <w:pPr>
        <w:shd w:val="clear" w:color="auto" w:fill="FFFFFF"/>
        <w:rPr>
          <w:rFonts w:ascii="Arial" w:hAnsi="Arial" w:cs="Arial"/>
          <w:color w:val="0077AA"/>
          <w:szCs w:val="28"/>
        </w:rPr>
      </w:pPr>
    </w:p>
    <w:p w14:paraId="62F4523F"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Evaluate model performance on the validation dataset using various metrics, including but not limited to:</w:t>
      </w:r>
    </w:p>
    <w:p w14:paraId="5204144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Accuracy</w:t>
      </w:r>
    </w:p>
    <w:p w14:paraId="018AB60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Precision</w:t>
      </w:r>
    </w:p>
    <w:p w14:paraId="4175A99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Recall</w:t>
      </w:r>
    </w:p>
    <w:p w14:paraId="59F7120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F1 Score</w:t>
      </w:r>
    </w:p>
    <w:p w14:paraId="767B0FC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ROC-AUC</w:t>
      </w:r>
    </w:p>
    <w:p w14:paraId="6A19F7F9"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Generate a confusion matrix to understand the model's performance in terms of true positives, true negatives, false positives, and false negatives.</w:t>
      </w:r>
    </w:p>
    <w:p w14:paraId="014AF6D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Threshold Selection:</w:t>
      </w:r>
    </w:p>
    <w:p w14:paraId="33EC0805" w14:textId="77777777" w:rsidR="00F64A5F" w:rsidRPr="00F64A5F" w:rsidRDefault="00F64A5F" w:rsidP="00F64A5F">
      <w:pPr>
        <w:shd w:val="clear" w:color="auto" w:fill="FFFFFF"/>
        <w:rPr>
          <w:rFonts w:ascii="Arial" w:hAnsi="Arial" w:cs="Arial"/>
          <w:color w:val="0077AA"/>
          <w:szCs w:val="28"/>
        </w:rPr>
      </w:pPr>
    </w:p>
    <w:p w14:paraId="00FC7BF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Choose an appropriate threshold for the model's prediction probabilities to classify transactions as legitimate or fraudulent. The choice may involve considering business needs, such as minimizing false positives or maximizing true positives.</w:t>
      </w:r>
    </w:p>
    <w:p w14:paraId="712C7108"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Model Deployment:</w:t>
      </w:r>
    </w:p>
    <w:p w14:paraId="50F92E3D" w14:textId="77777777" w:rsidR="00F64A5F" w:rsidRPr="00F64A5F" w:rsidRDefault="00F64A5F" w:rsidP="00F64A5F">
      <w:pPr>
        <w:shd w:val="clear" w:color="auto" w:fill="FFFFFF"/>
        <w:rPr>
          <w:rFonts w:ascii="Arial" w:hAnsi="Arial" w:cs="Arial"/>
          <w:color w:val="0077AA"/>
          <w:szCs w:val="28"/>
        </w:rPr>
      </w:pPr>
    </w:p>
    <w:p w14:paraId="026FBE3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Deploy the trained model into a production environment where it can process real-time credit card transactions.</w:t>
      </w:r>
    </w:p>
    <w:p w14:paraId="13E0241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Implement necessary infrastructure for low-latency predictions and scalability.</w:t>
      </w:r>
    </w:p>
    <w:p w14:paraId="18D5220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Monitoring and Alerts:</w:t>
      </w:r>
    </w:p>
    <w:p w14:paraId="4386722E" w14:textId="77777777" w:rsidR="00F64A5F" w:rsidRPr="00F64A5F" w:rsidRDefault="00F64A5F" w:rsidP="00F64A5F">
      <w:pPr>
        <w:shd w:val="clear" w:color="auto" w:fill="FFFFFF"/>
        <w:rPr>
          <w:rFonts w:ascii="Arial" w:hAnsi="Arial" w:cs="Arial"/>
          <w:color w:val="0077AA"/>
          <w:szCs w:val="28"/>
        </w:rPr>
      </w:pPr>
    </w:p>
    <w:p w14:paraId="17D7252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Implement real-time monitoring of the fraud detection system and set up alerts for suspicious patterns or system failures.</w:t>
      </w:r>
    </w:p>
    <w:p w14:paraId="33BA20B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Continuously </w:t>
      </w:r>
      <w:proofErr w:type="spellStart"/>
      <w:r w:rsidRPr="00F64A5F">
        <w:rPr>
          <w:rFonts w:ascii="Arial" w:hAnsi="Arial" w:cs="Arial"/>
          <w:color w:val="0077AA"/>
          <w:szCs w:val="28"/>
        </w:rPr>
        <w:t>analyze</w:t>
      </w:r>
      <w:proofErr w:type="spellEnd"/>
      <w:r w:rsidRPr="00F64A5F">
        <w:rPr>
          <w:rFonts w:ascii="Arial" w:hAnsi="Arial" w:cs="Arial"/>
          <w:color w:val="0077AA"/>
          <w:szCs w:val="28"/>
        </w:rPr>
        <w:t xml:space="preserve"> model drift and retrain the model as needed.</w:t>
      </w:r>
    </w:p>
    <w:p w14:paraId="0685DF8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Feedback Loop:</w:t>
      </w:r>
    </w:p>
    <w:p w14:paraId="58DC153A" w14:textId="77777777" w:rsidR="00F64A5F" w:rsidRPr="00F64A5F" w:rsidRDefault="00F64A5F" w:rsidP="00F64A5F">
      <w:pPr>
        <w:shd w:val="clear" w:color="auto" w:fill="FFFFFF"/>
        <w:rPr>
          <w:rFonts w:ascii="Arial" w:hAnsi="Arial" w:cs="Arial"/>
          <w:color w:val="0077AA"/>
          <w:szCs w:val="28"/>
        </w:rPr>
      </w:pPr>
    </w:p>
    <w:p w14:paraId="0E27493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Collect and incorporate feedback from fraud analysts and investigators to improve the model's performance and adapt to evolving fraud tactics.</w:t>
      </w:r>
    </w:p>
    <w:p w14:paraId="143048C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Integration with Fraud Prevention Tools:</w:t>
      </w:r>
    </w:p>
    <w:p w14:paraId="1B63C711" w14:textId="77777777" w:rsidR="00F64A5F" w:rsidRPr="00F64A5F" w:rsidRDefault="00F64A5F" w:rsidP="00F64A5F">
      <w:pPr>
        <w:shd w:val="clear" w:color="auto" w:fill="FFFFFF"/>
        <w:rPr>
          <w:rFonts w:ascii="Arial" w:hAnsi="Arial" w:cs="Arial"/>
          <w:color w:val="0077AA"/>
          <w:szCs w:val="28"/>
        </w:rPr>
      </w:pPr>
    </w:p>
    <w:p w14:paraId="5DD89E6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Integrate the fraud detection system with other security measures, such as two-factor authentication, biometric authentication, and real-time SMS or email notifications for cardholders.</w:t>
      </w:r>
    </w:p>
    <w:p w14:paraId="5A42D83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Compliance and Reporting:</w:t>
      </w:r>
    </w:p>
    <w:p w14:paraId="516CE821" w14:textId="77777777" w:rsidR="00F64A5F" w:rsidRPr="00F64A5F" w:rsidRDefault="00F64A5F" w:rsidP="00F64A5F">
      <w:pPr>
        <w:shd w:val="clear" w:color="auto" w:fill="FFFFFF"/>
        <w:rPr>
          <w:rFonts w:ascii="Arial" w:hAnsi="Arial" w:cs="Arial"/>
          <w:color w:val="0077AA"/>
          <w:szCs w:val="28"/>
        </w:rPr>
      </w:pPr>
    </w:p>
    <w:p w14:paraId="5A121E6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Ensure that the fraud detection system complies with legal and regulatory requirements (e.g., GDPR, PCI DSS).</w:t>
      </w:r>
    </w:p>
    <w:p w14:paraId="0424CB7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Maintain detailed audit logs and reporting capabilities to track transactions and model performance.</w:t>
      </w:r>
    </w:p>
    <w:p w14:paraId="129DF4E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User Education and Communication:</w:t>
      </w:r>
    </w:p>
    <w:p w14:paraId="50C96B55" w14:textId="77777777" w:rsidR="00F64A5F" w:rsidRPr="00F64A5F" w:rsidRDefault="00F64A5F" w:rsidP="00F64A5F">
      <w:pPr>
        <w:shd w:val="clear" w:color="auto" w:fill="FFFFFF"/>
        <w:rPr>
          <w:rFonts w:ascii="Arial" w:hAnsi="Arial" w:cs="Arial"/>
          <w:color w:val="0077AA"/>
          <w:szCs w:val="28"/>
        </w:rPr>
      </w:pPr>
    </w:p>
    <w:p w14:paraId="5A2769C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Educate cardholders about the importance of safeguarding their card information and teach them to recognize and report potential fraud.</w:t>
      </w:r>
    </w:p>
    <w:p w14:paraId="3512DA1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Establish channels for customers to report suspicious transactions.</w:t>
      </w:r>
    </w:p>
    <w:p w14:paraId="6C471FE9" w14:textId="072C77F5" w:rsid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The development phase of credit card fraud detection is a complex and ongoing process that requires constant vigilance and adaptation to new fraud techniques. The quality of data, the choice of algorithms, and the effectiveness of monitoring are all critical factors in building a robust fraud detection system.</w:t>
      </w:r>
    </w:p>
    <w:p w14:paraId="5002AE3F" w14:textId="11E3823A" w:rsidR="00F64A5F" w:rsidRDefault="00F64A5F" w:rsidP="00F64A5F">
      <w:pPr>
        <w:shd w:val="clear" w:color="auto" w:fill="FFFFFF"/>
        <w:rPr>
          <w:rFonts w:ascii="Arial" w:hAnsi="Arial" w:cs="Arial"/>
          <w:color w:val="0077AA"/>
          <w:szCs w:val="28"/>
        </w:rPr>
      </w:pPr>
    </w:p>
    <w:p w14:paraId="73DC109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Key Features and Components:</w:t>
      </w:r>
    </w:p>
    <w:p w14:paraId="5C75673E" w14:textId="77777777" w:rsidR="00F64A5F" w:rsidRPr="00F64A5F" w:rsidRDefault="00F64A5F" w:rsidP="00F64A5F">
      <w:pPr>
        <w:shd w:val="clear" w:color="auto" w:fill="FFFFFF"/>
        <w:rPr>
          <w:rFonts w:ascii="Arial" w:hAnsi="Arial" w:cs="Arial"/>
          <w:color w:val="0077AA"/>
          <w:szCs w:val="28"/>
        </w:rPr>
      </w:pPr>
    </w:p>
    <w:p w14:paraId="1F068F1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Input Layer:</w:t>
      </w:r>
    </w:p>
    <w:p w14:paraId="59AB34F9" w14:textId="77777777" w:rsidR="00F64A5F" w:rsidRPr="00F64A5F" w:rsidRDefault="00F64A5F" w:rsidP="00F64A5F">
      <w:pPr>
        <w:shd w:val="clear" w:color="auto" w:fill="FFFFFF"/>
        <w:rPr>
          <w:rFonts w:ascii="Arial" w:hAnsi="Arial" w:cs="Arial"/>
          <w:color w:val="0077AA"/>
          <w:szCs w:val="28"/>
        </w:rPr>
      </w:pPr>
    </w:p>
    <w:p w14:paraId="181C1E55"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w:t>
      </w:r>
      <w:proofErr w:type="spellEnd"/>
      <w:r w:rsidRPr="00F64A5F">
        <w:rPr>
          <w:rFonts w:ascii="Arial" w:hAnsi="Arial" w:cs="Arial"/>
          <w:color w:val="0077AA"/>
          <w:szCs w:val="28"/>
        </w:rPr>
        <w:t xml:space="preserve"> takes a wide range of transaction attributes as input, which may include:</w:t>
      </w:r>
    </w:p>
    <w:p w14:paraId="09C46F9C"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Transaction amount</w:t>
      </w:r>
    </w:p>
    <w:p w14:paraId="4FFA672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Transaction date and time</w:t>
      </w:r>
    </w:p>
    <w:p w14:paraId="5453EE7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Merchant information (e.g., merchant category, location)</w:t>
      </w:r>
    </w:p>
    <w:p w14:paraId="32F097B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Cardholder information (e.g., card type, country)</w:t>
      </w:r>
    </w:p>
    <w:p w14:paraId="52F8EF5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 xml:space="preserve">Historical transaction </w:t>
      </w:r>
      <w:proofErr w:type="spellStart"/>
      <w:r w:rsidRPr="00F64A5F">
        <w:rPr>
          <w:rFonts w:ascii="Arial" w:hAnsi="Arial" w:cs="Arial"/>
          <w:color w:val="0077AA"/>
          <w:szCs w:val="28"/>
        </w:rPr>
        <w:t>behavior</w:t>
      </w:r>
      <w:proofErr w:type="spellEnd"/>
      <w:r w:rsidRPr="00F64A5F">
        <w:rPr>
          <w:rFonts w:ascii="Arial" w:hAnsi="Arial" w:cs="Arial"/>
          <w:color w:val="0077AA"/>
          <w:szCs w:val="28"/>
        </w:rPr>
        <w:t xml:space="preserve"> (e.g., card usage patterns)</w:t>
      </w:r>
    </w:p>
    <w:p w14:paraId="3302CEB9"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Additional features derived from feature engineering</w:t>
      </w:r>
    </w:p>
    <w:p w14:paraId="0DC15B30"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Feature Engineering:</w:t>
      </w:r>
    </w:p>
    <w:p w14:paraId="4DD3FAF5" w14:textId="77777777" w:rsidR="00F64A5F" w:rsidRPr="00F64A5F" w:rsidRDefault="00F64A5F" w:rsidP="00F64A5F">
      <w:pPr>
        <w:shd w:val="clear" w:color="auto" w:fill="FFFFFF"/>
        <w:rPr>
          <w:rFonts w:ascii="Arial" w:hAnsi="Arial" w:cs="Arial"/>
          <w:color w:val="0077AA"/>
          <w:szCs w:val="28"/>
        </w:rPr>
      </w:pPr>
    </w:p>
    <w:p w14:paraId="584F5D8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Before input, the model processes data through a feature engineering pipeline to create new features and transform the raw data into a suitable format for analysis.</w:t>
      </w:r>
    </w:p>
    <w:p w14:paraId="77C3B35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This may involve normalizing numerical features, one-hot encoding categorical features, and extracting time-based features.</w:t>
      </w:r>
    </w:p>
    <w:p w14:paraId="29C3423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Model Architecture:</w:t>
      </w:r>
    </w:p>
    <w:p w14:paraId="42D0AB93" w14:textId="77777777" w:rsidR="00F64A5F" w:rsidRPr="00F64A5F" w:rsidRDefault="00F64A5F" w:rsidP="00F64A5F">
      <w:pPr>
        <w:shd w:val="clear" w:color="auto" w:fill="FFFFFF"/>
        <w:rPr>
          <w:rFonts w:ascii="Arial" w:hAnsi="Arial" w:cs="Arial"/>
          <w:color w:val="0077AA"/>
          <w:szCs w:val="28"/>
        </w:rPr>
      </w:pPr>
    </w:p>
    <w:p w14:paraId="5A52ED95"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w:t>
      </w:r>
      <w:proofErr w:type="spellEnd"/>
      <w:r w:rsidRPr="00F64A5F">
        <w:rPr>
          <w:rFonts w:ascii="Arial" w:hAnsi="Arial" w:cs="Arial"/>
          <w:color w:val="0077AA"/>
          <w:szCs w:val="28"/>
        </w:rPr>
        <w:t xml:space="preserve"> employs a gradient boosting ensemble model, specifically </w:t>
      </w:r>
      <w:proofErr w:type="spellStart"/>
      <w:r w:rsidRPr="00F64A5F">
        <w:rPr>
          <w:rFonts w:ascii="Arial" w:hAnsi="Arial" w:cs="Arial"/>
          <w:color w:val="0077AA"/>
          <w:szCs w:val="28"/>
        </w:rPr>
        <w:t>XGBoost</w:t>
      </w:r>
      <w:proofErr w:type="spellEnd"/>
      <w:r w:rsidRPr="00F64A5F">
        <w:rPr>
          <w:rFonts w:ascii="Arial" w:hAnsi="Arial" w:cs="Arial"/>
          <w:color w:val="0077AA"/>
          <w:szCs w:val="28"/>
        </w:rPr>
        <w:t>.</w:t>
      </w:r>
    </w:p>
    <w:p w14:paraId="3A715C6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It consists of an ensemble of decision trees that work together to make predictions. Each tree learns different aspects of the data, and their predictions are combined to make a final decision.</w:t>
      </w:r>
    </w:p>
    <w:p w14:paraId="29F284C8"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XGBoost</w:t>
      </w:r>
      <w:proofErr w:type="spellEnd"/>
      <w:r w:rsidRPr="00F64A5F">
        <w:rPr>
          <w:rFonts w:ascii="Arial" w:hAnsi="Arial" w:cs="Arial"/>
          <w:color w:val="0077AA"/>
          <w:szCs w:val="28"/>
        </w:rPr>
        <w:t xml:space="preserve"> is chosen for its ability to handle imbalanced datasets and adapt to changing patterns in fraud.</w:t>
      </w:r>
    </w:p>
    <w:p w14:paraId="57DCAA5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Training:</w:t>
      </w:r>
    </w:p>
    <w:p w14:paraId="477EF86F" w14:textId="77777777" w:rsidR="00F64A5F" w:rsidRPr="00F64A5F" w:rsidRDefault="00F64A5F" w:rsidP="00F64A5F">
      <w:pPr>
        <w:shd w:val="clear" w:color="auto" w:fill="FFFFFF"/>
        <w:rPr>
          <w:rFonts w:ascii="Arial" w:hAnsi="Arial" w:cs="Arial"/>
          <w:color w:val="0077AA"/>
          <w:szCs w:val="28"/>
        </w:rPr>
      </w:pPr>
    </w:p>
    <w:p w14:paraId="6D0DA2B2"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w:t>
      </w:r>
      <w:proofErr w:type="spellEnd"/>
      <w:r w:rsidRPr="00F64A5F">
        <w:rPr>
          <w:rFonts w:ascii="Arial" w:hAnsi="Arial" w:cs="Arial"/>
          <w:color w:val="0077AA"/>
          <w:szCs w:val="28"/>
        </w:rPr>
        <w:t xml:space="preserve"> is trained on a historical dataset of credit card transactions, which includes both legitimate and fraudulent examples.</w:t>
      </w:r>
    </w:p>
    <w:p w14:paraId="3F2787D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The model learns to distinguish between the two classes by optimizing a binary cross-entropy loss function during the training process.</w:t>
      </w:r>
    </w:p>
    <w:p w14:paraId="6A9322A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Hyperparameter tuning is employed to find the best model configuration.</w:t>
      </w:r>
    </w:p>
    <w:p w14:paraId="29A4B7C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Threshold Setting:</w:t>
      </w:r>
    </w:p>
    <w:p w14:paraId="2F2A6093" w14:textId="77777777" w:rsidR="00F64A5F" w:rsidRPr="00F64A5F" w:rsidRDefault="00F64A5F" w:rsidP="00F64A5F">
      <w:pPr>
        <w:shd w:val="clear" w:color="auto" w:fill="FFFFFF"/>
        <w:rPr>
          <w:rFonts w:ascii="Arial" w:hAnsi="Arial" w:cs="Arial"/>
          <w:color w:val="0077AA"/>
          <w:szCs w:val="28"/>
        </w:rPr>
      </w:pPr>
    </w:p>
    <w:p w14:paraId="07C7ABB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After training, a decision threshold is set to classify transactions as either legitimate or fraudulent. The threshold can be adjusted to achieve a balance between minimizing false positives and false negatives, depending on the risk tolerance of the financial institution.</w:t>
      </w:r>
    </w:p>
    <w:p w14:paraId="12143E5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Real-time Prediction:</w:t>
      </w:r>
    </w:p>
    <w:p w14:paraId="2DA755EF" w14:textId="77777777" w:rsidR="00F64A5F" w:rsidRPr="00F64A5F" w:rsidRDefault="00F64A5F" w:rsidP="00F64A5F">
      <w:pPr>
        <w:shd w:val="clear" w:color="auto" w:fill="FFFFFF"/>
        <w:rPr>
          <w:rFonts w:ascii="Arial" w:hAnsi="Arial" w:cs="Arial"/>
          <w:color w:val="0077AA"/>
          <w:szCs w:val="28"/>
        </w:rPr>
      </w:pPr>
    </w:p>
    <w:p w14:paraId="0798879F"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w:t>
      </w:r>
      <w:proofErr w:type="spellEnd"/>
      <w:r w:rsidRPr="00F64A5F">
        <w:rPr>
          <w:rFonts w:ascii="Arial" w:hAnsi="Arial" w:cs="Arial"/>
          <w:color w:val="0077AA"/>
          <w:szCs w:val="28"/>
        </w:rPr>
        <w:t xml:space="preserve"> is deployed in a real-time processing environment, where it evaluates incoming credit card transactions as they occur.</w:t>
      </w:r>
    </w:p>
    <w:p w14:paraId="0197916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For each transaction, it computes a probability score indicating the likelihood of fraud.</w:t>
      </w:r>
    </w:p>
    <w:p w14:paraId="2EB26142"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Alert System:</w:t>
      </w:r>
    </w:p>
    <w:p w14:paraId="0C49DAFA" w14:textId="77777777" w:rsidR="00F64A5F" w:rsidRPr="00F64A5F" w:rsidRDefault="00F64A5F" w:rsidP="00F64A5F">
      <w:pPr>
        <w:shd w:val="clear" w:color="auto" w:fill="FFFFFF"/>
        <w:rPr>
          <w:rFonts w:ascii="Arial" w:hAnsi="Arial" w:cs="Arial"/>
          <w:color w:val="0077AA"/>
          <w:szCs w:val="28"/>
        </w:rPr>
      </w:pPr>
    </w:p>
    <w:p w14:paraId="08625811"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When a transaction is flagged as potentially fraudulent (i.e., the probability score exceeds the threshold), the system generates an alert for further investigation.</w:t>
      </w:r>
    </w:p>
    <w:p w14:paraId="3FD93897"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These alerts are sent to fraud analysts or cardholders, depending on the situation, allowing for timely action.</w:t>
      </w:r>
    </w:p>
    <w:p w14:paraId="0B5CC1B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Feedback Loop:</w:t>
      </w:r>
    </w:p>
    <w:p w14:paraId="0080B5AB" w14:textId="77777777" w:rsidR="00F64A5F" w:rsidRPr="00F64A5F" w:rsidRDefault="00F64A5F" w:rsidP="00F64A5F">
      <w:pPr>
        <w:shd w:val="clear" w:color="auto" w:fill="FFFFFF"/>
        <w:rPr>
          <w:rFonts w:ascii="Arial" w:hAnsi="Arial" w:cs="Arial"/>
          <w:color w:val="0077AA"/>
          <w:szCs w:val="28"/>
        </w:rPr>
      </w:pPr>
    </w:p>
    <w:p w14:paraId="64C62454"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The model continuously collects feedback from analysts and investigators to improve its performance and adapt to new fraud tactics.</w:t>
      </w:r>
    </w:p>
    <w:p w14:paraId="206CA819"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Periodic retraining is scheduled to ensure the model remains up-to-date.</w:t>
      </w:r>
    </w:p>
    <w:p w14:paraId="0379968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lastRenderedPageBreak/>
        <w:t>Evaluation and Performance Metrics:</w:t>
      </w:r>
    </w:p>
    <w:p w14:paraId="6A8FC161" w14:textId="77777777" w:rsidR="00F64A5F" w:rsidRPr="00F64A5F" w:rsidRDefault="00F64A5F" w:rsidP="00F64A5F">
      <w:pPr>
        <w:shd w:val="clear" w:color="auto" w:fill="FFFFFF"/>
        <w:rPr>
          <w:rFonts w:ascii="Arial" w:hAnsi="Arial" w:cs="Arial"/>
          <w:color w:val="0077AA"/>
          <w:szCs w:val="28"/>
        </w:rPr>
      </w:pPr>
    </w:p>
    <w:p w14:paraId="27FAA35F" w14:textId="77777777" w:rsidR="00F64A5F" w:rsidRPr="00F64A5F"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FraudGuard's</w:t>
      </w:r>
      <w:proofErr w:type="spellEnd"/>
      <w:r w:rsidRPr="00F64A5F">
        <w:rPr>
          <w:rFonts w:ascii="Arial" w:hAnsi="Arial" w:cs="Arial"/>
          <w:color w:val="0077AA"/>
          <w:szCs w:val="28"/>
        </w:rPr>
        <w:t xml:space="preserve"> performance is assessed using various evaluation metrics, including:</w:t>
      </w:r>
    </w:p>
    <w:p w14:paraId="555A3406"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Accuracy</w:t>
      </w:r>
    </w:p>
    <w:p w14:paraId="008AB315"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Precision</w:t>
      </w:r>
    </w:p>
    <w:p w14:paraId="6404EB7E"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Recall</w:t>
      </w:r>
    </w:p>
    <w:p w14:paraId="2BCB29D3"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F1 Score</w:t>
      </w:r>
    </w:p>
    <w:p w14:paraId="2C105BEB"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ROC-AUC</w:t>
      </w:r>
    </w:p>
    <w:p w14:paraId="0AA31F2A" w14:textId="77777777" w:rsidR="00F64A5F" w:rsidRPr="00F64A5F" w:rsidRDefault="00F64A5F" w:rsidP="00F64A5F">
      <w:pPr>
        <w:shd w:val="clear" w:color="auto" w:fill="FFFFFF"/>
        <w:rPr>
          <w:rFonts w:ascii="Arial" w:hAnsi="Arial" w:cs="Arial"/>
          <w:color w:val="0077AA"/>
          <w:szCs w:val="28"/>
        </w:rPr>
      </w:pPr>
      <w:r w:rsidRPr="00F64A5F">
        <w:rPr>
          <w:rFonts w:ascii="Arial" w:hAnsi="Arial" w:cs="Arial"/>
          <w:color w:val="0077AA"/>
          <w:szCs w:val="28"/>
        </w:rPr>
        <w:t>These metrics are monitored to ensure the model maintains a balance between minimizing false positives (legitimate transactions incorrectly classified as fraud) and false negatives (fraudulent transactions not detected).</w:t>
      </w:r>
    </w:p>
    <w:p w14:paraId="6007AEA7" w14:textId="2EEF4B1A" w:rsidR="00F64A5F" w:rsidRPr="00825C51" w:rsidRDefault="00F64A5F" w:rsidP="00F64A5F">
      <w:pPr>
        <w:shd w:val="clear" w:color="auto" w:fill="FFFFFF"/>
        <w:rPr>
          <w:rFonts w:ascii="Arial" w:hAnsi="Arial" w:cs="Arial"/>
          <w:color w:val="0077AA"/>
          <w:szCs w:val="28"/>
        </w:rPr>
      </w:pPr>
      <w:proofErr w:type="spellStart"/>
      <w:r w:rsidRPr="00F64A5F">
        <w:rPr>
          <w:rFonts w:ascii="Arial" w:hAnsi="Arial" w:cs="Arial"/>
          <w:color w:val="0077AA"/>
          <w:szCs w:val="28"/>
        </w:rPr>
        <w:t>FraudGuard</w:t>
      </w:r>
      <w:proofErr w:type="spellEnd"/>
      <w:r w:rsidRPr="00F64A5F">
        <w:rPr>
          <w:rFonts w:ascii="Arial" w:hAnsi="Arial" w:cs="Arial"/>
          <w:color w:val="0077AA"/>
          <w:szCs w:val="28"/>
        </w:rPr>
        <w:t xml:space="preserve"> is a robust and adaptive model that helps financial institutions protect their customers from credit card fraud while minimizing disruptions to legitimate transactions. Its performance and effectiveness are continuously monitored and improved to stay ahead of evolving fraud tactics and maintain high levels of security.</w:t>
      </w: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lastRenderedPageBreak/>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1A43F97E" w14:textId="15C1E304"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0"/>
          <w:szCs w:val="40"/>
        </w:rPr>
      </w:pPr>
      <w:r>
        <w:rPr>
          <w:rFonts w:ascii="Segoe UI" w:hAnsi="Segoe UI" w:cs="Segoe UI"/>
          <w:color w:val="374151"/>
          <w:sz w:val="40"/>
          <w:szCs w:val="40"/>
        </w:rPr>
        <w:lastRenderedPageBreak/>
        <w:t xml:space="preserve">Importance of loading and processing dataset: </w:t>
      </w:r>
    </w:p>
    <w:p w14:paraId="3CC7121E" w14:textId="77777777" w:rsid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9190FEF" w14:textId="77777777"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Segoe UI" w:hAnsi="Segoe UI" w:cs="Segoe UI"/>
          <w:color w:val="374151"/>
          <w:sz w:val="32"/>
          <w:szCs w:val="32"/>
        </w:rPr>
        <w:t>Loading and processing datasets is a critical step in many data-driven tasks, especially in the fields of machine learning, data analysis, and artificial intelligence. The importance of this step can be summarized as follows:</w:t>
      </w:r>
    </w:p>
    <w:p w14:paraId="01854142"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Quality Assurance:</w:t>
      </w:r>
      <w:r w:rsidRPr="00F91BB5">
        <w:rPr>
          <w:rFonts w:ascii="Segoe UI" w:hAnsi="Segoe UI" w:cs="Segoe UI"/>
          <w:color w:val="374151"/>
          <w:sz w:val="32"/>
          <w:szCs w:val="32"/>
        </w:rPr>
        <w:t xml:space="preserve"> Loading and processing datasets allow you to examine and clean the data. This is crucial because real-world data is often messy, containing missing values, outliers, and errors. Data preprocessing helps ensure the quality and reliability of the data used for analysis or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w:t>
      </w:r>
    </w:p>
    <w:p w14:paraId="702536FF"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Feature Engineering:</w:t>
      </w:r>
      <w:r w:rsidRPr="00F91BB5">
        <w:rPr>
          <w:rFonts w:ascii="Segoe UI" w:hAnsi="Segoe UI" w:cs="Segoe UI"/>
          <w:color w:val="374151"/>
          <w:sz w:val="32"/>
          <w:szCs w:val="32"/>
        </w:rPr>
        <w:t xml:space="preserve"> Processing data involves selecting relevant features and transforming them into a suitable format. Proper feature selection and engineering can significantly impact the performance of machine learning models. This step is critical for enhancing the predictive power of models.</w:t>
      </w:r>
    </w:p>
    <w:p w14:paraId="5EBBD36A"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Normalization and Standardization:</w:t>
      </w:r>
      <w:r w:rsidRPr="00F91BB5">
        <w:rPr>
          <w:rFonts w:ascii="Segoe UI" w:hAnsi="Segoe UI" w:cs="Segoe UI"/>
          <w:color w:val="374151"/>
          <w:sz w:val="32"/>
          <w:szCs w:val="32"/>
        </w:rPr>
        <w:t xml:space="preserve"> Data preprocessing often includes techniques like normalization and standardization, which can make the data more suitable for various machine learning algorithms. This step helps ensure that the scales of different features are comparable.</w:t>
      </w:r>
    </w:p>
    <w:p w14:paraId="66AA7BC5"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Dimensionality Reduction:</w:t>
      </w:r>
      <w:r w:rsidRPr="00F91BB5">
        <w:rPr>
          <w:rFonts w:ascii="Segoe UI" w:hAnsi="Segoe UI" w:cs="Segoe UI"/>
          <w:color w:val="374151"/>
          <w:sz w:val="32"/>
          <w:szCs w:val="32"/>
        </w:rPr>
        <w:t xml:space="preserve"> High-dimensional data can be challenging to work with. Dimensionality reduction techniques, like Principal Component Analysis (PCA) or feature selection, help reduce the number of features while retaining the most critical information. This can lead to faster training times and better model performance.</w:t>
      </w:r>
    </w:p>
    <w:p w14:paraId="355B34D8"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Integration:</w:t>
      </w:r>
      <w:r w:rsidRPr="00F91BB5">
        <w:rPr>
          <w:rFonts w:ascii="Segoe UI" w:hAnsi="Segoe UI" w:cs="Segoe UI"/>
          <w:color w:val="374151"/>
          <w:sz w:val="32"/>
          <w:szCs w:val="32"/>
        </w:rPr>
        <w:t xml:space="preserve"> In many cases, data comes from various sources and in different formats. Loading and processing data enable you to integrate diverse datasets and prepare them for </w:t>
      </w:r>
      <w:r w:rsidRPr="00F91BB5">
        <w:rPr>
          <w:rFonts w:ascii="Segoe UI" w:hAnsi="Segoe UI" w:cs="Segoe UI"/>
          <w:color w:val="374151"/>
          <w:sz w:val="32"/>
          <w:szCs w:val="32"/>
        </w:rPr>
        <w:lastRenderedPageBreak/>
        <w:t xml:space="preserve">analysis or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 This is essential for holistic insights and decision-making.</w:t>
      </w:r>
    </w:p>
    <w:p w14:paraId="07071B1D"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Understanding:</w:t>
      </w:r>
      <w:r w:rsidRPr="00F91BB5">
        <w:rPr>
          <w:rFonts w:ascii="Segoe UI" w:hAnsi="Segoe UI" w:cs="Segoe UI"/>
          <w:color w:val="374151"/>
          <w:sz w:val="32"/>
          <w:szCs w:val="32"/>
        </w:rPr>
        <w:t xml:space="preserve"> As you load and process a dataset, you gain a better understanding of its characteristics, such as the distribution of values, statistical properties, and relationships between variables. This understanding is crucial for choosing appropriate algorithms and making informed decisions.</w:t>
      </w:r>
    </w:p>
    <w:p w14:paraId="36A7D671"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Visualization:</w:t>
      </w:r>
      <w:r w:rsidRPr="00F91BB5">
        <w:rPr>
          <w:rFonts w:ascii="Segoe UI" w:hAnsi="Segoe UI" w:cs="Segoe UI"/>
          <w:color w:val="374151"/>
          <w:sz w:val="32"/>
          <w:szCs w:val="32"/>
        </w:rPr>
        <w:t xml:space="preserve"> Preprocessing often includes data visualization, which helps you identify patterns, trends, and correlations in the data. Visualizing the data can provide insights that guide subsequent analysis and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 xml:space="preserve"> tasks.</w:t>
      </w:r>
    </w:p>
    <w:p w14:paraId="5FDA7BA6"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Computational Efficiency:</w:t>
      </w:r>
      <w:r w:rsidRPr="00F91BB5">
        <w:rPr>
          <w:rFonts w:ascii="Segoe UI" w:hAnsi="Segoe UI" w:cs="Segoe UI"/>
          <w:color w:val="374151"/>
          <w:sz w:val="32"/>
          <w:szCs w:val="32"/>
        </w:rPr>
        <w:t xml:space="preserve"> Efficient data processing can significantly reduce the time and resources required for training machine learning models. Properly processed data can lead to faster convergence and reduced computational costs.</w:t>
      </w:r>
    </w:p>
    <w:p w14:paraId="5BC67DE6"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Model Performance:</w:t>
      </w:r>
      <w:r w:rsidRPr="00F91BB5">
        <w:rPr>
          <w:rFonts w:ascii="Segoe UI" w:hAnsi="Segoe UI" w:cs="Segoe UI"/>
          <w:color w:val="374151"/>
          <w:sz w:val="32"/>
          <w:szCs w:val="32"/>
        </w:rPr>
        <w:t xml:space="preserve"> The quality of data preprocessing can directly impact the performance of machine learning models. Well-</w:t>
      </w:r>
      <w:proofErr w:type="spellStart"/>
      <w:r w:rsidRPr="00F91BB5">
        <w:rPr>
          <w:rFonts w:ascii="Segoe UI" w:hAnsi="Segoe UI" w:cs="Segoe UI"/>
          <w:color w:val="374151"/>
          <w:sz w:val="32"/>
          <w:szCs w:val="32"/>
        </w:rPr>
        <w:t>preprocessed</w:t>
      </w:r>
      <w:proofErr w:type="spellEnd"/>
      <w:r w:rsidRPr="00F91BB5">
        <w:rPr>
          <w:rFonts w:ascii="Segoe UI" w:hAnsi="Segoe UI" w:cs="Segoe UI"/>
          <w:color w:val="374151"/>
          <w:sz w:val="32"/>
          <w:szCs w:val="32"/>
        </w:rPr>
        <w:t xml:space="preserve"> data can lead to more accurate, robust, and interpretable models.</w:t>
      </w:r>
    </w:p>
    <w:p w14:paraId="68D8BE4A"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Ethical Considerations:</w:t>
      </w:r>
      <w:r w:rsidRPr="00F91BB5">
        <w:rPr>
          <w:rFonts w:ascii="Segoe UI" w:hAnsi="Segoe UI" w:cs="Segoe UI"/>
          <w:color w:val="374151"/>
          <w:sz w:val="32"/>
          <w:szCs w:val="32"/>
        </w:rPr>
        <w:t xml:space="preserve"> Data preprocessing also plays a role in addressing ethical and privacy concerns. It includes steps to anonymize or de-identify sensitive information and ensure that models are not biased or discriminatory.</w:t>
      </w:r>
    </w:p>
    <w:p w14:paraId="5E08FFA3" w14:textId="77777777"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F91BB5">
        <w:rPr>
          <w:rFonts w:ascii="Segoe UI" w:hAnsi="Segoe UI" w:cs="Segoe UI"/>
          <w:color w:val="374151"/>
          <w:sz w:val="32"/>
          <w:szCs w:val="32"/>
        </w:rPr>
        <w:t>In summary, loading and processing datasets are foundational steps in the data analysis and machine learning pipeline. The quality and effectiveness of these steps can have a profound impact on the success of data-driven projects, making them crucial for extracting valuable insights, making informed decisions, and building accurate predictive models.</w:t>
      </w:r>
    </w:p>
    <w:p w14:paraId="329C74DD" w14:textId="77777777" w:rsidR="00F91BB5" w:rsidRDefault="00F91BB5" w:rsidP="00246CC6">
      <w:pPr>
        <w:pStyle w:val="Heading2"/>
        <w:shd w:val="clear" w:color="auto" w:fill="FFFFFF"/>
        <w:spacing w:before="0"/>
        <w:rPr>
          <w:rFonts w:ascii="Helvetica" w:hAnsi="Helvetica" w:cs="Arial"/>
          <w:color w:val="212529"/>
          <w:u w:val="single"/>
        </w:rPr>
      </w:pPr>
    </w:p>
    <w:p w14:paraId="373C130F" w14:textId="77777777" w:rsidR="00F91BB5" w:rsidRDefault="00F91BB5" w:rsidP="00246CC6">
      <w:pPr>
        <w:pStyle w:val="Heading2"/>
        <w:shd w:val="clear" w:color="auto" w:fill="FFFFFF"/>
        <w:spacing w:before="0"/>
        <w:rPr>
          <w:rFonts w:ascii="Helvetica" w:hAnsi="Helvetica" w:cs="Arial"/>
          <w:color w:val="212529"/>
          <w:u w:val="single"/>
        </w:rPr>
      </w:pPr>
    </w:p>
    <w:p w14:paraId="16B3F8F3" w14:textId="77777777" w:rsidR="00F91BB5" w:rsidRDefault="00F91BB5" w:rsidP="00246CC6">
      <w:pPr>
        <w:pStyle w:val="Heading2"/>
        <w:shd w:val="clear" w:color="auto" w:fill="FFFFFF"/>
        <w:spacing w:before="0"/>
        <w:rPr>
          <w:rFonts w:ascii="Helvetica" w:hAnsi="Helvetica" w:cs="Arial"/>
          <w:color w:val="212529"/>
          <w:u w:val="single"/>
        </w:rPr>
      </w:pPr>
    </w:p>
    <w:p w14:paraId="1162353B" w14:textId="77777777" w:rsidR="00F91BB5" w:rsidRDefault="00F91BB5" w:rsidP="00246CC6">
      <w:pPr>
        <w:pStyle w:val="Heading2"/>
        <w:shd w:val="clear" w:color="auto" w:fill="FFFFFF"/>
        <w:spacing w:before="0"/>
        <w:rPr>
          <w:rFonts w:ascii="Helvetica" w:hAnsi="Helvetica" w:cs="Arial"/>
          <w:color w:val="212529"/>
          <w:u w:val="single"/>
        </w:rPr>
      </w:pPr>
    </w:p>
    <w:p w14:paraId="7FA0DFB0" w14:textId="77777777" w:rsidR="00F91BB5" w:rsidRDefault="00F91BB5" w:rsidP="00246CC6">
      <w:pPr>
        <w:pStyle w:val="Heading2"/>
        <w:shd w:val="clear" w:color="auto" w:fill="FFFFFF"/>
        <w:spacing w:before="0"/>
        <w:rPr>
          <w:rFonts w:ascii="Helvetica" w:hAnsi="Helvetica" w:cs="Arial"/>
          <w:color w:val="212529"/>
          <w:u w:val="single"/>
        </w:rPr>
      </w:pPr>
    </w:p>
    <w:p w14:paraId="59B2592C" w14:textId="77777777" w:rsidR="00F91BB5" w:rsidRDefault="00F91BB5" w:rsidP="00246CC6">
      <w:pPr>
        <w:pStyle w:val="Heading2"/>
        <w:shd w:val="clear" w:color="auto" w:fill="FFFFFF"/>
        <w:spacing w:before="0"/>
        <w:rPr>
          <w:rFonts w:ascii="Helvetica" w:hAnsi="Helvetica" w:cs="Arial"/>
          <w:color w:val="212529"/>
          <w:u w:val="single"/>
        </w:rPr>
      </w:pP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scaler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79D4FD63"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proofErr w:type="gram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proofErr w:type="gramEnd"/>
      <w:r>
        <w:rPr>
          <w:rStyle w:val="HTMLCode"/>
          <w:rFonts w:eastAsiaTheme="majorEastAsia"/>
          <w:color w:val="D63384"/>
          <w:sz w:val="21"/>
          <w:szCs w:val="21"/>
        </w:rPr>
        <w:t>)</w:t>
      </w:r>
      <w:r>
        <w:rPr>
          <w:rFonts w:ascii="Helvetica" w:hAnsi="Helvetica" w:cs="Arial"/>
          <w:color w:val="212529"/>
        </w:rPr>
        <w:t> as it's robust to outliers. Output:</w:t>
      </w:r>
    </w:p>
    <w:p w14:paraId="7B09AC2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D1D873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30D934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w:t>
      </w:r>
    </w:p>
    <w:p w14:paraId="17BA45B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10B82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649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E1167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2891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D6692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19508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D33376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E0C3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9CB470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71B9E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lastRenderedPageBreak/>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3F4C5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534ED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7052E4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CCD4A4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A6B87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8FF9C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1126B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9FB58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04677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w:t>
      </w:r>
      <w:proofErr w:type="gramEnd"/>
      <w:r>
        <w:rPr>
          <w:rStyle w:val="HTMLCode"/>
          <w:rFonts w:ascii="Consolas" w:eastAsiaTheme="majorEastAsia" w:hAnsi="Consolas"/>
          <w:color w:val="000000"/>
          <w:sz w:val="23"/>
          <w:szCs w:val="23"/>
        </w:rPr>
        <w:t>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w:t>
      </w:r>
      <w:proofErr w:type="gramStart"/>
      <w:r>
        <w:rPr>
          <w:rStyle w:val="HTMLCode"/>
          <w:rFonts w:ascii="Consolas" w:eastAsiaTheme="majorEastAsia" w:hAnsi="Consolas"/>
          <w:color w:val="000000"/>
          <w:sz w:val="23"/>
          <w:szCs w:val="23"/>
        </w:rPr>
        <w:t>split</w:t>
      </w:r>
      <w:proofErr w:type="spellEnd"/>
      <w:r>
        <w:rPr>
          <w:rStyle w:val="token"/>
          <w:rFonts w:ascii="Consolas" w:hAnsi="Consolas"/>
          <w:color w:val="999999"/>
          <w:sz w:val="23"/>
          <w:szCs w:val="23"/>
        </w:rPr>
        <w:t>(</w:t>
      </w:r>
      <w:proofErr w:type="gramEnd"/>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w:t>
      </w:r>
      <w:proofErr w:type="gramEnd"/>
      <w:r>
        <w:rPr>
          <w:rStyle w:val="HTMLCode"/>
          <w:rFonts w:ascii="Consolas" w:eastAsiaTheme="majorEastAsia" w:hAnsi="Consolas"/>
          <w:color w:val="000000"/>
          <w:sz w:val="23"/>
          <w:szCs w:val="23"/>
        </w:rPr>
        <w:t>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w:t>
      </w:r>
      <w:proofErr w:type="gramEnd"/>
      <w:r>
        <w:rPr>
          <w:rStyle w:val="HTMLCode"/>
          <w:rFonts w:ascii="Consolas" w:eastAsiaTheme="majorEastAsia" w:hAnsi="Consolas"/>
          <w:color w:val="000000"/>
          <w:sz w:val="23"/>
          <w:szCs w:val="23"/>
        </w:rPr>
        <w:t>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w:t>
      </w:r>
      <w:proofErr w:type="gramEnd"/>
      <w:r>
        <w:rPr>
          <w:rStyle w:val="HTMLCode"/>
          <w:rFonts w:ascii="Consolas" w:eastAsiaTheme="majorEastAsia" w:hAnsi="Consolas"/>
          <w:color w:val="000000"/>
          <w:sz w:val="23"/>
          <w:szCs w:val="23"/>
        </w:rPr>
        <w:t>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w:t>
      </w:r>
      <w:proofErr w:type="gramEnd"/>
      <w:r>
        <w:rPr>
          <w:rStyle w:val="HTMLCode"/>
          <w:rFonts w:ascii="Consolas" w:eastAsiaTheme="majorEastAsia" w:hAnsi="Consolas"/>
          <w:color w:val="000000"/>
          <w:sz w:val="23"/>
          <w:szCs w:val="23"/>
        </w:rPr>
        <w:t>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w:t>
      </w:r>
      <w:proofErr w:type="gramEnd"/>
      <w:r>
        <w:rPr>
          <w:rStyle w:val="HTMLCode"/>
          <w:rFonts w:ascii="Consolas" w:eastAsiaTheme="majorEastAsia" w:hAnsi="Consolas"/>
          <w:color w:val="000000"/>
          <w:sz w:val="23"/>
          <w:szCs w:val="23"/>
        </w:rPr>
        <w:t>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69984C8B" w14:textId="77777777" w:rsidR="00F91BB5" w:rsidRDefault="00F91BB5" w:rsidP="004F10A8">
      <w:pPr>
        <w:pStyle w:val="HTMLPreformatted"/>
        <w:shd w:val="clear" w:color="auto" w:fill="FFFFFF"/>
        <w:rPr>
          <w:sz w:val="40"/>
          <w:u w:val="single"/>
        </w:rPr>
      </w:pPr>
    </w:p>
    <w:p w14:paraId="05B3B612" w14:textId="77777777" w:rsidR="00F91BB5" w:rsidRPr="00AC1A0D" w:rsidRDefault="00F91BB5" w:rsidP="00F91BB5">
      <w:pPr>
        <w:pStyle w:val="Heading1"/>
        <w:rPr>
          <w:u w:val="single"/>
        </w:rPr>
      </w:pPr>
      <w:r w:rsidRPr="00AC1A0D">
        <w:rPr>
          <w:u w:val="single"/>
        </w:rPr>
        <w:t>Model Interpretability:</w:t>
      </w:r>
    </w:p>
    <w:p w14:paraId="5A5C78A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288C72C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F1C48A3"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6B1B50D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1F9D1E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proofErr w:type="gramStart"/>
      <w:r w:rsidRPr="00246CC6">
        <w:rPr>
          <w:rFonts w:ascii="ff2" w:hAnsi="ff2"/>
          <w:sz w:val="63"/>
          <w:szCs w:val="63"/>
        </w:rPr>
        <w:t>transactions.One</w:t>
      </w:r>
      <w:proofErr w:type="spellEnd"/>
      <w:proofErr w:type="gramEnd"/>
      <w:r w:rsidRPr="00246CC6">
        <w:rPr>
          <w:rFonts w:ascii="ff2" w:hAnsi="ff2"/>
          <w:sz w:val="63"/>
          <w:szCs w:val="63"/>
        </w:rPr>
        <w:t xml:space="preserve"> of the most commonly used approaches for credit card fraud detection is</w:t>
      </w:r>
    </w:p>
    <w:p w14:paraId="37F5630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BE3F50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533BFB5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F2509E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AF899BD"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7E2EA672"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5EB46BD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A9AA7E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2A28C9C6"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D17DE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4D70F7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979CD8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50CDB663"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7EDADCC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2D550FA5"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3345F3E6"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proofErr w:type="gramStart"/>
      <w:r w:rsidRPr="00246CC6">
        <w:rPr>
          <w:rFonts w:ascii="ff2" w:hAnsi="ff2"/>
          <w:sz w:val="63"/>
          <w:szCs w:val="63"/>
        </w:rPr>
        <w:t>transactions.One</w:t>
      </w:r>
      <w:proofErr w:type="spellEnd"/>
      <w:proofErr w:type="gramEnd"/>
      <w:r w:rsidRPr="00246CC6">
        <w:rPr>
          <w:rFonts w:ascii="ff2" w:hAnsi="ff2"/>
          <w:sz w:val="63"/>
          <w:szCs w:val="63"/>
        </w:rPr>
        <w:t xml:space="preserve"> of the most commonly used approaches for credit card fraud detection is</w:t>
      </w:r>
    </w:p>
    <w:p w14:paraId="1DAA98EC"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4B94B75"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4390AA6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1FE64EFF"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61713FBC"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0A70ADA"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3583B3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5AE3932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67911C8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45004D52"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37A31A4E"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12BD5D5F" w14:textId="0735022C" w:rsidR="00F91BB5" w:rsidRDefault="00F91BB5" w:rsidP="00F91BB5">
      <w:pPr>
        <w:pStyle w:val="HTMLPreformatted"/>
        <w:shd w:val="clear" w:color="auto" w:fill="FFFFFF"/>
        <w:rPr>
          <w:sz w:val="36"/>
          <w:szCs w:val="36"/>
        </w:rPr>
      </w:pPr>
      <w:r w:rsidRPr="00F91BB5">
        <w:rPr>
          <w:sz w:val="36"/>
          <w:szCs w:val="36"/>
        </w:rPr>
        <w:lastRenderedPageBreak/>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F91BB5">
        <w:rPr>
          <w:sz w:val="36"/>
          <w:szCs w:val="36"/>
        </w:rPr>
        <w:t>analyzing</w:t>
      </w:r>
      <w:proofErr w:type="spellEnd"/>
      <w:r w:rsidRPr="00F91BB5">
        <w:rPr>
          <w:sz w:val="36"/>
          <w:szCs w:val="36"/>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F91BB5">
        <w:rPr>
          <w:sz w:val="36"/>
          <w:szCs w:val="36"/>
        </w:rPr>
        <w:t>analyze</w:t>
      </w:r>
      <w:proofErr w:type="spellEnd"/>
      <w:r w:rsidRPr="00F91BB5">
        <w:rPr>
          <w:sz w:val="36"/>
          <w:szCs w:val="36"/>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t>
      </w:r>
      <w:r w:rsidRPr="00F91BB5">
        <w:rPr>
          <w:sz w:val="36"/>
          <w:szCs w:val="36"/>
        </w:rPr>
        <w:lastRenderedPageBreak/>
        <w:t>who contact the cardholders to confirm if the transaction was genuine or fraudulent. The investigators provide feedback to the automated system which is used to train and update the algorithm to eventually improve the fraud-detection performance over time.</w:t>
      </w:r>
    </w:p>
    <w:p w14:paraId="0B80C9F3" w14:textId="77777777" w:rsidR="00F91BB5" w:rsidRPr="00F91BB5" w:rsidRDefault="00F91BB5" w:rsidP="00F91BB5">
      <w:pPr>
        <w:pStyle w:val="HTMLPreformatted"/>
        <w:shd w:val="clear" w:color="auto" w:fill="FFFFFF"/>
        <w:rPr>
          <w:sz w:val="36"/>
          <w:szCs w:val="36"/>
          <w:u w:val="single"/>
        </w:rPr>
      </w:pPr>
    </w:p>
    <w:p w14:paraId="37764EC4" w14:textId="10E0DC49" w:rsidR="004F10A8" w:rsidRPr="001B3A99" w:rsidRDefault="00EA56A8" w:rsidP="004F10A8">
      <w:pPr>
        <w:pStyle w:val="HTMLPreformatted"/>
        <w:shd w:val="clear" w:color="auto" w:fill="FFFFFF"/>
        <w:rPr>
          <w:rFonts w:ascii="Consolas" w:hAnsi="Consolas"/>
          <w:color w:val="212529"/>
          <w:sz w:val="24"/>
          <w:szCs w:val="24"/>
          <w:u w:val="single"/>
        </w:rPr>
      </w:pPr>
      <w:r w:rsidRPr="001B3A99">
        <w:rPr>
          <w:sz w:val="40"/>
          <w:u w:val="single"/>
        </w:rPr>
        <w:t>Conclusion and Future Work (Phase 2</w:t>
      </w:r>
      <w:r w:rsidR="001A4A49" w:rsidRPr="001B3A99">
        <w:rPr>
          <w:sz w:val="40"/>
          <w:u w:val="single"/>
        </w:rPr>
        <w:t>)</w:t>
      </w:r>
    </w:p>
    <w:p w14:paraId="2BE439E1" w14:textId="50B88F91" w:rsidR="00EA56A8" w:rsidRPr="001B3A99" w:rsidRDefault="00EA56A8" w:rsidP="00EA56A8">
      <w:pPr>
        <w:spacing w:after="484" w:line="244" w:lineRule="auto"/>
        <w:ind w:left="-5" w:right="-15" w:hanging="10"/>
        <w:rPr>
          <w:u w:val="single"/>
        </w:rPr>
      </w:pPr>
    </w:p>
    <w:p w14:paraId="6D8D345E" w14:textId="77777777" w:rsidR="00EA56A8" w:rsidRDefault="00EA56A8" w:rsidP="00EA56A8">
      <w:pPr>
        <w:pStyle w:val="Heading1"/>
      </w:pPr>
      <w:r>
        <w:t>Project Conclusion:</w:t>
      </w:r>
    </w:p>
    <w:p w14:paraId="10227577" w14:textId="0F3BB851" w:rsidR="00AC1A0D" w:rsidRPr="00AC1A0D" w:rsidRDefault="00EA56A8" w:rsidP="00AC1A0D">
      <w:pPr>
        <w:spacing w:after="377"/>
      </w:pPr>
      <w:r>
        <w:rPr>
          <w:sz w:val="16"/>
        </w:rPr>
        <w:sym w:font="Times New Roman" w:char="F06C"/>
      </w:r>
      <w:r>
        <w:rPr>
          <w:sz w:val="16"/>
        </w:rPr>
        <w:t xml:space="preserve"> </w:t>
      </w:r>
      <w:r w:rsidR="00AC1A0D">
        <w:t xml:space="preserve">In the Phase 2 conclusion: </w:t>
      </w:r>
      <w:r w:rsidR="00AC1A0D" w:rsidRPr="00AC1A0D">
        <w:rPr>
          <w:bCs/>
        </w:rPr>
        <w:t xml:space="preserve">Recap Key Points: Stress the importance of fraud detection form financial </w:t>
      </w:r>
      <w:proofErr w:type="spellStart"/>
      <w:r w:rsidR="00AC1A0D" w:rsidRPr="00AC1A0D">
        <w:rPr>
          <w:bCs/>
        </w:rPr>
        <w:t>security.Emphasize</w:t>
      </w:r>
      <w:proofErr w:type="spellEnd"/>
      <w:r w:rsidR="00AC1A0D" w:rsidRPr="00AC1A0D">
        <w:rPr>
          <w:bCs/>
        </w:rPr>
        <w:t xml:space="preserve"> the Ongoing Need for Vigilance: Highlight that fraud prevention is an evolving process</w:t>
      </w:r>
    </w:p>
    <w:p w14:paraId="4099FE1A" w14:textId="76D4F42F" w:rsidR="001B3A99" w:rsidRPr="00AC1A0D" w:rsidRDefault="00EA56A8" w:rsidP="00AC1A0D">
      <w:pPr>
        <w:spacing w:after="377"/>
      </w:pPr>
      <w:r>
        <w:rPr>
          <w:sz w:val="16"/>
        </w:rPr>
        <w:sym w:font="Times New Roman" w:char="F06C"/>
      </w:r>
      <w:r>
        <w:rPr>
          <w:sz w:val="16"/>
        </w:rPr>
        <w:t xml:space="preserve"> </w:t>
      </w:r>
      <w:r>
        <w:t xml:space="preserve">Future Work: </w:t>
      </w:r>
      <w:r w:rsidR="00AC1A0D" w:rsidRPr="00AC1A0D">
        <w:rPr>
          <w:color w:val="111111"/>
          <w:shd w:val="clear" w:color="auto" w:fill="FFFFFF"/>
        </w:rPr>
        <w:t>we need credit card fraud detection techniques</w:t>
      </w:r>
      <w:r w:rsidR="00AC1A0D" w:rsidRPr="00AC1A0D">
        <w:rPr>
          <w:rStyle w:val="Strong"/>
          <w:color w:val="111111"/>
          <w:shd w:val="clear" w:color="auto" w:fill="FFFFFF"/>
        </w:rPr>
        <w:t> to protect the cardholders from false activity.</w:t>
      </w:r>
      <w:r w:rsidR="00AC1A0D" w:rsidRPr="00AC1A0D">
        <w:rPr>
          <w:color w:val="111111"/>
          <w:shd w:val="clear" w:color="auto" w:fill="FFFFFF"/>
        </w:rPr>
        <w:t> India is on its way to becoming a developed country. To achieve this, the Government of India (</w:t>
      </w:r>
      <w:proofErr w:type="spellStart"/>
      <w:r w:rsidR="00AC1A0D" w:rsidRPr="00AC1A0D">
        <w:rPr>
          <w:color w:val="111111"/>
          <w:shd w:val="clear" w:color="auto" w:fill="FFFFFF"/>
        </w:rPr>
        <w:t>GoI</w:t>
      </w:r>
      <w:proofErr w:type="spellEnd"/>
      <w:r w:rsidR="00AC1A0D" w:rsidRPr="00AC1A0D">
        <w:rPr>
          <w:color w:val="111111"/>
          <w:shd w:val="clear" w:color="auto" w:fill="FFFFFF"/>
        </w:rPr>
        <w:t>) has launched several initiatives and one of these is Digital India Campaign. </w:t>
      </w:r>
      <w:r w:rsidR="001B3A99" w:rsidRPr="00AC1A0D">
        <w:t>.</w:t>
      </w:r>
    </w:p>
    <w:p w14:paraId="4C30B245" w14:textId="6EB61145" w:rsidR="002027AA" w:rsidRDefault="002027AA" w:rsidP="001B3A99">
      <w:pPr>
        <w:spacing w:after="377"/>
      </w:pPr>
    </w:p>
    <w:sectPr w:rsidR="00202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09D6" w14:textId="77777777" w:rsidR="00517997" w:rsidRDefault="00517997" w:rsidP="00F91BB5">
      <w:pPr>
        <w:spacing w:after="0"/>
      </w:pPr>
      <w:r>
        <w:separator/>
      </w:r>
    </w:p>
  </w:endnote>
  <w:endnote w:type="continuationSeparator" w:id="0">
    <w:p w14:paraId="3522B81D" w14:textId="77777777" w:rsidR="00517997" w:rsidRDefault="00517997" w:rsidP="00F91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20000207" w:usb1="00000002" w:usb2="00000000" w:usb3="00000000" w:csb0="00000197" w:csb1="00000000"/>
  </w:font>
  <w:font w:name="Lato">
    <w:altName w:val="Arial"/>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3DBD" w14:textId="77777777" w:rsidR="00517997" w:rsidRDefault="00517997" w:rsidP="00F91BB5">
      <w:pPr>
        <w:spacing w:after="0"/>
      </w:pPr>
      <w:r>
        <w:separator/>
      </w:r>
    </w:p>
  </w:footnote>
  <w:footnote w:type="continuationSeparator" w:id="0">
    <w:p w14:paraId="2D37142C" w14:textId="77777777" w:rsidR="00517997" w:rsidRDefault="00517997" w:rsidP="00F91B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63"/>
    <w:multiLevelType w:val="multilevel"/>
    <w:tmpl w:val="BDD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0352"/>
    <w:multiLevelType w:val="multilevel"/>
    <w:tmpl w:val="1CF8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0" w15:restartNumberingAfterBreak="0">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1" w15:restartNumberingAfterBreak="0">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1662730294">
    <w:abstractNumId w:val="11"/>
  </w:num>
  <w:num w:numId="2" w16cid:durableId="13268985">
    <w:abstractNumId w:val="10"/>
  </w:num>
  <w:num w:numId="3" w16cid:durableId="1781217943">
    <w:abstractNumId w:val="7"/>
  </w:num>
  <w:num w:numId="4" w16cid:durableId="236748493">
    <w:abstractNumId w:val="9"/>
  </w:num>
  <w:num w:numId="5" w16cid:durableId="1656179713">
    <w:abstractNumId w:val="5"/>
  </w:num>
  <w:num w:numId="6" w16cid:durableId="1646930415">
    <w:abstractNumId w:val="4"/>
  </w:num>
  <w:num w:numId="7" w16cid:durableId="546725730">
    <w:abstractNumId w:val="2"/>
  </w:num>
  <w:num w:numId="8" w16cid:durableId="1496413065">
    <w:abstractNumId w:val="6"/>
  </w:num>
  <w:num w:numId="9" w16cid:durableId="2040930616">
    <w:abstractNumId w:val="8"/>
  </w:num>
  <w:num w:numId="10" w16cid:durableId="514807973">
    <w:abstractNumId w:val="1"/>
  </w:num>
  <w:num w:numId="11" w16cid:durableId="826360636">
    <w:abstractNumId w:val="3"/>
  </w:num>
  <w:num w:numId="12" w16cid:durableId="184262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3C"/>
    <w:rsid w:val="0013622C"/>
    <w:rsid w:val="001A4A49"/>
    <w:rsid w:val="001B3A99"/>
    <w:rsid w:val="002027AA"/>
    <w:rsid w:val="00246CC6"/>
    <w:rsid w:val="00375A77"/>
    <w:rsid w:val="004F10A8"/>
    <w:rsid w:val="00517997"/>
    <w:rsid w:val="006F36B6"/>
    <w:rsid w:val="0072328B"/>
    <w:rsid w:val="0075143C"/>
    <w:rsid w:val="00825C51"/>
    <w:rsid w:val="0083681F"/>
    <w:rsid w:val="00915B8A"/>
    <w:rsid w:val="00990AC7"/>
    <w:rsid w:val="00A56216"/>
    <w:rsid w:val="00AC1A0D"/>
    <w:rsid w:val="00E47306"/>
    <w:rsid w:val="00EA56A8"/>
    <w:rsid w:val="00EB2797"/>
    <w:rsid w:val="00F04F55"/>
    <w:rsid w:val="00F64A5F"/>
    <w:rsid w:val="00F9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B5"/>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uiPriority w:val="9"/>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iPriority w:val="9"/>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iPriority w:val="99"/>
    <w:semiHidden/>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 w:type="paragraph" w:styleId="Header">
    <w:name w:val="header"/>
    <w:basedOn w:val="Normal"/>
    <w:link w:val="HeaderChar"/>
    <w:uiPriority w:val="99"/>
    <w:unhideWhenUsed/>
    <w:rsid w:val="00F91BB5"/>
    <w:pPr>
      <w:tabs>
        <w:tab w:val="center" w:pos="4513"/>
        <w:tab w:val="right" w:pos="9026"/>
      </w:tabs>
      <w:spacing w:after="0"/>
    </w:pPr>
  </w:style>
  <w:style w:type="character" w:customStyle="1" w:styleId="HeaderChar">
    <w:name w:val="Header Char"/>
    <w:basedOn w:val="DefaultParagraphFont"/>
    <w:link w:val="Header"/>
    <w:uiPriority w:val="99"/>
    <w:rsid w:val="00F91BB5"/>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F91BB5"/>
    <w:pPr>
      <w:tabs>
        <w:tab w:val="center" w:pos="4513"/>
        <w:tab w:val="right" w:pos="9026"/>
      </w:tabs>
      <w:spacing w:after="0"/>
    </w:pPr>
  </w:style>
  <w:style w:type="character" w:customStyle="1" w:styleId="FooterChar">
    <w:name w:val="Footer Char"/>
    <w:basedOn w:val="DefaultParagraphFont"/>
    <w:link w:val="Footer"/>
    <w:uiPriority w:val="99"/>
    <w:rsid w:val="00F91BB5"/>
    <w:rPr>
      <w:rFonts w:ascii="Times New Roman" w:eastAsia="Times New Roman" w:hAnsi="Times New Roman" w:cs="Times New Roman"/>
      <w:color w:val="000000"/>
      <w:kern w:val="0"/>
      <w:sz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283655033">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345548559">
      <w:bodyDiv w:val="1"/>
      <w:marLeft w:val="0"/>
      <w:marRight w:val="0"/>
      <w:marTop w:val="0"/>
      <w:marBottom w:val="0"/>
      <w:divBdr>
        <w:top w:val="none" w:sz="0" w:space="0" w:color="auto"/>
        <w:left w:val="none" w:sz="0" w:space="0" w:color="auto"/>
        <w:bottom w:val="none" w:sz="0" w:space="0" w:color="auto"/>
        <w:right w:val="none" w:sz="0" w:space="0" w:color="auto"/>
      </w:divBdr>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8052043">
      <w:bodyDiv w:val="1"/>
      <w:marLeft w:val="0"/>
      <w:marRight w:val="0"/>
      <w:marTop w:val="0"/>
      <w:marBottom w:val="0"/>
      <w:divBdr>
        <w:top w:val="none" w:sz="0" w:space="0" w:color="auto"/>
        <w:left w:val="none" w:sz="0" w:space="0" w:color="auto"/>
        <w:bottom w:val="none" w:sz="0" w:space="0" w:color="auto"/>
        <w:right w:val="none" w:sz="0" w:space="0" w:color="auto"/>
      </w:divBdr>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man-in-ai/how-to-create-good-features-in-fraud-detection-de6562f249ef" TargetMode="External"/><Relationship Id="rId13" Type="http://schemas.openxmlformats.org/officeDocument/2006/relationships/hyperlink" Target="https://pandas.pydat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ournalofbigdata.springeropen.com/articles/10.1186/s40537-022-00573-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ofbigdata.springeropen.com/articles/10.1186/s40537-022-00573-8"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journalofbigdata.springeropen.com/articles/10.1186/s40537-022-00573-8" TargetMode="External"/><Relationship Id="rId4" Type="http://schemas.openxmlformats.org/officeDocument/2006/relationships/webSettings" Target="webSettings.xml"/><Relationship Id="rId9" Type="http://schemas.openxmlformats.org/officeDocument/2006/relationships/hyperlink" Target="https://ieeexplore.ieee.org/document/1011230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31</Pages>
  <Words>7759</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Abhijith Vishnu</cp:lastModifiedBy>
  <cp:revision>4</cp:revision>
  <dcterms:created xsi:type="dcterms:W3CDTF">2023-10-18T08:26:00Z</dcterms:created>
  <dcterms:modified xsi:type="dcterms:W3CDTF">2023-10-18T12:14:00Z</dcterms:modified>
</cp:coreProperties>
</file>